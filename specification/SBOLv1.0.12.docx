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r w:rsidR="006E275A" w:rsidRPr="003F42DA">
        <w:rPr>
          <w:color w:val="auto"/>
          <w:u w:val="single"/>
        </w:rPr>
        <w:t>87</w:t>
      </w:r>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r w:rsidR="00250363">
        <w:rPr>
          <w:b/>
          <w:bCs/>
          <w:sz w:val="36"/>
          <w:szCs w:val="36"/>
        </w:rPr>
        <w:t>0</w:t>
      </w:r>
      <w:r>
        <w:rPr>
          <w:b/>
          <w:bCs/>
          <w:sz w:val="36"/>
          <w:szCs w:val="36"/>
        </w:rPr>
        <w:t>.</w:t>
      </w:r>
      <w:r w:rsidR="00167337">
        <w:rPr>
          <w:b/>
          <w:bCs/>
          <w:sz w:val="36"/>
          <w:szCs w:val="36"/>
        </w:rPr>
        <w:t>1</w:t>
      </w:r>
      <w:r w:rsidR="008E1164">
        <w:rPr>
          <w:b/>
          <w:bCs/>
          <w:sz w:val="36"/>
          <w:szCs w:val="36"/>
        </w:rPr>
        <w:t>2</w:t>
      </w:r>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F16C93">
      <w:pPr>
        <w:spacing w:before="0" w:after="0" w:line="240" w:lineRule="auto"/>
        <w:ind w:left="0" w:right="0" w:firstLine="0"/>
        <w:jc w:val="center"/>
      </w:pPr>
      <w:r>
        <w:t>1</w:t>
      </w:r>
      <w:ins w:id="0" w:author="Michal Galdzicki" w:date="2012-02-16T19:15:00Z">
        <w:r w:rsidR="00D57323">
          <w:t>6</w:t>
        </w:r>
      </w:ins>
      <w:del w:id="1" w:author="Michal Galdzicki" w:date="2012-02-16T19:15:00Z">
        <w:r w:rsidDel="00D57323">
          <w:delText>5</w:delText>
        </w:r>
      </w:del>
      <w:r w:rsidR="00E274F1">
        <w:t xml:space="preserve"> </w:t>
      </w:r>
      <w:r w:rsidR="00167337">
        <w:t>February</w:t>
      </w:r>
      <w:r w:rsidR="00E274F1">
        <w:t xml:space="preserve"> 201</w:t>
      </w:r>
      <w:r w:rsidR="009D4D3F">
        <w:t>2</w:t>
      </w:r>
    </w:p>
    <w:p w:rsidR="00A77B3E" w:rsidRDefault="00E274F1">
      <w:pPr>
        <w:pStyle w:val="Heading1"/>
        <w:spacing w:before="480" w:after="120" w:line="240" w:lineRule="auto"/>
        <w:rPr>
          <w:sz w:val="48"/>
          <w:szCs w:val="48"/>
        </w:rPr>
      </w:pPr>
      <w:bookmarkStart w:id="2" w:name="h.gp1b8bwsuwc0"/>
      <w:bookmarkStart w:id="3" w:name="_Toc305145353"/>
      <w:bookmarkStart w:id="4" w:name="_Toc317184420"/>
      <w:bookmarkEnd w:id="2"/>
      <w:r>
        <w:rPr>
          <w:sz w:val="48"/>
          <w:szCs w:val="48"/>
        </w:rPr>
        <w:t>1. Purpose</w:t>
      </w:r>
      <w:bookmarkEnd w:id="3"/>
      <w:bookmarkEnd w:id="4"/>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r w:rsidR="00A23368">
        <w:t>1</w:t>
      </w:r>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5" w:name="h.rudjkdc8z5dl"/>
      <w:bookmarkStart w:id="6" w:name="_Toc305145354"/>
      <w:bookmarkStart w:id="7" w:name="_Toc317184421"/>
      <w:bookmarkEnd w:id="5"/>
      <w:r>
        <w:rPr>
          <w:sz w:val="48"/>
          <w:szCs w:val="48"/>
        </w:rPr>
        <w:t>2. Relation to other BBF RFCs</w:t>
      </w:r>
      <w:bookmarkEnd w:id="6"/>
      <w:bookmarkEnd w:id="7"/>
    </w:p>
    <w:p w:rsidR="00A77B3E" w:rsidRDefault="00E274F1">
      <w:pPr>
        <w:spacing w:before="0" w:after="0" w:line="240" w:lineRule="auto"/>
        <w:ind w:left="0" w:right="0" w:firstLine="0"/>
      </w:pPr>
      <w:r w:rsidRPr="00F16EBA">
        <w:t xml:space="preserve">BBF RFC </w:t>
      </w:r>
      <w:r w:rsidR="006E275A" w:rsidRPr="00F16EBA">
        <w:t xml:space="preserve">87 </w:t>
      </w:r>
      <w:r w:rsidRPr="00F16EBA">
        <w:t xml:space="preserve">REPLACES </w:t>
      </w:r>
      <w:r w:rsidR="006E275A" w:rsidRPr="00F16EBA">
        <w:t xml:space="preserve">BBF RFC 84, </w:t>
      </w:r>
      <w:r w:rsidRPr="00F16EBA">
        <w:t xml:space="preserve">BBF RFC 31 </w:t>
      </w:r>
      <w:r w:rsidRPr="006E275A">
        <w:t>and UPDATES BBF RFC 30</w:t>
      </w:r>
      <w:r w:rsidR="00167337">
        <w:t xml:space="preserve">, </w:t>
      </w:r>
      <w:r w:rsidRPr="006E275A">
        <w:t xml:space="preserve">as it </w:t>
      </w:r>
      <w:proofErr w:type="gramStart"/>
      <w:r w:rsidR="00167337">
        <w:t>specifies</w:t>
      </w:r>
      <w:proofErr w:type="gramEnd"/>
      <w:r w:rsidR="00167337" w:rsidRPr="006E275A">
        <w:t xml:space="preserve"> </w:t>
      </w:r>
      <w:r w:rsidRPr="006E275A">
        <w:t>a standard conforming to BBF RFC 30.</w:t>
      </w:r>
    </w:p>
    <w:p w:rsidR="00A77B3E" w:rsidRDefault="00E274F1">
      <w:pPr>
        <w:pStyle w:val="Heading1"/>
        <w:spacing w:before="480" w:after="120" w:line="240" w:lineRule="auto"/>
        <w:rPr>
          <w:sz w:val="48"/>
          <w:szCs w:val="48"/>
        </w:rPr>
      </w:pPr>
      <w:bookmarkStart w:id="8" w:name="h.bkka4xz7imfu"/>
      <w:bookmarkStart w:id="9" w:name="_Toc305145355"/>
      <w:bookmarkStart w:id="10" w:name="_Toc317184422"/>
      <w:bookmarkEnd w:id="8"/>
      <w:r>
        <w:rPr>
          <w:sz w:val="48"/>
          <w:szCs w:val="48"/>
        </w:rPr>
        <w:t>3. Copyright Notice</w:t>
      </w:r>
      <w:bookmarkEnd w:id="9"/>
      <w:bookmarkEnd w:id="10"/>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11" w:name="h.kj9r25te09sn"/>
      <w:bookmarkEnd w:id="11"/>
    </w:p>
    <w:p w:rsidR="00A77B3E" w:rsidRDefault="00E274F1">
      <w:pPr>
        <w:pStyle w:val="Heading1"/>
        <w:pageBreakBefore/>
        <w:spacing w:before="480" w:after="120" w:line="240" w:lineRule="auto"/>
        <w:rPr>
          <w:sz w:val="48"/>
          <w:szCs w:val="48"/>
        </w:rPr>
      </w:pPr>
      <w:bookmarkStart w:id="12" w:name="h.m80losh5ekd5"/>
      <w:bookmarkStart w:id="13" w:name="h.yjpthfn7osaw"/>
      <w:bookmarkStart w:id="14" w:name="_Toc305145356"/>
      <w:bookmarkStart w:id="15" w:name="_Toc317184423"/>
      <w:bookmarkEnd w:id="12"/>
      <w:bookmarkEnd w:id="13"/>
      <w:r>
        <w:rPr>
          <w:sz w:val="48"/>
          <w:szCs w:val="48"/>
        </w:rPr>
        <w:lastRenderedPageBreak/>
        <w:t>4. Acknowledgments</w:t>
      </w:r>
      <w:bookmarkEnd w:id="14"/>
      <w:bookmarkEnd w:id="15"/>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16" w:name="h.sf4ucrkjjmn"/>
      <w:bookmarkEnd w:id="16"/>
    </w:p>
    <w:p w:rsidR="00A77B3E" w:rsidRDefault="00E274F1">
      <w:pPr>
        <w:pStyle w:val="Heading1"/>
        <w:pageBreakBefore/>
        <w:spacing w:before="0" w:line="240" w:lineRule="auto"/>
      </w:pPr>
      <w:bookmarkStart w:id="17" w:name="h.bce2f882338b"/>
      <w:bookmarkStart w:id="18" w:name="h.z8l65onkzfu7"/>
      <w:bookmarkStart w:id="19" w:name="_Toc305145357"/>
      <w:bookmarkStart w:id="20" w:name="_Toc317184424"/>
      <w:bookmarkEnd w:id="17"/>
      <w:bookmarkEnd w:id="18"/>
      <w:r>
        <w:lastRenderedPageBreak/>
        <w:t>5. Table of Contents</w:t>
      </w:r>
      <w:bookmarkEnd w:id="19"/>
      <w:bookmarkEnd w:id="20"/>
    </w:p>
    <w:p w:rsidR="007F4EFD" w:rsidRDefault="00D65347">
      <w:pPr>
        <w:pStyle w:val="TOC1"/>
        <w:tabs>
          <w:tab w:val="right" w:leader="dot" w:pos="9710"/>
        </w:tabs>
        <w:rPr>
          <w:ins w:id="21" w:author="Michal Galdzicki" w:date="2012-02-16T19:38: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22" w:author="Michal Galdzicki" w:date="2012-02-16T19:38:00Z">
        <w:r w:rsidR="007F4EFD" w:rsidRPr="00A24804">
          <w:rPr>
            <w:rStyle w:val="Hyperlink"/>
            <w:noProof/>
          </w:rPr>
          <w:fldChar w:fldCharType="begin"/>
        </w:r>
        <w:r w:rsidR="007F4EFD" w:rsidRPr="00A24804">
          <w:rPr>
            <w:rStyle w:val="Hyperlink"/>
            <w:noProof/>
          </w:rPr>
          <w:instrText xml:space="preserve"> </w:instrText>
        </w:r>
        <w:r w:rsidR="007F4EFD">
          <w:rPr>
            <w:noProof/>
          </w:rPr>
          <w:instrText>HYPERLINK \l "_Toc317184420"</w:instrText>
        </w:r>
        <w:r w:rsidR="007F4EFD" w:rsidRPr="00A24804">
          <w:rPr>
            <w:rStyle w:val="Hyperlink"/>
            <w:noProof/>
          </w:rPr>
          <w:instrText xml:space="preserve"> </w:instrText>
        </w:r>
        <w:r w:rsidR="007F4EFD" w:rsidRPr="00A24804">
          <w:rPr>
            <w:rStyle w:val="Hyperlink"/>
            <w:noProof/>
          </w:rPr>
        </w:r>
        <w:r w:rsidR="007F4EFD" w:rsidRPr="00A24804">
          <w:rPr>
            <w:rStyle w:val="Hyperlink"/>
            <w:noProof/>
          </w:rPr>
          <w:fldChar w:fldCharType="separate"/>
        </w:r>
        <w:r w:rsidR="007F4EFD" w:rsidRPr="00A24804">
          <w:rPr>
            <w:rStyle w:val="Hyperlink"/>
            <w:noProof/>
          </w:rPr>
          <w:t>1. Purpose</w:t>
        </w:r>
        <w:r w:rsidR="007F4EFD">
          <w:rPr>
            <w:noProof/>
            <w:webHidden/>
          </w:rPr>
          <w:tab/>
        </w:r>
        <w:r w:rsidR="007F4EFD">
          <w:rPr>
            <w:noProof/>
            <w:webHidden/>
          </w:rPr>
          <w:fldChar w:fldCharType="begin"/>
        </w:r>
        <w:r w:rsidR="007F4EFD">
          <w:rPr>
            <w:noProof/>
            <w:webHidden/>
          </w:rPr>
          <w:instrText xml:space="preserve"> PAGEREF _Toc317184420 \h </w:instrText>
        </w:r>
        <w:r w:rsidR="007F4EFD">
          <w:rPr>
            <w:noProof/>
            <w:webHidden/>
          </w:rPr>
        </w:r>
      </w:ins>
      <w:r w:rsidR="007F4EFD">
        <w:rPr>
          <w:noProof/>
          <w:webHidden/>
        </w:rPr>
        <w:fldChar w:fldCharType="separate"/>
      </w:r>
      <w:ins w:id="23" w:author="Michal Galdzicki" w:date="2012-02-16T19:47:00Z">
        <w:r w:rsidR="004F40E9">
          <w:rPr>
            <w:noProof/>
            <w:webHidden/>
          </w:rPr>
          <w:t>1</w:t>
        </w:r>
      </w:ins>
      <w:ins w:id="24" w:author="Michal Galdzicki" w:date="2012-02-16T19:38:00Z">
        <w:r w:rsidR="007F4EFD">
          <w:rPr>
            <w:noProof/>
            <w:webHidden/>
          </w:rPr>
          <w:fldChar w:fldCharType="end"/>
        </w:r>
        <w:r w:rsidR="007F4EFD" w:rsidRPr="00A24804">
          <w:rPr>
            <w:rStyle w:val="Hyperlink"/>
            <w:noProof/>
          </w:rPr>
          <w:fldChar w:fldCharType="end"/>
        </w:r>
      </w:ins>
    </w:p>
    <w:p w:rsidR="007F4EFD" w:rsidRDefault="007F4EFD">
      <w:pPr>
        <w:pStyle w:val="TOC1"/>
        <w:tabs>
          <w:tab w:val="right" w:leader="dot" w:pos="9710"/>
        </w:tabs>
        <w:rPr>
          <w:ins w:id="25" w:author="Michal Galdzicki" w:date="2012-02-16T19:38:00Z"/>
          <w:rFonts w:asciiTheme="minorHAnsi" w:eastAsiaTheme="minorEastAsia" w:hAnsiTheme="minorHAnsi" w:cstheme="minorBidi"/>
          <w:noProof/>
          <w:color w:val="auto"/>
          <w:sz w:val="22"/>
          <w:szCs w:val="22"/>
          <w:shd w:val="clear" w:color="auto" w:fill="auto"/>
        </w:rPr>
      </w:pPr>
      <w:ins w:id="26"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"_Toc317184421"</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2. Relation to other BBF RFCs</w:t>
        </w:r>
        <w:r>
          <w:rPr>
            <w:noProof/>
            <w:webHidden/>
          </w:rPr>
          <w:tab/>
        </w:r>
        <w:r>
          <w:rPr>
            <w:noProof/>
            <w:webHidden/>
          </w:rPr>
          <w:fldChar w:fldCharType="begin"/>
        </w:r>
        <w:r>
          <w:rPr>
            <w:noProof/>
            <w:webHidden/>
          </w:rPr>
          <w:instrText xml:space="preserve"> PAGEREF _Toc317184421 \h </w:instrText>
        </w:r>
        <w:r>
          <w:rPr>
            <w:noProof/>
            <w:webHidden/>
          </w:rPr>
        </w:r>
      </w:ins>
      <w:r>
        <w:rPr>
          <w:noProof/>
          <w:webHidden/>
        </w:rPr>
        <w:fldChar w:fldCharType="separate"/>
      </w:r>
      <w:ins w:id="27" w:author="Michal Galdzicki" w:date="2012-02-16T19:47:00Z">
        <w:r w:rsidR="004F40E9">
          <w:rPr>
            <w:noProof/>
            <w:webHidden/>
          </w:rPr>
          <w:t>1</w:t>
        </w:r>
      </w:ins>
      <w:ins w:id="28"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29" w:author="Michal Galdzicki" w:date="2012-02-16T19:38:00Z"/>
          <w:rFonts w:asciiTheme="minorHAnsi" w:eastAsiaTheme="minorEastAsia" w:hAnsiTheme="minorHAnsi" w:cstheme="minorBidi"/>
          <w:noProof/>
          <w:color w:val="auto"/>
          <w:sz w:val="22"/>
          <w:szCs w:val="22"/>
          <w:shd w:val="clear" w:color="auto" w:fill="auto"/>
        </w:rPr>
      </w:pPr>
      <w:ins w:id="30"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"_Toc317184422"</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3. Copyright Notice</w:t>
        </w:r>
        <w:r>
          <w:rPr>
            <w:noProof/>
            <w:webHidden/>
          </w:rPr>
          <w:tab/>
        </w:r>
        <w:r>
          <w:rPr>
            <w:noProof/>
            <w:webHidden/>
          </w:rPr>
          <w:fldChar w:fldCharType="begin"/>
        </w:r>
        <w:r>
          <w:rPr>
            <w:noProof/>
            <w:webHidden/>
          </w:rPr>
          <w:instrText xml:space="preserve"> PAGEREF _Toc317184422 \h </w:instrText>
        </w:r>
        <w:r>
          <w:rPr>
            <w:noProof/>
            <w:webHidden/>
          </w:rPr>
        </w:r>
      </w:ins>
      <w:r>
        <w:rPr>
          <w:noProof/>
          <w:webHidden/>
        </w:rPr>
        <w:fldChar w:fldCharType="separate"/>
      </w:r>
      <w:ins w:id="31" w:author="Michal Galdzicki" w:date="2012-02-16T19:47:00Z">
        <w:r w:rsidR="004F40E9">
          <w:rPr>
            <w:noProof/>
            <w:webHidden/>
          </w:rPr>
          <w:t>1</w:t>
        </w:r>
      </w:ins>
      <w:ins w:id="32"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33" w:author="Michal Galdzicki" w:date="2012-02-16T19:38:00Z"/>
          <w:rFonts w:asciiTheme="minorHAnsi" w:eastAsiaTheme="minorEastAsia" w:hAnsiTheme="minorHAnsi" w:cstheme="minorBidi"/>
          <w:noProof/>
          <w:color w:val="auto"/>
          <w:sz w:val="22"/>
          <w:szCs w:val="22"/>
          <w:shd w:val="clear" w:color="auto" w:fill="auto"/>
        </w:rPr>
      </w:pPr>
      <w:ins w:id="34"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"_Toc317184423"</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4. Acknowledgments</w:t>
        </w:r>
        <w:r>
          <w:rPr>
            <w:noProof/>
            <w:webHidden/>
          </w:rPr>
          <w:tab/>
        </w:r>
        <w:r>
          <w:rPr>
            <w:noProof/>
            <w:webHidden/>
          </w:rPr>
          <w:fldChar w:fldCharType="begin"/>
        </w:r>
        <w:r>
          <w:rPr>
            <w:noProof/>
            <w:webHidden/>
          </w:rPr>
          <w:instrText xml:space="preserve"> PAGEREF _Toc317184423 \h </w:instrText>
        </w:r>
        <w:r>
          <w:rPr>
            <w:noProof/>
            <w:webHidden/>
          </w:rPr>
        </w:r>
      </w:ins>
      <w:r>
        <w:rPr>
          <w:noProof/>
          <w:webHidden/>
        </w:rPr>
        <w:fldChar w:fldCharType="separate"/>
      </w:r>
      <w:ins w:id="35" w:author="Michal Galdzicki" w:date="2012-02-16T19:47:00Z">
        <w:r w:rsidR="004F40E9">
          <w:rPr>
            <w:noProof/>
            <w:webHidden/>
          </w:rPr>
          <w:t>2</w:t>
        </w:r>
      </w:ins>
      <w:ins w:id="36"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37" w:author="Michal Galdzicki" w:date="2012-02-16T19:38:00Z"/>
          <w:rFonts w:asciiTheme="minorHAnsi" w:eastAsiaTheme="minorEastAsia" w:hAnsiTheme="minorHAnsi" w:cstheme="minorBidi"/>
          <w:noProof/>
          <w:color w:val="auto"/>
          <w:sz w:val="22"/>
          <w:szCs w:val="22"/>
          <w:shd w:val="clear" w:color="auto" w:fill="auto"/>
        </w:rPr>
      </w:pPr>
      <w:ins w:id="38"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"_Toc317184424"</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5. Table of Contents</w:t>
        </w:r>
        <w:r>
          <w:rPr>
            <w:noProof/>
            <w:webHidden/>
          </w:rPr>
          <w:tab/>
        </w:r>
        <w:r>
          <w:rPr>
            <w:noProof/>
            <w:webHidden/>
          </w:rPr>
          <w:fldChar w:fldCharType="begin"/>
        </w:r>
        <w:r>
          <w:rPr>
            <w:noProof/>
            <w:webHidden/>
          </w:rPr>
          <w:instrText xml:space="preserve"> PAGEREF _Toc317184424 \h </w:instrText>
        </w:r>
        <w:r>
          <w:rPr>
            <w:noProof/>
            <w:webHidden/>
          </w:rPr>
        </w:r>
      </w:ins>
      <w:r>
        <w:rPr>
          <w:noProof/>
          <w:webHidden/>
        </w:rPr>
        <w:fldChar w:fldCharType="separate"/>
      </w:r>
      <w:ins w:id="39" w:author="Michal Galdzicki" w:date="2012-02-16T19:47:00Z">
        <w:r w:rsidR="004F40E9">
          <w:rPr>
            <w:noProof/>
            <w:webHidden/>
          </w:rPr>
          <w:t>3</w:t>
        </w:r>
      </w:ins>
      <w:ins w:id="40"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41" w:author="Michal Galdzicki" w:date="2012-02-16T19:38:00Z"/>
          <w:rFonts w:asciiTheme="minorHAnsi" w:eastAsiaTheme="minorEastAsia" w:hAnsiTheme="minorHAnsi" w:cstheme="minorBidi"/>
          <w:noProof/>
          <w:color w:val="auto"/>
          <w:sz w:val="22"/>
          <w:szCs w:val="22"/>
          <w:shd w:val="clear" w:color="auto" w:fill="auto"/>
        </w:rPr>
      </w:pPr>
      <w:ins w:id="42"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"_Toc317184425"</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6. Motivation</w:t>
        </w:r>
        <w:r>
          <w:rPr>
            <w:noProof/>
            <w:webHidden/>
          </w:rPr>
          <w:tab/>
        </w:r>
        <w:r>
          <w:rPr>
            <w:noProof/>
            <w:webHidden/>
          </w:rPr>
          <w:fldChar w:fldCharType="begin"/>
        </w:r>
        <w:r>
          <w:rPr>
            <w:noProof/>
            <w:webHidden/>
          </w:rPr>
          <w:instrText xml:space="preserve"> PAGEREF _Toc317184425 \h </w:instrText>
        </w:r>
        <w:r>
          <w:rPr>
            <w:noProof/>
            <w:webHidden/>
          </w:rPr>
        </w:r>
      </w:ins>
      <w:r>
        <w:rPr>
          <w:noProof/>
          <w:webHidden/>
        </w:rPr>
        <w:fldChar w:fldCharType="separate"/>
      </w:r>
      <w:ins w:id="43" w:author="Michal Galdzicki" w:date="2012-02-16T19:47:00Z">
        <w:r w:rsidR="004F40E9">
          <w:rPr>
            <w:noProof/>
            <w:webHidden/>
          </w:rPr>
          <w:t>4</w:t>
        </w:r>
      </w:ins>
      <w:ins w:id="44"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45" w:author="Michal Galdzicki" w:date="2012-02-16T19:38:00Z"/>
          <w:rFonts w:asciiTheme="minorHAnsi" w:eastAsiaTheme="minorEastAsia" w:hAnsiTheme="minorHAnsi" w:cstheme="minorBidi"/>
          <w:noProof/>
          <w:color w:val="auto"/>
          <w:sz w:val="22"/>
          <w:szCs w:val="22"/>
          <w:shd w:val="clear" w:color="auto" w:fill="auto"/>
        </w:rPr>
      </w:pPr>
      <w:ins w:id="46"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"_Toc317184426"</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7. Introduction to SBOL</w:t>
        </w:r>
        <w:r>
          <w:rPr>
            <w:noProof/>
            <w:webHidden/>
          </w:rPr>
          <w:tab/>
        </w:r>
        <w:r>
          <w:rPr>
            <w:noProof/>
            <w:webHidden/>
          </w:rPr>
          <w:fldChar w:fldCharType="begin"/>
        </w:r>
        <w:r>
          <w:rPr>
            <w:noProof/>
            <w:webHidden/>
          </w:rPr>
          <w:instrText xml:space="preserve"> PAGEREF _Toc317184426 \h </w:instrText>
        </w:r>
        <w:r>
          <w:rPr>
            <w:noProof/>
            <w:webHidden/>
          </w:rPr>
        </w:r>
      </w:ins>
      <w:r>
        <w:rPr>
          <w:noProof/>
          <w:webHidden/>
        </w:rPr>
        <w:fldChar w:fldCharType="separate"/>
      </w:r>
      <w:ins w:id="47" w:author="Michal Galdzicki" w:date="2012-02-16T19:47:00Z">
        <w:r w:rsidR="004F40E9">
          <w:rPr>
            <w:noProof/>
            <w:webHidden/>
          </w:rPr>
          <w:t>5</w:t>
        </w:r>
      </w:ins>
      <w:ins w:id="48"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49" w:author="Michal Galdzicki" w:date="2012-02-16T19:38:00Z"/>
          <w:rFonts w:asciiTheme="minorHAnsi" w:eastAsiaTheme="minorEastAsia" w:hAnsiTheme="minorHAnsi" w:cstheme="minorBidi"/>
          <w:noProof/>
          <w:color w:val="auto"/>
          <w:sz w:val="22"/>
          <w:szCs w:val="22"/>
          <w:shd w:val="clear" w:color="auto" w:fill="auto"/>
        </w:rPr>
      </w:pPr>
      <w:ins w:id="50"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"_Toc317184427"</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 Description of SBOL</w:t>
        </w:r>
        <w:r>
          <w:rPr>
            <w:noProof/>
            <w:webHidden/>
          </w:rPr>
          <w:tab/>
        </w:r>
        <w:r>
          <w:rPr>
            <w:noProof/>
            <w:webHidden/>
          </w:rPr>
          <w:fldChar w:fldCharType="begin"/>
        </w:r>
        <w:r>
          <w:rPr>
            <w:noProof/>
            <w:webHidden/>
          </w:rPr>
          <w:instrText xml:space="preserve"> PAGEREF _Toc317184427 \h </w:instrText>
        </w:r>
        <w:r>
          <w:rPr>
            <w:noProof/>
            <w:webHidden/>
          </w:rPr>
        </w:r>
      </w:ins>
      <w:r>
        <w:rPr>
          <w:noProof/>
          <w:webHidden/>
        </w:rPr>
        <w:fldChar w:fldCharType="separate"/>
      </w:r>
      <w:ins w:id="51" w:author="Michal Galdzicki" w:date="2012-02-16T19:47:00Z">
        <w:r w:rsidR="004F40E9">
          <w:rPr>
            <w:noProof/>
            <w:webHidden/>
          </w:rPr>
          <w:t>8</w:t>
        </w:r>
      </w:ins>
      <w:ins w:id="52"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53" w:author="Michal Galdzicki" w:date="2012-02-16T19:38:00Z"/>
          <w:rFonts w:asciiTheme="minorHAnsi" w:eastAsiaTheme="minorEastAsia" w:hAnsiTheme="minorHAnsi" w:cstheme="minorBidi"/>
          <w:noProof/>
          <w:color w:val="auto"/>
          <w:sz w:val="22"/>
          <w:szCs w:val="22"/>
          <w:shd w:val="clear" w:color="auto" w:fill="auto"/>
        </w:rPr>
      </w:pPr>
      <w:ins w:id="54"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"_Toc317184428"</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8.1 Overview of SBOL</w:t>
        </w:r>
        <w:r>
          <w:rPr>
            <w:noProof/>
            <w:webHidden/>
          </w:rPr>
          <w:tab/>
        </w:r>
        <w:r>
          <w:rPr>
            <w:noProof/>
            <w:webHidden/>
          </w:rPr>
          <w:fldChar w:fldCharType="begin"/>
        </w:r>
        <w:r>
          <w:rPr>
            <w:noProof/>
            <w:webHidden/>
          </w:rPr>
          <w:instrText xml:space="preserve"> PAGEREF _Toc317184428 \h </w:instrText>
        </w:r>
        <w:r>
          <w:rPr>
            <w:noProof/>
            <w:webHidden/>
          </w:rPr>
        </w:r>
      </w:ins>
      <w:r>
        <w:rPr>
          <w:noProof/>
          <w:webHidden/>
        </w:rPr>
        <w:fldChar w:fldCharType="separate"/>
      </w:r>
      <w:ins w:id="55" w:author="Michal Galdzicki" w:date="2012-02-16T19:47:00Z">
        <w:r w:rsidR="004F40E9">
          <w:rPr>
            <w:noProof/>
            <w:webHidden/>
          </w:rPr>
          <w:t>8</w:t>
        </w:r>
      </w:ins>
      <w:ins w:id="56"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57" w:author="Michal Galdzicki" w:date="2012-02-16T19:38:00Z"/>
          <w:rFonts w:asciiTheme="minorHAnsi" w:eastAsiaTheme="minorEastAsia" w:hAnsiTheme="minorHAnsi" w:cstheme="minorBidi"/>
          <w:noProof/>
          <w:color w:val="auto"/>
          <w:sz w:val="22"/>
          <w:szCs w:val="22"/>
          <w:shd w:val="clear" w:color="auto" w:fill="auto"/>
        </w:rPr>
      </w:pPr>
      <w:ins w:id="58"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"_Toc317184429"</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8.2 Conventions</w:t>
        </w:r>
        <w:r>
          <w:rPr>
            <w:noProof/>
            <w:webHidden/>
          </w:rPr>
          <w:tab/>
        </w:r>
        <w:r>
          <w:rPr>
            <w:noProof/>
            <w:webHidden/>
          </w:rPr>
          <w:fldChar w:fldCharType="begin"/>
        </w:r>
        <w:r>
          <w:rPr>
            <w:noProof/>
            <w:webHidden/>
          </w:rPr>
          <w:instrText xml:space="preserve"> PAGEREF _Toc317184429 \h </w:instrText>
        </w:r>
        <w:r>
          <w:rPr>
            <w:noProof/>
            <w:webHidden/>
          </w:rPr>
        </w:r>
      </w:ins>
      <w:r>
        <w:rPr>
          <w:noProof/>
          <w:webHidden/>
        </w:rPr>
        <w:fldChar w:fldCharType="separate"/>
      </w:r>
      <w:ins w:id="59" w:author="Michal Galdzicki" w:date="2012-02-16T19:47:00Z">
        <w:r w:rsidR="004F40E9">
          <w:rPr>
            <w:noProof/>
            <w:webHidden/>
          </w:rPr>
          <w:t>8</w:t>
        </w:r>
      </w:ins>
      <w:ins w:id="60" w:author="Michal Galdzicki" w:date="2012-02-16T19:38:00Z">
        <w:r>
          <w:rPr>
            <w:noProof/>
            <w:webHidden/>
          </w:rPr>
          <w:fldChar w:fldCharType="end"/>
        </w:r>
        <w:r w:rsidRPr="00A24804">
          <w:rPr>
            <w:rStyle w:val="Hyperlink"/>
            <w:noProof/>
          </w:rPr>
          <w:fldChar w:fldCharType="end"/>
        </w:r>
      </w:ins>
    </w:p>
    <w:p w:rsidR="007F4EFD" w:rsidRDefault="007F4EFD">
      <w:pPr>
        <w:pStyle w:val="TOC3"/>
        <w:tabs>
          <w:tab w:val="right" w:leader="dot" w:pos="9710"/>
        </w:tabs>
        <w:rPr>
          <w:ins w:id="61" w:author="Michal Galdzicki" w:date="2012-02-16T19:38:00Z"/>
          <w:rFonts w:asciiTheme="minorHAnsi" w:eastAsiaTheme="minorEastAsia" w:hAnsiTheme="minorHAnsi" w:cstheme="minorBidi"/>
          <w:noProof/>
          <w:color w:val="auto"/>
          <w:sz w:val="22"/>
          <w:szCs w:val="22"/>
          <w:shd w:val="clear" w:color="auto" w:fill="auto"/>
        </w:rPr>
      </w:pPr>
      <w:ins w:id="62"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"_Toc317184430"</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8.2.1 SBOL versions and releases</w:t>
        </w:r>
        <w:r>
          <w:rPr>
            <w:noProof/>
            <w:webHidden/>
          </w:rPr>
          <w:tab/>
        </w:r>
        <w:r>
          <w:rPr>
            <w:noProof/>
            <w:webHidden/>
          </w:rPr>
          <w:fldChar w:fldCharType="begin"/>
        </w:r>
        <w:r>
          <w:rPr>
            <w:noProof/>
            <w:webHidden/>
          </w:rPr>
          <w:instrText xml:space="preserve"> PAGEREF _Toc317184430 \h </w:instrText>
        </w:r>
        <w:r>
          <w:rPr>
            <w:noProof/>
            <w:webHidden/>
          </w:rPr>
        </w:r>
      </w:ins>
      <w:r>
        <w:rPr>
          <w:noProof/>
          <w:webHidden/>
        </w:rPr>
        <w:fldChar w:fldCharType="separate"/>
      </w:r>
      <w:ins w:id="63" w:author="Michal Galdzicki" w:date="2012-02-16T19:47:00Z">
        <w:r w:rsidR="004F40E9">
          <w:rPr>
            <w:noProof/>
            <w:webHidden/>
          </w:rPr>
          <w:t>9</w:t>
        </w:r>
      </w:ins>
      <w:ins w:id="64"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65" w:author="Michal Galdzicki" w:date="2012-02-16T19:38:00Z"/>
          <w:rFonts w:asciiTheme="minorHAnsi" w:eastAsiaTheme="minorEastAsia" w:hAnsiTheme="minorHAnsi" w:cstheme="minorBidi"/>
          <w:noProof/>
          <w:color w:val="auto"/>
          <w:sz w:val="22"/>
          <w:szCs w:val="22"/>
          <w:shd w:val="clear" w:color="auto" w:fill="auto"/>
        </w:rPr>
      </w:pPr>
      <w:ins w:id="66"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"_Toc317184431"</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8.3. SBOL vocabulary</w:t>
        </w:r>
        <w:r>
          <w:rPr>
            <w:noProof/>
            <w:webHidden/>
          </w:rPr>
          <w:tab/>
        </w:r>
        <w:r>
          <w:rPr>
            <w:noProof/>
            <w:webHidden/>
          </w:rPr>
          <w:fldChar w:fldCharType="begin"/>
        </w:r>
        <w:r>
          <w:rPr>
            <w:noProof/>
            <w:webHidden/>
          </w:rPr>
          <w:instrText xml:space="preserve"> PAGEREF _Toc317184431 \h </w:instrText>
        </w:r>
        <w:r>
          <w:rPr>
            <w:noProof/>
            <w:webHidden/>
          </w:rPr>
        </w:r>
      </w:ins>
      <w:r>
        <w:rPr>
          <w:noProof/>
          <w:webHidden/>
        </w:rPr>
        <w:fldChar w:fldCharType="separate"/>
      </w:r>
      <w:ins w:id="67" w:author="Michal Galdzicki" w:date="2012-02-16T19:47:00Z">
        <w:r w:rsidR="004F40E9">
          <w:rPr>
            <w:noProof/>
            <w:webHidden/>
          </w:rPr>
          <w:t>10</w:t>
        </w:r>
      </w:ins>
      <w:ins w:id="68" w:author="Michal Galdzicki" w:date="2012-02-16T19:38:00Z">
        <w:r>
          <w:rPr>
            <w:noProof/>
            <w:webHidden/>
          </w:rPr>
          <w:fldChar w:fldCharType="end"/>
        </w:r>
        <w:r w:rsidRPr="00A24804">
          <w:rPr>
            <w:rStyle w:val="Hyperlink"/>
            <w:noProof/>
          </w:rPr>
          <w:fldChar w:fldCharType="end"/>
        </w:r>
      </w:ins>
    </w:p>
    <w:p w:rsidR="007F4EFD" w:rsidRDefault="007F4EFD">
      <w:pPr>
        <w:pStyle w:val="TOC3"/>
        <w:tabs>
          <w:tab w:val="right" w:leader="dot" w:pos="9710"/>
        </w:tabs>
        <w:rPr>
          <w:ins w:id="69" w:author="Michal Galdzicki" w:date="2012-02-16T19:38:00Z"/>
          <w:rFonts w:asciiTheme="minorHAnsi" w:eastAsiaTheme="minorEastAsia" w:hAnsiTheme="minorHAnsi" w:cstheme="minorBidi"/>
          <w:noProof/>
          <w:color w:val="auto"/>
          <w:sz w:val="22"/>
          <w:szCs w:val="22"/>
          <w:shd w:val="clear" w:color="auto" w:fill="auto"/>
        </w:rPr>
      </w:pPr>
      <w:ins w:id="70"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"_Toc317184432"</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8.3.1 Core</w:t>
        </w:r>
        <w:r>
          <w:rPr>
            <w:noProof/>
            <w:webHidden/>
          </w:rPr>
          <w:tab/>
        </w:r>
        <w:r>
          <w:rPr>
            <w:noProof/>
            <w:webHidden/>
          </w:rPr>
          <w:fldChar w:fldCharType="begin"/>
        </w:r>
        <w:r>
          <w:rPr>
            <w:noProof/>
            <w:webHidden/>
          </w:rPr>
          <w:instrText xml:space="preserve"> PAGEREF _Toc317184432 \h </w:instrText>
        </w:r>
        <w:r>
          <w:rPr>
            <w:noProof/>
            <w:webHidden/>
          </w:rPr>
        </w:r>
      </w:ins>
      <w:r>
        <w:rPr>
          <w:noProof/>
          <w:webHidden/>
        </w:rPr>
        <w:fldChar w:fldCharType="separate"/>
      </w:r>
      <w:ins w:id="71" w:author="Michal Galdzicki" w:date="2012-02-16T19:47:00Z">
        <w:r w:rsidR="004F40E9">
          <w:rPr>
            <w:noProof/>
            <w:webHidden/>
          </w:rPr>
          <w:t>10</w:t>
        </w:r>
      </w:ins>
      <w:ins w:id="72"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73" w:author="Michal Galdzicki" w:date="2012-02-16T19:38:00Z"/>
          <w:rFonts w:asciiTheme="minorHAnsi" w:eastAsiaTheme="minorEastAsia" w:hAnsiTheme="minorHAnsi" w:cstheme="minorBidi"/>
          <w:noProof/>
          <w:color w:val="auto"/>
          <w:sz w:val="22"/>
          <w:szCs w:val="22"/>
          <w:shd w:val="clear" w:color="auto" w:fill="auto"/>
        </w:rPr>
      </w:pPr>
      <w:ins w:id="74"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"_Toc317184433"</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8.4 Definition of the SBOL Core Data Model</w:t>
        </w:r>
        <w:r>
          <w:rPr>
            <w:noProof/>
            <w:webHidden/>
          </w:rPr>
          <w:tab/>
        </w:r>
        <w:r>
          <w:rPr>
            <w:noProof/>
            <w:webHidden/>
          </w:rPr>
          <w:fldChar w:fldCharType="begin"/>
        </w:r>
        <w:r>
          <w:rPr>
            <w:noProof/>
            <w:webHidden/>
          </w:rPr>
          <w:instrText xml:space="preserve"> PAGEREF _Toc317184433 \h </w:instrText>
        </w:r>
        <w:r>
          <w:rPr>
            <w:noProof/>
            <w:webHidden/>
          </w:rPr>
        </w:r>
      </w:ins>
      <w:r>
        <w:rPr>
          <w:noProof/>
          <w:webHidden/>
        </w:rPr>
        <w:fldChar w:fldCharType="separate"/>
      </w:r>
      <w:ins w:id="75" w:author="Michal Galdzicki" w:date="2012-02-16T19:47:00Z">
        <w:r w:rsidR="004F40E9">
          <w:rPr>
            <w:noProof/>
            <w:webHidden/>
          </w:rPr>
          <w:t>11</w:t>
        </w:r>
      </w:ins>
      <w:ins w:id="76"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77" w:author="Michal Galdzicki" w:date="2012-02-16T19:38:00Z"/>
          <w:rFonts w:asciiTheme="minorHAnsi" w:eastAsiaTheme="minorEastAsia" w:hAnsiTheme="minorHAnsi" w:cstheme="minorBidi"/>
          <w:noProof/>
          <w:color w:val="auto"/>
          <w:sz w:val="22"/>
          <w:szCs w:val="22"/>
          <w:shd w:val="clear" w:color="auto" w:fill="auto"/>
        </w:rPr>
      </w:pPr>
      <w:ins w:id="78"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"_Toc317184434"</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8.5 SBOL Core Model Classes</w:t>
        </w:r>
        <w:r>
          <w:rPr>
            <w:noProof/>
            <w:webHidden/>
          </w:rPr>
          <w:tab/>
        </w:r>
        <w:r>
          <w:rPr>
            <w:noProof/>
            <w:webHidden/>
          </w:rPr>
          <w:fldChar w:fldCharType="begin"/>
        </w:r>
        <w:r>
          <w:rPr>
            <w:noProof/>
            <w:webHidden/>
          </w:rPr>
          <w:instrText xml:space="preserve"> PAGEREF _Toc317184434 \h </w:instrText>
        </w:r>
        <w:r>
          <w:rPr>
            <w:noProof/>
            <w:webHidden/>
          </w:rPr>
        </w:r>
      </w:ins>
      <w:r>
        <w:rPr>
          <w:noProof/>
          <w:webHidden/>
        </w:rPr>
        <w:fldChar w:fldCharType="separate"/>
      </w:r>
      <w:ins w:id="79" w:author="Michal Galdzicki" w:date="2012-02-16T19:47:00Z">
        <w:r w:rsidR="004F40E9">
          <w:rPr>
            <w:noProof/>
            <w:webHidden/>
          </w:rPr>
          <w:t>12</w:t>
        </w:r>
      </w:ins>
      <w:ins w:id="80" w:author="Michal Galdzicki" w:date="2012-02-16T19:38:00Z">
        <w:r>
          <w:rPr>
            <w:noProof/>
            <w:webHidden/>
          </w:rPr>
          <w:fldChar w:fldCharType="end"/>
        </w:r>
        <w:r w:rsidRPr="00A24804">
          <w:rPr>
            <w:rStyle w:val="Hyperlink"/>
            <w:noProof/>
          </w:rPr>
          <w:fldChar w:fldCharType="end"/>
        </w:r>
      </w:ins>
    </w:p>
    <w:p w:rsidR="007F4EFD" w:rsidRDefault="007F4EFD">
      <w:pPr>
        <w:pStyle w:val="TOC3"/>
        <w:tabs>
          <w:tab w:val="right" w:leader="dot" w:pos="9710"/>
        </w:tabs>
        <w:rPr>
          <w:ins w:id="81" w:author="Michal Galdzicki" w:date="2012-02-16T19:38:00Z"/>
          <w:rFonts w:asciiTheme="minorHAnsi" w:eastAsiaTheme="minorEastAsia" w:hAnsiTheme="minorHAnsi" w:cstheme="minorBidi"/>
          <w:noProof/>
          <w:color w:val="auto"/>
          <w:sz w:val="22"/>
          <w:szCs w:val="22"/>
          <w:shd w:val="clear" w:color="auto" w:fill="auto"/>
        </w:rPr>
      </w:pPr>
      <w:ins w:id="82"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"_Toc317184435"</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8.5.1 DnaComponent:</w:t>
        </w:r>
        <w:r>
          <w:rPr>
            <w:noProof/>
            <w:webHidden/>
          </w:rPr>
          <w:tab/>
        </w:r>
        <w:r>
          <w:rPr>
            <w:noProof/>
            <w:webHidden/>
          </w:rPr>
          <w:fldChar w:fldCharType="begin"/>
        </w:r>
        <w:r>
          <w:rPr>
            <w:noProof/>
            <w:webHidden/>
          </w:rPr>
          <w:instrText xml:space="preserve"> PAGEREF _Toc317184435 \h </w:instrText>
        </w:r>
        <w:r>
          <w:rPr>
            <w:noProof/>
            <w:webHidden/>
          </w:rPr>
        </w:r>
      </w:ins>
      <w:r>
        <w:rPr>
          <w:noProof/>
          <w:webHidden/>
        </w:rPr>
        <w:fldChar w:fldCharType="separate"/>
      </w:r>
      <w:ins w:id="83" w:author="Michal Galdzicki" w:date="2012-02-16T19:47:00Z">
        <w:r w:rsidR="004F40E9">
          <w:rPr>
            <w:noProof/>
            <w:webHidden/>
          </w:rPr>
          <w:t>12</w:t>
        </w:r>
      </w:ins>
      <w:ins w:id="84" w:author="Michal Galdzicki" w:date="2012-02-16T19:38:00Z">
        <w:r>
          <w:rPr>
            <w:noProof/>
            <w:webHidden/>
          </w:rPr>
          <w:fldChar w:fldCharType="end"/>
        </w:r>
        <w:r w:rsidRPr="00A24804">
          <w:rPr>
            <w:rStyle w:val="Hyperlink"/>
            <w:noProof/>
          </w:rPr>
          <w:fldChar w:fldCharType="end"/>
        </w:r>
      </w:ins>
    </w:p>
    <w:p w:rsidR="007F4EFD" w:rsidRDefault="007F4EFD">
      <w:pPr>
        <w:pStyle w:val="TOC3"/>
        <w:tabs>
          <w:tab w:val="right" w:leader="dot" w:pos="9710"/>
        </w:tabs>
        <w:rPr>
          <w:ins w:id="85" w:author="Michal Galdzicki" w:date="2012-02-16T19:38:00Z"/>
          <w:rFonts w:asciiTheme="minorHAnsi" w:eastAsiaTheme="minorEastAsia" w:hAnsiTheme="minorHAnsi" w:cstheme="minorBidi"/>
          <w:noProof/>
          <w:color w:val="auto"/>
          <w:sz w:val="22"/>
          <w:szCs w:val="22"/>
          <w:shd w:val="clear" w:color="auto" w:fill="auto"/>
        </w:rPr>
      </w:pPr>
      <w:ins w:id="86"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"_Toc317184436"</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8.5.2 DnaSequence:</w:t>
        </w:r>
        <w:r>
          <w:rPr>
            <w:noProof/>
            <w:webHidden/>
          </w:rPr>
          <w:tab/>
        </w:r>
        <w:r>
          <w:rPr>
            <w:noProof/>
            <w:webHidden/>
          </w:rPr>
          <w:fldChar w:fldCharType="begin"/>
        </w:r>
        <w:r>
          <w:rPr>
            <w:noProof/>
            <w:webHidden/>
          </w:rPr>
          <w:instrText xml:space="preserve"> PAGEREF _Toc317184436 \h </w:instrText>
        </w:r>
        <w:r>
          <w:rPr>
            <w:noProof/>
            <w:webHidden/>
          </w:rPr>
        </w:r>
      </w:ins>
      <w:r>
        <w:rPr>
          <w:noProof/>
          <w:webHidden/>
        </w:rPr>
        <w:fldChar w:fldCharType="separate"/>
      </w:r>
      <w:ins w:id="87" w:author="Michal Galdzicki" w:date="2012-02-16T19:47:00Z">
        <w:r w:rsidR="004F40E9">
          <w:rPr>
            <w:noProof/>
            <w:webHidden/>
          </w:rPr>
          <w:t>14</w:t>
        </w:r>
      </w:ins>
      <w:ins w:id="88" w:author="Michal Galdzicki" w:date="2012-02-16T19:38:00Z">
        <w:r>
          <w:rPr>
            <w:noProof/>
            <w:webHidden/>
          </w:rPr>
          <w:fldChar w:fldCharType="end"/>
        </w:r>
        <w:r w:rsidRPr="00A24804">
          <w:rPr>
            <w:rStyle w:val="Hyperlink"/>
            <w:noProof/>
          </w:rPr>
          <w:fldChar w:fldCharType="end"/>
        </w:r>
      </w:ins>
    </w:p>
    <w:p w:rsidR="007F4EFD" w:rsidRDefault="007F4EFD">
      <w:pPr>
        <w:pStyle w:val="TOC3"/>
        <w:tabs>
          <w:tab w:val="right" w:leader="dot" w:pos="9710"/>
        </w:tabs>
        <w:rPr>
          <w:ins w:id="89" w:author="Michal Galdzicki" w:date="2012-02-16T19:38:00Z"/>
          <w:rFonts w:asciiTheme="minorHAnsi" w:eastAsiaTheme="minorEastAsia" w:hAnsiTheme="minorHAnsi" w:cstheme="minorBidi"/>
          <w:noProof/>
          <w:color w:val="auto"/>
          <w:sz w:val="22"/>
          <w:szCs w:val="22"/>
          <w:shd w:val="clear" w:color="auto" w:fill="auto"/>
        </w:rPr>
      </w:pPr>
      <w:ins w:id="90"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"_Toc317184437"</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8.5.3 SequenceAnnotation:</w:t>
        </w:r>
        <w:r>
          <w:rPr>
            <w:noProof/>
            <w:webHidden/>
          </w:rPr>
          <w:tab/>
        </w:r>
        <w:r>
          <w:rPr>
            <w:noProof/>
            <w:webHidden/>
          </w:rPr>
          <w:fldChar w:fldCharType="begin"/>
        </w:r>
        <w:r>
          <w:rPr>
            <w:noProof/>
            <w:webHidden/>
          </w:rPr>
          <w:instrText xml:space="preserve"> PAGEREF _Toc317184437 \h </w:instrText>
        </w:r>
        <w:r>
          <w:rPr>
            <w:noProof/>
            <w:webHidden/>
          </w:rPr>
        </w:r>
      </w:ins>
      <w:r>
        <w:rPr>
          <w:noProof/>
          <w:webHidden/>
        </w:rPr>
        <w:fldChar w:fldCharType="separate"/>
      </w:r>
      <w:ins w:id="91" w:author="Michal Galdzicki" w:date="2012-02-16T19:47:00Z">
        <w:r w:rsidR="004F40E9">
          <w:rPr>
            <w:noProof/>
            <w:webHidden/>
          </w:rPr>
          <w:t>15</w:t>
        </w:r>
      </w:ins>
      <w:ins w:id="92" w:author="Michal Galdzicki" w:date="2012-02-16T19:38:00Z">
        <w:r>
          <w:rPr>
            <w:noProof/>
            <w:webHidden/>
          </w:rPr>
          <w:fldChar w:fldCharType="end"/>
        </w:r>
        <w:r w:rsidRPr="00A24804">
          <w:rPr>
            <w:rStyle w:val="Hyperlink"/>
            <w:noProof/>
          </w:rPr>
          <w:fldChar w:fldCharType="end"/>
        </w:r>
      </w:ins>
    </w:p>
    <w:p w:rsidR="007F4EFD" w:rsidRDefault="007F4EFD">
      <w:pPr>
        <w:pStyle w:val="TOC3"/>
        <w:tabs>
          <w:tab w:val="right" w:leader="dot" w:pos="9710"/>
        </w:tabs>
        <w:rPr>
          <w:ins w:id="93" w:author="Michal Galdzicki" w:date="2012-02-16T19:38:00Z"/>
          <w:rFonts w:asciiTheme="minorHAnsi" w:eastAsiaTheme="minorEastAsia" w:hAnsiTheme="minorHAnsi" w:cstheme="minorBidi"/>
          <w:noProof/>
          <w:color w:val="auto"/>
          <w:sz w:val="22"/>
          <w:szCs w:val="22"/>
          <w:shd w:val="clear" w:color="auto" w:fill="auto"/>
        </w:rPr>
      </w:pPr>
      <w:ins w:id="94"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"_Toc317184438"</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8.5.4 Collection:</w:t>
        </w:r>
        <w:r>
          <w:rPr>
            <w:noProof/>
            <w:webHidden/>
          </w:rPr>
          <w:tab/>
        </w:r>
        <w:r>
          <w:rPr>
            <w:noProof/>
            <w:webHidden/>
          </w:rPr>
          <w:fldChar w:fldCharType="begin"/>
        </w:r>
        <w:r>
          <w:rPr>
            <w:noProof/>
            <w:webHidden/>
          </w:rPr>
          <w:instrText xml:space="preserve"> PAGEREF _Toc317184438 \h </w:instrText>
        </w:r>
        <w:r>
          <w:rPr>
            <w:noProof/>
            <w:webHidden/>
          </w:rPr>
        </w:r>
      </w:ins>
      <w:r>
        <w:rPr>
          <w:noProof/>
          <w:webHidden/>
        </w:rPr>
        <w:fldChar w:fldCharType="separate"/>
      </w:r>
      <w:ins w:id="95" w:author="Michal Galdzicki" w:date="2012-02-16T19:47:00Z">
        <w:r w:rsidR="004F40E9">
          <w:rPr>
            <w:noProof/>
            <w:webHidden/>
          </w:rPr>
          <w:t>17</w:t>
        </w:r>
      </w:ins>
      <w:ins w:id="96"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97" w:author="Michal Galdzicki" w:date="2012-02-16T19:38:00Z"/>
          <w:rFonts w:asciiTheme="minorHAnsi" w:eastAsiaTheme="minorEastAsia" w:hAnsiTheme="minorHAnsi" w:cstheme="minorBidi"/>
          <w:noProof/>
          <w:color w:val="auto"/>
          <w:sz w:val="22"/>
          <w:szCs w:val="22"/>
          <w:shd w:val="clear" w:color="auto" w:fill="auto"/>
        </w:rPr>
      </w:pPr>
      <w:ins w:id="98"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"_Toc317184439"</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9. Examples</w:t>
        </w:r>
        <w:r>
          <w:rPr>
            <w:noProof/>
            <w:webHidden/>
          </w:rPr>
          <w:tab/>
        </w:r>
        <w:r>
          <w:rPr>
            <w:noProof/>
            <w:webHidden/>
          </w:rPr>
          <w:fldChar w:fldCharType="begin"/>
        </w:r>
        <w:r>
          <w:rPr>
            <w:noProof/>
            <w:webHidden/>
          </w:rPr>
          <w:instrText xml:space="preserve"> PAGEREF _Toc317184439 \h </w:instrText>
        </w:r>
        <w:r>
          <w:rPr>
            <w:noProof/>
            <w:webHidden/>
          </w:rPr>
        </w:r>
      </w:ins>
      <w:r>
        <w:rPr>
          <w:noProof/>
          <w:webHidden/>
        </w:rPr>
        <w:fldChar w:fldCharType="separate"/>
      </w:r>
      <w:ins w:id="99" w:author="Michal Galdzicki" w:date="2012-02-16T19:47:00Z">
        <w:r w:rsidR="004F40E9">
          <w:rPr>
            <w:noProof/>
            <w:webHidden/>
          </w:rPr>
          <w:t>19</w:t>
        </w:r>
      </w:ins>
      <w:ins w:id="100"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101" w:author="Michal Galdzicki" w:date="2012-02-16T19:38:00Z"/>
          <w:rFonts w:asciiTheme="minorHAnsi" w:eastAsiaTheme="minorEastAsia" w:hAnsiTheme="minorHAnsi" w:cstheme="minorBidi"/>
          <w:noProof/>
          <w:color w:val="auto"/>
          <w:sz w:val="22"/>
          <w:szCs w:val="22"/>
          <w:shd w:val="clear" w:color="auto" w:fill="auto"/>
        </w:rPr>
      </w:pPr>
      <w:ins w:id="102"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"_Toc317184440"</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 xml:space="preserve">9.1 Annotated Composite </w:t>
        </w:r>
        <w:r w:rsidRPr="00A24804">
          <w:rPr>
            <w:rStyle w:val="Hyperlink"/>
            <w:i/>
            <w:iCs/>
            <w:noProof/>
          </w:rPr>
          <w:t>DnaComponent</w:t>
        </w:r>
        <w:r>
          <w:rPr>
            <w:noProof/>
            <w:webHidden/>
          </w:rPr>
          <w:tab/>
        </w:r>
        <w:r>
          <w:rPr>
            <w:noProof/>
            <w:webHidden/>
          </w:rPr>
          <w:fldChar w:fldCharType="begin"/>
        </w:r>
        <w:r>
          <w:rPr>
            <w:noProof/>
            <w:webHidden/>
          </w:rPr>
          <w:instrText xml:space="preserve"> PAGEREF _Toc317184440 \h </w:instrText>
        </w:r>
        <w:r>
          <w:rPr>
            <w:noProof/>
            <w:webHidden/>
          </w:rPr>
        </w:r>
      </w:ins>
      <w:r>
        <w:rPr>
          <w:noProof/>
          <w:webHidden/>
        </w:rPr>
        <w:fldChar w:fldCharType="separate"/>
      </w:r>
      <w:ins w:id="103" w:author="Michal Galdzicki" w:date="2012-02-16T19:47:00Z">
        <w:r w:rsidR="004F40E9">
          <w:rPr>
            <w:noProof/>
            <w:webHidden/>
          </w:rPr>
          <w:t>19</w:t>
        </w:r>
      </w:ins>
      <w:ins w:id="104"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105" w:author="Michal Galdzicki" w:date="2012-02-16T19:38:00Z"/>
          <w:rFonts w:asciiTheme="minorHAnsi" w:eastAsiaTheme="minorEastAsia" w:hAnsiTheme="minorHAnsi" w:cstheme="minorBidi"/>
          <w:noProof/>
          <w:color w:val="auto"/>
          <w:sz w:val="22"/>
          <w:szCs w:val="22"/>
          <w:shd w:val="clear" w:color="auto" w:fill="auto"/>
        </w:rPr>
      </w:pPr>
      <w:ins w:id="106"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"_Toc317184441"</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 xml:space="preserve">9.2 Multi-Tiered Annotated </w:t>
        </w:r>
        <w:r w:rsidRPr="00A24804">
          <w:rPr>
            <w:rStyle w:val="Hyperlink"/>
            <w:i/>
            <w:iCs/>
            <w:noProof/>
          </w:rPr>
          <w:t>DnaComponent</w:t>
        </w:r>
        <w:r>
          <w:rPr>
            <w:noProof/>
            <w:webHidden/>
          </w:rPr>
          <w:tab/>
        </w:r>
        <w:r>
          <w:rPr>
            <w:noProof/>
            <w:webHidden/>
          </w:rPr>
          <w:fldChar w:fldCharType="begin"/>
        </w:r>
        <w:r>
          <w:rPr>
            <w:noProof/>
            <w:webHidden/>
          </w:rPr>
          <w:instrText xml:space="preserve"> PAGEREF _Toc317184441 \h </w:instrText>
        </w:r>
        <w:r>
          <w:rPr>
            <w:noProof/>
            <w:webHidden/>
          </w:rPr>
        </w:r>
      </w:ins>
      <w:r>
        <w:rPr>
          <w:noProof/>
          <w:webHidden/>
        </w:rPr>
        <w:fldChar w:fldCharType="separate"/>
      </w:r>
      <w:ins w:id="107" w:author="Michal Galdzicki" w:date="2012-02-16T19:47:00Z">
        <w:r w:rsidR="004F40E9">
          <w:rPr>
            <w:noProof/>
            <w:webHidden/>
          </w:rPr>
          <w:t>21</w:t>
        </w:r>
      </w:ins>
      <w:ins w:id="108"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109" w:author="Michal Galdzicki" w:date="2012-02-16T19:38:00Z"/>
          <w:rFonts w:asciiTheme="minorHAnsi" w:eastAsiaTheme="minorEastAsia" w:hAnsiTheme="minorHAnsi" w:cstheme="minorBidi"/>
          <w:noProof/>
          <w:color w:val="auto"/>
          <w:sz w:val="22"/>
          <w:szCs w:val="22"/>
          <w:shd w:val="clear" w:color="auto" w:fill="auto"/>
        </w:rPr>
      </w:pPr>
      <w:ins w:id="110"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"_Toc317184442"</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9.3 Partially Realized Design Template</w:t>
        </w:r>
        <w:r>
          <w:rPr>
            <w:noProof/>
            <w:webHidden/>
          </w:rPr>
          <w:tab/>
        </w:r>
        <w:r>
          <w:rPr>
            <w:noProof/>
            <w:webHidden/>
          </w:rPr>
          <w:fldChar w:fldCharType="begin"/>
        </w:r>
        <w:r>
          <w:rPr>
            <w:noProof/>
            <w:webHidden/>
          </w:rPr>
          <w:instrText xml:space="preserve"> PAGEREF _Toc317184442 \h </w:instrText>
        </w:r>
        <w:r>
          <w:rPr>
            <w:noProof/>
            <w:webHidden/>
          </w:rPr>
        </w:r>
      </w:ins>
      <w:r>
        <w:rPr>
          <w:noProof/>
          <w:webHidden/>
        </w:rPr>
        <w:fldChar w:fldCharType="separate"/>
      </w:r>
      <w:ins w:id="111" w:author="Michal Galdzicki" w:date="2012-02-16T19:47:00Z">
        <w:r w:rsidR="004F40E9">
          <w:rPr>
            <w:noProof/>
            <w:webHidden/>
          </w:rPr>
          <w:t>21</w:t>
        </w:r>
      </w:ins>
      <w:ins w:id="112"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113" w:author="Michal Galdzicki" w:date="2012-02-16T19:38:00Z"/>
          <w:rFonts w:asciiTheme="minorHAnsi" w:eastAsiaTheme="minorEastAsia" w:hAnsiTheme="minorHAnsi" w:cstheme="minorBidi"/>
          <w:noProof/>
          <w:color w:val="auto"/>
          <w:sz w:val="22"/>
          <w:szCs w:val="22"/>
          <w:shd w:val="clear" w:color="auto" w:fill="auto"/>
        </w:rPr>
      </w:pPr>
      <w:ins w:id="114"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"_Toc317184443"</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 xml:space="preserve">9.4 </w:t>
        </w:r>
        <w:r w:rsidRPr="00A24804">
          <w:rPr>
            <w:rStyle w:val="Hyperlink"/>
            <w:i/>
            <w:noProof/>
          </w:rPr>
          <w:t>DnaSequence</w:t>
        </w:r>
        <w:r w:rsidRPr="00A24804">
          <w:rPr>
            <w:rStyle w:val="Hyperlink"/>
            <w:noProof/>
          </w:rPr>
          <w:t xml:space="preserve"> of </w:t>
        </w:r>
        <w:r w:rsidRPr="00A24804">
          <w:rPr>
            <w:rStyle w:val="Hyperlink"/>
            <w:i/>
            <w:noProof/>
          </w:rPr>
          <w:t>subComponent</w:t>
        </w:r>
        <w:r w:rsidRPr="00A24804">
          <w:rPr>
            <w:rStyle w:val="Hyperlink"/>
            <w:noProof/>
          </w:rPr>
          <w:t xml:space="preserve"> on the minus strand</w:t>
        </w:r>
        <w:r>
          <w:rPr>
            <w:noProof/>
            <w:webHidden/>
          </w:rPr>
          <w:tab/>
        </w:r>
        <w:r>
          <w:rPr>
            <w:noProof/>
            <w:webHidden/>
          </w:rPr>
          <w:fldChar w:fldCharType="begin"/>
        </w:r>
        <w:r>
          <w:rPr>
            <w:noProof/>
            <w:webHidden/>
          </w:rPr>
          <w:instrText xml:space="preserve"> PAGEREF _Toc317184443 \h </w:instrText>
        </w:r>
        <w:r>
          <w:rPr>
            <w:noProof/>
            <w:webHidden/>
          </w:rPr>
        </w:r>
      </w:ins>
      <w:r>
        <w:rPr>
          <w:noProof/>
          <w:webHidden/>
        </w:rPr>
        <w:fldChar w:fldCharType="separate"/>
      </w:r>
      <w:ins w:id="115" w:author="Michal Galdzicki" w:date="2012-02-16T19:47:00Z">
        <w:r w:rsidR="004F40E9">
          <w:rPr>
            <w:noProof/>
            <w:webHidden/>
          </w:rPr>
          <w:t>22</w:t>
        </w:r>
      </w:ins>
      <w:ins w:id="116" w:author="Michal Galdzicki" w:date="2012-02-16T19:38:00Z">
        <w:r>
          <w:rPr>
            <w:noProof/>
            <w:webHidden/>
          </w:rPr>
          <w:fldChar w:fldCharType="end"/>
        </w:r>
        <w:r w:rsidRPr="00A24804">
          <w:rPr>
            <w:rStyle w:val="Hyperlink"/>
            <w:noProof/>
          </w:rPr>
          <w:fldChar w:fldCharType="end"/>
        </w:r>
      </w:ins>
    </w:p>
    <w:p w:rsidR="007F4EFD" w:rsidRDefault="007F4EFD">
      <w:pPr>
        <w:pStyle w:val="TOC2"/>
        <w:tabs>
          <w:tab w:val="right" w:leader="dot" w:pos="9710"/>
        </w:tabs>
        <w:rPr>
          <w:ins w:id="117" w:author="Michal Galdzicki" w:date="2012-02-16T19:38:00Z"/>
          <w:rFonts w:asciiTheme="minorHAnsi" w:eastAsiaTheme="minorEastAsia" w:hAnsiTheme="minorHAnsi" w:cstheme="minorBidi"/>
          <w:noProof/>
          <w:color w:val="auto"/>
          <w:sz w:val="22"/>
          <w:szCs w:val="22"/>
          <w:shd w:val="clear" w:color="auto" w:fill="auto"/>
        </w:rPr>
      </w:pPr>
      <w:ins w:id="118"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"_Toc317184444"</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 xml:space="preserve">9.5 </w:t>
        </w:r>
        <w:r w:rsidRPr="00A24804">
          <w:rPr>
            <w:rStyle w:val="Hyperlink"/>
            <w:i/>
            <w:noProof/>
          </w:rPr>
          <w:t>Collection</w:t>
        </w:r>
        <w:r>
          <w:rPr>
            <w:noProof/>
            <w:webHidden/>
          </w:rPr>
          <w:tab/>
        </w:r>
        <w:r>
          <w:rPr>
            <w:noProof/>
            <w:webHidden/>
          </w:rPr>
          <w:fldChar w:fldCharType="begin"/>
        </w:r>
        <w:r>
          <w:rPr>
            <w:noProof/>
            <w:webHidden/>
          </w:rPr>
          <w:instrText xml:space="preserve"> PAGEREF _Toc317184444 \h </w:instrText>
        </w:r>
        <w:r>
          <w:rPr>
            <w:noProof/>
            <w:webHidden/>
          </w:rPr>
        </w:r>
      </w:ins>
      <w:r>
        <w:rPr>
          <w:noProof/>
          <w:webHidden/>
        </w:rPr>
        <w:fldChar w:fldCharType="separate"/>
      </w:r>
      <w:ins w:id="119" w:author="Michal Galdzicki" w:date="2012-02-16T19:47:00Z">
        <w:r w:rsidR="004F40E9">
          <w:rPr>
            <w:noProof/>
            <w:webHidden/>
          </w:rPr>
          <w:t>22</w:t>
        </w:r>
      </w:ins>
      <w:ins w:id="120"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121" w:author="Michal Galdzicki" w:date="2012-02-16T19:38:00Z"/>
          <w:rFonts w:asciiTheme="minorHAnsi" w:eastAsiaTheme="minorEastAsia" w:hAnsiTheme="minorHAnsi" w:cstheme="minorBidi"/>
          <w:noProof/>
          <w:color w:val="auto"/>
          <w:sz w:val="22"/>
          <w:szCs w:val="22"/>
          <w:shd w:val="clear" w:color="auto" w:fill="auto"/>
        </w:rPr>
      </w:pPr>
      <w:ins w:id="122"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"_Toc317184445"</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10. Serialization</w:t>
        </w:r>
        <w:r>
          <w:rPr>
            <w:noProof/>
            <w:webHidden/>
          </w:rPr>
          <w:tab/>
        </w:r>
        <w:r>
          <w:rPr>
            <w:noProof/>
            <w:webHidden/>
          </w:rPr>
          <w:fldChar w:fldCharType="begin"/>
        </w:r>
        <w:r>
          <w:rPr>
            <w:noProof/>
            <w:webHidden/>
          </w:rPr>
          <w:instrText xml:space="preserve"> PAGEREF _Toc317184445 \h </w:instrText>
        </w:r>
        <w:r>
          <w:rPr>
            <w:noProof/>
            <w:webHidden/>
          </w:rPr>
        </w:r>
      </w:ins>
      <w:r>
        <w:rPr>
          <w:noProof/>
          <w:webHidden/>
        </w:rPr>
        <w:fldChar w:fldCharType="separate"/>
      </w:r>
      <w:ins w:id="123" w:author="Michal Galdzicki" w:date="2012-02-16T19:47:00Z">
        <w:r w:rsidR="004F40E9">
          <w:rPr>
            <w:noProof/>
            <w:webHidden/>
          </w:rPr>
          <w:t>23</w:t>
        </w:r>
      </w:ins>
      <w:ins w:id="124"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125" w:author="Michal Galdzicki" w:date="2012-02-16T19:38:00Z"/>
          <w:rFonts w:asciiTheme="minorHAnsi" w:eastAsiaTheme="minorEastAsia" w:hAnsiTheme="minorHAnsi" w:cstheme="minorBidi"/>
          <w:noProof/>
          <w:color w:val="auto"/>
          <w:sz w:val="22"/>
          <w:szCs w:val="22"/>
          <w:shd w:val="clear" w:color="auto" w:fill="auto"/>
        </w:rPr>
      </w:pPr>
      <w:ins w:id="126"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"_Toc317184446"</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11. Best Practices</w:t>
        </w:r>
        <w:r>
          <w:rPr>
            <w:noProof/>
            <w:webHidden/>
          </w:rPr>
          <w:tab/>
        </w:r>
        <w:r>
          <w:rPr>
            <w:noProof/>
            <w:webHidden/>
          </w:rPr>
          <w:fldChar w:fldCharType="begin"/>
        </w:r>
        <w:r>
          <w:rPr>
            <w:noProof/>
            <w:webHidden/>
          </w:rPr>
          <w:instrText xml:space="preserve"> PAGEREF _Toc317184446 \h </w:instrText>
        </w:r>
        <w:r>
          <w:rPr>
            <w:noProof/>
            <w:webHidden/>
          </w:rPr>
        </w:r>
      </w:ins>
      <w:r>
        <w:rPr>
          <w:noProof/>
          <w:webHidden/>
        </w:rPr>
        <w:fldChar w:fldCharType="separate"/>
      </w:r>
      <w:ins w:id="127" w:author="Michal Galdzicki" w:date="2012-02-16T19:47:00Z">
        <w:r w:rsidR="004F40E9">
          <w:rPr>
            <w:noProof/>
            <w:webHidden/>
          </w:rPr>
          <w:t>23</w:t>
        </w:r>
      </w:ins>
      <w:ins w:id="128"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129" w:author="Michal Galdzicki" w:date="2012-02-16T19:38:00Z"/>
          <w:rFonts w:asciiTheme="minorHAnsi" w:eastAsiaTheme="minorEastAsia" w:hAnsiTheme="minorHAnsi" w:cstheme="minorBidi"/>
          <w:noProof/>
          <w:color w:val="auto"/>
          <w:sz w:val="22"/>
          <w:szCs w:val="22"/>
          <w:shd w:val="clear" w:color="auto" w:fill="auto"/>
        </w:rPr>
      </w:pPr>
      <w:ins w:id="130"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"_Toc317184447"</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12. Authors’ Contact Information</w:t>
        </w:r>
        <w:r>
          <w:rPr>
            <w:noProof/>
            <w:webHidden/>
          </w:rPr>
          <w:tab/>
        </w:r>
        <w:r>
          <w:rPr>
            <w:noProof/>
            <w:webHidden/>
          </w:rPr>
          <w:fldChar w:fldCharType="begin"/>
        </w:r>
        <w:r>
          <w:rPr>
            <w:noProof/>
            <w:webHidden/>
          </w:rPr>
          <w:instrText xml:space="preserve"> PAGEREF _Toc317184447 \h </w:instrText>
        </w:r>
        <w:r>
          <w:rPr>
            <w:noProof/>
            <w:webHidden/>
          </w:rPr>
        </w:r>
      </w:ins>
      <w:r>
        <w:rPr>
          <w:noProof/>
          <w:webHidden/>
        </w:rPr>
        <w:fldChar w:fldCharType="separate"/>
      </w:r>
      <w:ins w:id="131" w:author="Michal Galdzicki" w:date="2012-02-16T19:47:00Z">
        <w:r w:rsidR="004F40E9">
          <w:rPr>
            <w:noProof/>
            <w:webHidden/>
          </w:rPr>
          <w:t>23</w:t>
        </w:r>
      </w:ins>
      <w:ins w:id="132"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133" w:author="Michal Galdzicki" w:date="2012-02-16T19:38:00Z"/>
          <w:rFonts w:asciiTheme="minorHAnsi" w:eastAsiaTheme="minorEastAsia" w:hAnsiTheme="minorHAnsi" w:cstheme="minorBidi"/>
          <w:noProof/>
          <w:color w:val="auto"/>
          <w:sz w:val="22"/>
          <w:szCs w:val="22"/>
          <w:shd w:val="clear" w:color="auto" w:fill="auto"/>
        </w:rPr>
      </w:pPr>
      <w:ins w:id="134"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"_Toc317184448"</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13. References</w:t>
        </w:r>
        <w:r>
          <w:rPr>
            <w:noProof/>
            <w:webHidden/>
          </w:rPr>
          <w:tab/>
        </w:r>
        <w:r>
          <w:rPr>
            <w:noProof/>
            <w:webHidden/>
          </w:rPr>
          <w:fldChar w:fldCharType="begin"/>
        </w:r>
        <w:r>
          <w:rPr>
            <w:noProof/>
            <w:webHidden/>
          </w:rPr>
          <w:instrText xml:space="preserve"> PAGEREF _Toc317184448 \h </w:instrText>
        </w:r>
        <w:r>
          <w:rPr>
            <w:noProof/>
            <w:webHidden/>
          </w:rPr>
        </w:r>
      </w:ins>
      <w:r>
        <w:rPr>
          <w:noProof/>
          <w:webHidden/>
        </w:rPr>
        <w:fldChar w:fldCharType="separate"/>
      </w:r>
      <w:ins w:id="135" w:author="Michal Galdzicki" w:date="2012-02-16T19:47:00Z">
        <w:r w:rsidR="004F40E9">
          <w:rPr>
            <w:noProof/>
            <w:webHidden/>
          </w:rPr>
          <w:t>24</w:t>
        </w:r>
      </w:ins>
      <w:ins w:id="136" w:author="Michal Galdzicki" w:date="2012-02-16T19:38:00Z">
        <w:r>
          <w:rPr>
            <w:noProof/>
            <w:webHidden/>
          </w:rPr>
          <w:fldChar w:fldCharType="end"/>
        </w:r>
        <w:r w:rsidRPr="00A24804">
          <w:rPr>
            <w:rStyle w:val="Hyperlink"/>
            <w:noProof/>
          </w:rPr>
          <w:fldChar w:fldCharType="end"/>
        </w:r>
      </w:ins>
    </w:p>
    <w:p w:rsidR="007F4EFD" w:rsidRDefault="007F4EFD">
      <w:pPr>
        <w:pStyle w:val="TOC1"/>
        <w:tabs>
          <w:tab w:val="right" w:leader="dot" w:pos="9710"/>
        </w:tabs>
        <w:rPr>
          <w:ins w:id="137" w:author="Michal Galdzicki" w:date="2012-02-16T19:38:00Z"/>
          <w:rFonts w:asciiTheme="minorHAnsi" w:eastAsiaTheme="minorEastAsia" w:hAnsiTheme="minorHAnsi" w:cstheme="minorBidi"/>
          <w:noProof/>
          <w:color w:val="auto"/>
          <w:sz w:val="22"/>
          <w:szCs w:val="22"/>
          <w:shd w:val="clear" w:color="auto" w:fill="auto"/>
        </w:rPr>
      </w:pPr>
      <w:ins w:id="138" w:author="Michal Galdzicki" w:date="2012-02-16T19:38:00Z">
        <w:r w:rsidRPr="00A24804">
          <w:rPr>
            <w:rStyle w:val="Hyperlink"/>
            <w:noProof/>
          </w:rPr>
          <w:fldChar w:fldCharType="begin"/>
        </w:r>
        <w:r w:rsidRPr="00A24804">
          <w:rPr>
            <w:rStyle w:val="Hyperlink"/>
            <w:noProof/>
          </w:rPr>
          <w:instrText xml:space="preserve"> </w:instrText>
        </w:r>
        <w:r>
          <w:rPr>
            <w:noProof/>
          </w:rPr>
          <w:instrText>HYPERLINK \l "_Toc317184449"</w:instrText>
        </w:r>
        <w:r w:rsidRPr="00A24804">
          <w:rPr>
            <w:rStyle w:val="Hyperlink"/>
            <w:noProof/>
          </w:rPr>
          <w:instrText xml:space="preserve"> </w:instrText>
        </w:r>
        <w:r w:rsidRPr="00A24804">
          <w:rPr>
            <w:rStyle w:val="Hyperlink"/>
            <w:noProof/>
          </w:rPr>
        </w:r>
        <w:r w:rsidRPr="00A24804">
          <w:rPr>
            <w:rStyle w:val="Hyperlink"/>
            <w:noProof/>
          </w:rPr>
          <w:fldChar w:fldCharType="separate"/>
        </w:r>
        <w:r w:rsidRPr="00A24804">
          <w:rPr>
            <w:rStyle w:val="Hyperlink"/>
            <w:noProof/>
          </w:rPr>
          <w:t>14. Appendix</w:t>
        </w:r>
        <w:r>
          <w:rPr>
            <w:noProof/>
            <w:webHidden/>
          </w:rPr>
          <w:tab/>
        </w:r>
        <w:r>
          <w:rPr>
            <w:noProof/>
            <w:webHidden/>
          </w:rPr>
          <w:fldChar w:fldCharType="begin"/>
        </w:r>
        <w:r>
          <w:rPr>
            <w:noProof/>
            <w:webHidden/>
          </w:rPr>
          <w:instrText xml:space="preserve"> PAGEREF _Toc317184449 \h </w:instrText>
        </w:r>
        <w:r>
          <w:rPr>
            <w:noProof/>
            <w:webHidden/>
          </w:rPr>
        </w:r>
      </w:ins>
      <w:r>
        <w:rPr>
          <w:noProof/>
          <w:webHidden/>
        </w:rPr>
        <w:fldChar w:fldCharType="separate"/>
      </w:r>
      <w:ins w:id="139" w:author="Michal Galdzicki" w:date="2012-02-16T19:47:00Z">
        <w:r w:rsidR="004F40E9">
          <w:rPr>
            <w:noProof/>
            <w:webHidden/>
          </w:rPr>
          <w:t>25</w:t>
        </w:r>
      </w:ins>
      <w:ins w:id="140" w:author="Michal Galdzicki" w:date="2012-02-16T19:38:00Z">
        <w:r>
          <w:rPr>
            <w:noProof/>
            <w:webHidden/>
          </w:rPr>
          <w:fldChar w:fldCharType="end"/>
        </w:r>
        <w:r w:rsidRPr="00A24804">
          <w:rPr>
            <w:rStyle w:val="Hyperlink"/>
            <w:noProof/>
          </w:rPr>
          <w:fldChar w:fldCharType="end"/>
        </w:r>
      </w:ins>
    </w:p>
    <w:p w:rsidR="00167337" w:rsidDel="002C6065" w:rsidRDefault="00167337">
      <w:pPr>
        <w:pStyle w:val="TOC1"/>
        <w:tabs>
          <w:tab w:val="right" w:leader="dot" w:pos="9710"/>
        </w:tabs>
        <w:rPr>
          <w:del w:id="141" w:author="Michal Galdzicki" w:date="2012-02-16T19:16:00Z"/>
          <w:rFonts w:asciiTheme="minorHAnsi" w:eastAsiaTheme="minorEastAsia" w:hAnsiTheme="minorHAnsi" w:cstheme="minorBidi"/>
          <w:noProof/>
          <w:color w:val="auto"/>
          <w:sz w:val="22"/>
          <w:szCs w:val="22"/>
          <w:shd w:val="clear" w:color="auto" w:fill="auto"/>
        </w:rPr>
      </w:pPr>
      <w:del w:id="142" w:author="Michal Galdzicki" w:date="2012-02-16T19:16:00Z">
        <w:r w:rsidRPr="002C6065" w:rsidDel="002C6065">
          <w:rPr>
            <w:noProof/>
            <w:rPrChange w:id="143" w:author="Michal Galdzicki" w:date="2012-02-16T19:16:00Z">
              <w:rPr>
                <w:rStyle w:val="Hyperlink"/>
                <w:noProof/>
              </w:rPr>
            </w:rPrChange>
          </w:rPr>
          <w:delText>1. Purpose</w:delText>
        </w:r>
        <w:r w:rsidDel="002C6065">
          <w:rPr>
            <w:noProof/>
            <w:webHidden/>
          </w:rPr>
          <w:tab/>
          <w:delText>1</w:delText>
        </w:r>
      </w:del>
    </w:p>
    <w:p w:rsidR="00167337" w:rsidDel="002C6065" w:rsidRDefault="00167337">
      <w:pPr>
        <w:pStyle w:val="TOC1"/>
        <w:tabs>
          <w:tab w:val="right" w:leader="dot" w:pos="9710"/>
        </w:tabs>
        <w:rPr>
          <w:del w:id="144" w:author="Michal Galdzicki" w:date="2012-02-16T19:16:00Z"/>
          <w:rFonts w:asciiTheme="minorHAnsi" w:eastAsiaTheme="minorEastAsia" w:hAnsiTheme="minorHAnsi" w:cstheme="minorBidi"/>
          <w:noProof/>
          <w:color w:val="auto"/>
          <w:sz w:val="22"/>
          <w:szCs w:val="22"/>
          <w:shd w:val="clear" w:color="auto" w:fill="auto"/>
        </w:rPr>
      </w:pPr>
      <w:del w:id="145" w:author="Michal Galdzicki" w:date="2012-02-16T19:16:00Z">
        <w:r w:rsidRPr="002C6065" w:rsidDel="002C6065">
          <w:rPr>
            <w:noProof/>
            <w:rPrChange w:id="146" w:author="Michal Galdzicki" w:date="2012-02-16T19:16:00Z">
              <w:rPr>
                <w:rStyle w:val="Hyperlink"/>
                <w:noProof/>
              </w:rPr>
            </w:rPrChange>
          </w:rPr>
          <w:delText>2. Relation to other BBF RFCs</w:delText>
        </w:r>
        <w:r w:rsidDel="002C6065">
          <w:rPr>
            <w:noProof/>
            <w:webHidden/>
          </w:rPr>
          <w:tab/>
          <w:delText>1</w:delText>
        </w:r>
      </w:del>
    </w:p>
    <w:p w:rsidR="00167337" w:rsidDel="002C6065" w:rsidRDefault="00167337">
      <w:pPr>
        <w:pStyle w:val="TOC1"/>
        <w:tabs>
          <w:tab w:val="right" w:leader="dot" w:pos="9710"/>
        </w:tabs>
        <w:rPr>
          <w:del w:id="147" w:author="Michal Galdzicki" w:date="2012-02-16T19:16:00Z"/>
          <w:rFonts w:asciiTheme="minorHAnsi" w:eastAsiaTheme="minorEastAsia" w:hAnsiTheme="minorHAnsi" w:cstheme="minorBidi"/>
          <w:noProof/>
          <w:color w:val="auto"/>
          <w:sz w:val="22"/>
          <w:szCs w:val="22"/>
          <w:shd w:val="clear" w:color="auto" w:fill="auto"/>
        </w:rPr>
      </w:pPr>
      <w:del w:id="148" w:author="Michal Galdzicki" w:date="2012-02-16T19:16:00Z">
        <w:r w:rsidRPr="002C6065" w:rsidDel="002C6065">
          <w:rPr>
            <w:noProof/>
            <w:rPrChange w:id="149" w:author="Michal Galdzicki" w:date="2012-02-16T19:16:00Z">
              <w:rPr>
                <w:rStyle w:val="Hyperlink"/>
                <w:noProof/>
              </w:rPr>
            </w:rPrChange>
          </w:rPr>
          <w:delText>3. Copyright Notice</w:delText>
        </w:r>
        <w:r w:rsidDel="002C6065">
          <w:rPr>
            <w:noProof/>
            <w:webHidden/>
          </w:rPr>
          <w:tab/>
          <w:delText>1</w:delText>
        </w:r>
      </w:del>
    </w:p>
    <w:p w:rsidR="00167337" w:rsidDel="002C6065" w:rsidRDefault="00167337">
      <w:pPr>
        <w:pStyle w:val="TOC1"/>
        <w:tabs>
          <w:tab w:val="right" w:leader="dot" w:pos="9710"/>
        </w:tabs>
        <w:rPr>
          <w:del w:id="150" w:author="Michal Galdzicki" w:date="2012-02-16T19:16:00Z"/>
          <w:rFonts w:asciiTheme="minorHAnsi" w:eastAsiaTheme="minorEastAsia" w:hAnsiTheme="minorHAnsi" w:cstheme="minorBidi"/>
          <w:noProof/>
          <w:color w:val="auto"/>
          <w:sz w:val="22"/>
          <w:szCs w:val="22"/>
          <w:shd w:val="clear" w:color="auto" w:fill="auto"/>
        </w:rPr>
      </w:pPr>
      <w:del w:id="151" w:author="Michal Galdzicki" w:date="2012-02-16T19:16:00Z">
        <w:r w:rsidRPr="002C6065" w:rsidDel="002C6065">
          <w:rPr>
            <w:noProof/>
            <w:rPrChange w:id="152" w:author="Michal Galdzicki" w:date="2012-02-16T19:16:00Z">
              <w:rPr>
                <w:rStyle w:val="Hyperlink"/>
                <w:noProof/>
              </w:rPr>
            </w:rPrChange>
          </w:rPr>
          <w:delText>4. Acknowledgments</w:delText>
        </w:r>
        <w:r w:rsidDel="002C6065">
          <w:rPr>
            <w:noProof/>
            <w:webHidden/>
          </w:rPr>
          <w:tab/>
          <w:delText>2</w:delText>
        </w:r>
      </w:del>
    </w:p>
    <w:p w:rsidR="00167337" w:rsidDel="002C6065" w:rsidRDefault="00167337">
      <w:pPr>
        <w:pStyle w:val="TOC1"/>
        <w:tabs>
          <w:tab w:val="right" w:leader="dot" w:pos="9710"/>
        </w:tabs>
        <w:rPr>
          <w:del w:id="153" w:author="Michal Galdzicki" w:date="2012-02-16T19:16:00Z"/>
          <w:rFonts w:asciiTheme="minorHAnsi" w:eastAsiaTheme="minorEastAsia" w:hAnsiTheme="minorHAnsi" w:cstheme="minorBidi"/>
          <w:noProof/>
          <w:color w:val="auto"/>
          <w:sz w:val="22"/>
          <w:szCs w:val="22"/>
          <w:shd w:val="clear" w:color="auto" w:fill="auto"/>
        </w:rPr>
      </w:pPr>
      <w:del w:id="154" w:author="Michal Galdzicki" w:date="2012-02-16T19:16:00Z">
        <w:r w:rsidRPr="002C6065" w:rsidDel="002C6065">
          <w:rPr>
            <w:noProof/>
            <w:rPrChange w:id="155" w:author="Michal Galdzicki" w:date="2012-02-16T19:16:00Z">
              <w:rPr>
                <w:rStyle w:val="Hyperlink"/>
                <w:noProof/>
              </w:rPr>
            </w:rPrChange>
          </w:rPr>
          <w:delText>5. Table of Contents</w:delText>
        </w:r>
        <w:r w:rsidDel="002C6065">
          <w:rPr>
            <w:noProof/>
            <w:webHidden/>
          </w:rPr>
          <w:tab/>
          <w:delText>3</w:delText>
        </w:r>
      </w:del>
    </w:p>
    <w:p w:rsidR="00167337" w:rsidDel="002C6065" w:rsidRDefault="00167337">
      <w:pPr>
        <w:pStyle w:val="TOC1"/>
        <w:tabs>
          <w:tab w:val="right" w:leader="dot" w:pos="9710"/>
        </w:tabs>
        <w:rPr>
          <w:del w:id="156" w:author="Michal Galdzicki" w:date="2012-02-16T19:16:00Z"/>
          <w:rFonts w:asciiTheme="minorHAnsi" w:eastAsiaTheme="minorEastAsia" w:hAnsiTheme="minorHAnsi" w:cstheme="minorBidi"/>
          <w:noProof/>
          <w:color w:val="auto"/>
          <w:sz w:val="22"/>
          <w:szCs w:val="22"/>
          <w:shd w:val="clear" w:color="auto" w:fill="auto"/>
        </w:rPr>
      </w:pPr>
      <w:del w:id="157" w:author="Michal Galdzicki" w:date="2012-02-16T19:16:00Z">
        <w:r w:rsidRPr="002C6065" w:rsidDel="002C6065">
          <w:rPr>
            <w:noProof/>
            <w:rPrChange w:id="158" w:author="Michal Galdzicki" w:date="2012-02-16T19:16:00Z">
              <w:rPr>
                <w:rStyle w:val="Hyperlink"/>
                <w:noProof/>
              </w:rPr>
            </w:rPrChange>
          </w:rPr>
          <w:delText>6. Motivation</w:delText>
        </w:r>
        <w:r w:rsidDel="002C6065">
          <w:rPr>
            <w:noProof/>
            <w:webHidden/>
          </w:rPr>
          <w:tab/>
          <w:delText>5</w:delText>
        </w:r>
      </w:del>
    </w:p>
    <w:p w:rsidR="00167337" w:rsidDel="002C6065" w:rsidRDefault="00167337">
      <w:pPr>
        <w:pStyle w:val="TOC1"/>
        <w:tabs>
          <w:tab w:val="right" w:leader="dot" w:pos="9710"/>
        </w:tabs>
        <w:rPr>
          <w:del w:id="159" w:author="Michal Galdzicki" w:date="2012-02-16T19:16:00Z"/>
          <w:rFonts w:asciiTheme="minorHAnsi" w:eastAsiaTheme="minorEastAsia" w:hAnsiTheme="minorHAnsi" w:cstheme="minorBidi"/>
          <w:noProof/>
          <w:color w:val="auto"/>
          <w:sz w:val="22"/>
          <w:szCs w:val="22"/>
          <w:shd w:val="clear" w:color="auto" w:fill="auto"/>
        </w:rPr>
      </w:pPr>
      <w:del w:id="160" w:author="Michal Galdzicki" w:date="2012-02-16T19:16:00Z">
        <w:r w:rsidRPr="002C6065" w:rsidDel="002C6065">
          <w:rPr>
            <w:noProof/>
            <w:rPrChange w:id="161" w:author="Michal Galdzicki" w:date="2012-02-16T19:16:00Z">
              <w:rPr>
                <w:rStyle w:val="Hyperlink"/>
                <w:noProof/>
              </w:rPr>
            </w:rPrChange>
          </w:rPr>
          <w:delText>7. Introduction to SBOL</w:delText>
        </w:r>
        <w:r w:rsidDel="002C6065">
          <w:rPr>
            <w:noProof/>
            <w:webHidden/>
          </w:rPr>
          <w:tab/>
          <w:delText>6</w:delText>
        </w:r>
      </w:del>
    </w:p>
    <w:p w:rsidR="00167337" w:rsidDel="002C6065" w:rsidRDefault="00167337">
      <w:pPr>
        <w:pStyle w:val="TOC1"/>
        <w:tabs>
          <w:tab w:val="right" w:leader="dot" w:pos="9710"/>
        </w:tabs>
        <w:rPr>
          <w:del w:id="162" w:author="Michal Galdzicki" w:date="2012-02-16T19:16:00Z"/>
          <w:rFonts w:asciiTheme="minorHAnsi" w:eastAsiaTheme="minorEastAsia" w:hAnsiTheme="minorHAnsi" w:cstheme="minorBidi"/>
          <w:noProof/>
          <w:color w:val="auto"/>
          <w:sz w:val="22"/>
          <w:szCs w:val="22"/>
          <w:shd w:val="clear" w:color="auto" w:fill="auto"/>
        </w:rPr>
      </w:pPr>
      <w:del w:id="163" w:author="Michal Galdzicki" w:date="2012-02-16T19:16:00Z">
        <w:r w:rsidRPr="002C6065" w:rsidDel="002C6065">
          <w:rPr>
            <w:noProof/>
            <w:rPrChange w:id="164" w:author="Michal Galdzicki" w:date="2012-02-16T19:16:00Z">
              <w:rPr>
                <w:rStyle w:val="Hyperlink"/>
                <w:noProof/>
              </w:rPr>
            </w:rPrChange>
          </w:rPr>
          <w:delText>8. Description of SBOL</w:delText>
        </w:r>
        <w:r w:rsidDel="002C6065">
          <w:rPr>
            <w:noProof/>
            <w:webHidden/>
          </w:rPr>
          <w:tab/>
          <w:delText>9</w:delText>
        </w:r>
      </w:del>
    </w:p>
    <w:p w:rsidR="00167337" w:rsidDel="002C6065" w:rsidRDefault="00167337">
      <w:pPr>
        <w:pStyle w:val="TOC2"/>
        <w:tabs>
          <w:tab w:val="right" w:leader="dot" w:pos="9710"/>
        </w:tabs>
        <w:rPr>
          <w:del w:id="165" w:author="Michal Galdzicki" w:date="2012-02-16T19:16:00Z"/>
          <w:rFonts w:asciiTheme="minorHAnsi" w:eastAsiaTheme="minorEastAsia" w:hAnsiTheme="minorHAnsi" w:cstheme="minorBidi"/>
          <w:noProof/>
          <w:color w:val="auto"/>
          <w:sz w:val="22"/>
          <w:szCs w:val="22"/>
          <w:shd w:val="clear" w:color="auto" w:fill="auto"/>
        </w:rPr>
      </w:pPr>
      <w:del w:id="166" w:author="Michal Galdzicki" w:date="2012-02-16T19:16:00Z">
        <w:r w:rsidRPr="002C6065" w:rsidDel="002C6065">
          <w:rPr>
            <w:noProof/>
            <w:rPrChange w:id="167" w:author="Michal Galdzicki" w:date="2012-02-16T19:16:00Z">
              <w:rPr>
                <w:rStyle w:val="Hyperlink"/>
                <w:noProof/>
              </w:rPr>
            </w:rPrChange>
          </w:rPr>
          <w:delText>8.1 Overview of SBOL</w:delText>
        </w:r>
        <w:r w:rsidDel="002C6065">
          <w:rPr>
            <w:noProof/>
            <w:webHidden/>
          </w:rPr>
          <w:tab/>
          <w:delText>9</w:delText>
        </w:r>
      </w:del>
    </w:p>
    <w:p w:rsidR="00167337" w:rsidDel="002C6065" w:rsidRDefault="00167337">
      <w:pPr>
        <w:pStyle w:val="TOC2"/>
        <w:tabs>
          <w:tab w:val="right" w:leader="dot" w:pos="9710"/>
        </w:tabs>
        <w:rPr>
          <w:del w:id="168" w:author="Michal Galdzicki" w:date="2012-02-16T19:16:00Z"/>
          <w:rFonts w:asciiTheme="minorHAnsi" w:eastAsiaTheme="minorEastAsia" w:hAnsiTheme="minorHAnsi" w:cstheme="minorBidi"/>
          <w:noProof/>
          <w:color w:val="auto"/>
          <w:sz w:val="22"/>
          <w:szCs w:val="22"/>
          <w:shd w:val="clear" w:color="auto" w:fill="auto"/>
        </w:rPr>
      </w:pPr>
      <w:del w:id="169" w:author="Michal Galdzicki" w:date="2012-02-16T19:16:00Z">
        <w:r w:rsidRPr="002C6065" w:rsidDel="002C6065">
          <w:rPr>
            <w:noProof/>
            <w:rPrChange w:id="170" w:author="Michal Galdzicki" w:date="2012-02-16T19:16:00Z">
              <w:rPr>
                <w:rStyle w:val="Hyperlink"/>
                <w:noProof/>
              </w:rPr>
            </w:rPrChange>
          </w:rPr>
          <w:delText>8.2 Conventions</w:delText>
        </w:r>
        <w:r w:rsidDel="002C6065">
          <w:rPr>
            <w:noProof/>
            <w:webHidden/>
          </w:rPr>
          <w:tab/>
          <w:delText>9</w:delText>
        </w:r>
      </w:del>
    </w:p>
    <w:p w:rsidR="00167337" w:rsidDel="002C6065" w:rsidRDefault="00167337">
      <w:pPr>
        <w:pStyle w:val="TOC3"/>
        <w:tabs>
          <w:tab w:val="right" w:leader="dot" w:pos="9710"/>
        </w:tabs>
        <w:rPr>
          <w:del w:id="171" w:author="Michal Galdzicki" w:date="2012-02-16T19:16:00Z"/>
          <w:rFonts w:asciiTheme="minorHAnsi" w:eastAsiaTheme="minorEastAsia" w:hAnsiTheme="minorHAnsi" w:cstheme="minorBidi"/>
          <w:noProof/>
          <w:color w:val="auto"/>
          <w:sz w:val="22"/>
          <w:szCs w:val="22"/>
          <w:shd w:val="clear" w:color="auto" w:fill="auto"/>
        </w:rPr>
      </w:pPr>
      <w:del w:id="172" w:author="Michal Galdzicki" w:date="2012-02-16T19:16:00Z">
        <w:r w:rsidRPr="002C6065" w:rsidDel="002C6065">
          <w:rPr>
            <w:noProof/>
            <w:rPrChange w:id="173" w:author="Michal Galdzicki" w:date="2012-02-16T19:16:00Z">
              <w:rPr>
                <w:rStyle w:val="Hyperlink"/>
                <w:noProof/>
              </w:rPr>
            </w:rPrChange>
          </w:rPr>
          <w:delText>8.2.1 SBOL versions and releases</w:delText>
        </w:r>
        <w:r w:rsidDel="002C6065">
          <w:rPr>
            <w:noProof/>
            <w:webHidden/>
          </w:rPr>
          <w:tab/>
          <w:delText>11</w:delText>
        </w:r>
      </w:del>
    </w:p>
    <w:p w:rsidR="00167337" w:rsidDel="002C6065" w:rsidRDefault="00167337">
      <w:pPr>
        <w:pStyle w:val="TOC2"/>
        <w:tabs>
          <w:tab w:val="right" w:leader="dot" w:pos="9710"/>
        </w:tabs>
        <w:rPr>
          <w:del w:id="174" w:author="Michal Galdzicki" w:date="2012-02-16T19:16:00Z"/>
          <w:rFonts w:asciiTheme="minorHAnsi" w:eastAsiaTheme="minorEastAsia" w:hAnsiTheme="minorHAnsi" w:cstheme="minorBidi"/>
          <w:noProof/>
          <w:color w:val="auto"/>
          <w:sz w:val="22"/>
          <w:szCs w:val="22"/>
          <w:shd w:val="clear" w:color="auto" w:fill="auto"/>
        </w:rPr>
      </w:pPr>
      <w:del w:id="175" w:author="Michal Galdzicki" w:date="2012-02-16T19:16:00Z">
        <w:r w:rsidRPr="002C6065" w:rsidDel="002C6065">
          <w:rPr>
            <w:noProof/>
            <w:rPrChange w:id="176" w:author="Michal Galdzicki" w:date="2012-02-16T19:16:00Z">
              <w:rPr>
                <w:rStyle w:val="Hyperlink"/>
                <w:noProof/>
              </w:rPr>
            </w:rPrChange>
          </w:rPr>
          <w:delText>8.3. SBOL vocabulary</w:delText>
        </w:r>
        <w:r w:rsidDel="002C6065">
          <w:rPr>
            <w:noProof/>
            <w:webHidden/>
          </w:rPr>
          <w:tab/>
          <w:delText>11</w:delText>
        </w:r>
      </w:del>
    </w:p>
    <w:p w:rsidR="00167337" w:rsidDel="002C6065" w:rsidRDefault="00167337">
      <w:pPr>
        <w:pStyle w:val="TOC3"/>
        <w:tabs>
          <w:tab w:val="right" w:leader="dot" w:pos="9710"/>
        </w:tabs>
        <w:rPr>
          <w:del w:id="177" w:author="Michal Galdzicki" w:date="2012-02-16T19:16:00Z"/>
          <w:rFonts w:asciiTheme="minorHAnsi" w:eastAsiaTheme="minorEastAsia" w:hAnsiTheme="minorHAnsi" w:cstheme="minorBidi"/>
          <w:noProof/>
          <w:color w:val="auto"/>
          <w:sz w:val="22"/>
          <w:szCs w:val="22"/>
          <w:shd w:val="clear" w:color="auto" w:fill="auto"/>
        </w:rPr>
      </w:pPr>
      <w:del w:id="178" w:author="Michal Galdzicki" w:date="2012-02-16T19:16:00Z">
        <w:r w:rsidRPr="002C6065" w:rsidDel="002C6065">
          <w:rPr>
            <w:noProof/>
            <w:rPrChange w:id="179" w:author="Michal Galdzicki" w:date="2012-02-16T19:16:00Z">
              <w:rPr>
                <w:rStyle w:val="Hyperlink"/>
                <w:noProof/>
              </w:rPr>
            </w:rPrChange>
          </w:rPr>
          <w:delText>8.3.1 Core</w:delText>
        </w:r>
        <w:r w:rsidDel="002C6065">
          <w:rPr>
            <w:noProof/>
            <w:webHidden/>
          </w:rPr>
          <w:tab/>
          <w:delText>12</w:delText>
        </w:r>
      </w:del>
    </w:p>
    <w:p w:rsidR="00167337" w:rsidDel="002C6065" w:rsidRDefault="00167337">
      <w:pPr>
        <w:pStyle w:val="TOC2"/>
        <w:tabs>
          <w:tab w:val="right" w:leader="dot" w:pos="9710"/>
        </w:tabs>
        <w:rPr>
          <w:del w:id="180" w:author="Michal Galdzicki" w:date="2012-02-16T19:16:00Z"/>
          <w:rFonts w:asciiTheme="minorHAnsi" w:eastAsiaTheme="minorEastAsia" w:hAnsiTheme="minorHAnsi" w:cstheme="minorBidi"/>
          <w:noProof/>
          <w:color w:val="auto"/>
          <w:sz w:val="22"/>
          <w:szCs w:val="22"/>
          <w:shd w:val="clear" w:color="auto" w:fill="auto"/>
        </w:rPr>
      </w:pPr>
      <w:del w:id="181" w:author="Michal Galdzicki" w:date="2012-02-16T19:16:00Z">
        <w:r w:rsidRPr="002C6065" w:rsidDel="002C6065">
          <w:rPr>
            <w:noProof/>
            <w:rPrChange w:id="182" w:author="Michal Galdzicki" w:date="2012-02-16T19:16:00Z">
              <w:rPr>
                <w:rStyle w:val="Hyperlink"/>
                <w:noProof/>
              </w:rPr>
            </w:rPrChange>
          </w:rPr>
          <w:delText>8.4 Definition of the SBOL Core Data Model</w:delText>
        </w:r>
        <w:r w:rsidDel="002C6065">
          <w:rPr>
            <w:noProof/>
            <w:webHidden/>
          </w:rPr>
          <w:tab/>
          <w:delText>13</w:delText>
        </w:r>
      </w:del>
    </w:p>
    <w:p w:rsidR="00167337" w:rsidDel="002C6065" w:rsidRDefault="00167337">
      <w:pPr>
        <w:pStyle w:val="TOC2"/>
        <w:tabs>
          <w:tab w:val="right" w:leader="dot" w:pos="9710"/>
        </w:tabs>
        <w:rPr>
          <w:del w:id="183" w:author="Michal Galdzicki" w:date="2012-02-16T19:16:00Z"/>
          <w:rFonts w:asciiTheme="minorHAnsi" w:eastAsiaTheme="minorEastAsia" w:hAnsiTheme="minorHAnsi" w:cstheme="minorBidi"/>
          <w:noProof/>
          <w:color w:val="auto"/>
          <w:sz w:val="22"/>
          <w:szCs w:val="22"/>
          <w:shd w:val="clear" w:color="auto" w:fill="auto"/>
        </w:rPr>
      </w:pPr>
      <w:del w:id="184" w:author="Michal Galdzicki" w:date="2012-02-16T19:16:00Z">
        <w:r w:rsidRPr="002C6065" w:rsidDel="002C6065">
          <w:rPr>
            <w:noProof/>
            <w:rPrChange w:id="185" w:author="Michal Galdzicki" w:date="2012-02-16T19:16:00Z">
              <w:rPr>
                <w:rStyle w:val="Hyperlink"/>
                <w:noProof/>
              </w:rPr>
            </w:rPrChange>
          </w:rPr>
          <w:delText>8.5 SBOL Core Model Classes</w:delText>
        </w:r>
        <w:r w:rsidDel="002C6065">
          <w:rPr>
            <w:noProof/>
            <w:webHidden/>
          </w:rPr>
          <w:tab/>
          <w:delText>14</w:delText>
        </w:r>
      </w:del>
    </w:p>
    <w:p w:rsidR="00167337" w:rsidDel="002C6065" w:rsidRDefault="00167337">
      <w:pPr>
        <w:pStyle w:val="TOC3"/>
        <w:tabs>
          <w:tab w:val="right" w:leader="dot" w:pos="9710"/>
        </w:tabs>
        <w:rPr>
          <w:del w:id="186" w:author="Michal Galdzicki" w:date="2012-02-16T19:16:00Z"/>
          <w:rFonts w:asciiTheme="minorHAnsi" w:eastAsiaTheme="minorEastAsia" w:hAnsiTheme="minorHAnsi" w:cstheme="minorBidi"/>
          <w:noProof/>
          <w:color w:val="auto"/>
          <w:sz w:val="22"/>
          <w:szCs w:val="22"/>
          <w:shd w:val="clear" w:color="auto" w:fill="auto"/>
        </w:rPr>
      </w:pPr>
      <w:del w:id="187" w:author="Michal Galdzicki" w:date="2012-02-16T19:16:00Z">
        <w:r w:rsidRPr="002C6065" w:rsidDel="002C6065">
          <w:rPr>
            <w:noProof/>
            <w:rPrChange w:id="188" w:author="Michal Galdzicki" w:date="2012-02-16T19:16:00Z">
              <w:rPr>
                <w:rStyle w:val="Hyperlink"/>
                <w:noProof/>
              </w:rPr>
            </w:rPrChange>
          </w:rPr>
          <w:delText>8.5.1 DnaComponent:</w:delText>
        </w:r>
        <w:r w:rsidDel="002C6065">
          <w:rPr>
            <w:noProof/>
            <w:webHidden/>
          </w:rPr>
          <w:tab/>
          <w:delText>14</w:delText>
        </w:r>
      </w:del>
    </w:p>
    <w:p w:rsidR="00167337" w:rsidDel="002C6065" w:rsidRDefault="00167337">
      <w:pPr>
        <w:pStyle w:val="TOC3"/>
        <w:tabs>
          <w:tab w:val="right" w:leader="dot" w:pos="9710"/>
        </w:tabs>
        <w:rPr>
          <w:del w:id="189" w:author="Michal Galdzicki" w:date="2012-02-16T19:16:00Z"/>
          <w:rFonts w:asciiTheme="minorHAnsi" w:eastAsiaTheme="minorEastAsia" w:hAnsiTheme="minorHAnsi" w:cstheme="minorBidi"/>
          <w:noProof/>
          <w:color w:val="auto"/>
          <w:sz w:val="22"/>
          <w:szCs w:val="22"/>
          <w:shd w:val="clear" w:color="auto" w:fill="auto"/>
        </w:rPr>
      </w:pPr>
      <w:del w:id="190" w:author="Michal Galdzicki" w:date="2012-02-16T19:16:00Z">
        <w:r w:rsidRPr="002C6065" w:rsidDel="002C6065">
          <w:rPr>
            <w:noProof/>
            <w:rPrChange w:id="191" w:author="Michal Galdzicki" w:date="2012-02-16T19:16:00Z">
              <w:rPr>
                <w:rStyle w:val="Hyperlink"/>
                <w:noProof/>
              </w:rPr>
            </w:rPrChange>
          </w:rPr>
          <w:delText>8.5.2 DnaSequence:</w:delText>
        </w:r>
        <w:r w:rsidDel="002C6065">
          <w:rPr>
            <w:noProof/>
            <w:webHidden/>
          </w:rPr>
          <w:tab/>
          <w:delText>16</w:delText>
        </w:r>
      </w:del>
    </w:p>
    <w:p w:rsidR="00167337" w:rsidDel="002C6065" w:rsidRDefault="00167337">
      <w:pPr>
        <w:pStyle w:val="TOC3"/>
        <w:tabs>
          <w:tab w:val="right" w:leader="dot" w:pos="9710"/>
        </w:tabs>
        <w:rPr>
          <w:del w:id="192" w:author="Michal Galdzicki" w:date="2012-02-16T19:16:00Z"/>
          <w:rFonts w:asciiTheme="minorHAnsi" w:eastAsiaTheme="minorEastAsia" w:hAnsiTheme="minorHAnsi" w:cstheme="minorBidi"/>
          <w:noProof/>
          <w:color w:val="auto"/>
          <w:sz w:val="22"/>
          <w:szCs w:val="22"/>
          <w:shd w:val="clear" w:color="auto" w:fill="auto"/>
        </w:rPr>
      </w:pPr>
      <w:del w:id="193" w:author="Michal Galdzicki" w:date="2012-02-16T19:16:00Z">
        <w:r w:rsidRPr="002C6065" w:rsidDel="002C6065">
          <w:rPr>
            <w:noProof/>
            <w:rPrChange w:id="194" w:author="Michal Galdzicki" w:date="2012-02-16T19:16:00Z">
              <w:rPr>
                <w:rStyle w:val="Hyperlink"/>
                <w:noProof/>
              </w:rPr>
            </w:rPrChange>
          </w:rPr>
          <w:delText>8.5.3 SequenceAnnotation:</w:delText>
        </w:r>
        <w:r w:rsidDel="002C6065">
          <w:rPr>
            <w:noProof/>
            <w:webHidden/>
          </w:rPr>
          <w:tab/>
          <w:delText>17</w:delText>
        </w:r>
      </w:del>
    </w:p>
    <w:p w:rsidR="00167337" w:rsidDel="002C6065" w:rsidRDefault="00167337">
      <w:pPr>
        <w:pStyle w:val="TOC3"/>
        <w:tabs>
          <w:tab w:val="right" w:leader="dot" w:pos="9710"/>
        </w:tabs>
        <w:rPr>
          <w:del w:id="195" w:author="Michal Galdzicki" w:date="2012-02-16T19:16:00Z"/>
          <w:rFonts w:asciiTheme="minorHAnsi" w:eastAsiaTheme="minorEastAsia" w:hAnsiTheme="minorHAnsi" w:cstheme="minorBidi"/>
          <w:noProof/>
          <w:color w:val="auto"/>
          <w:sz w:val="22"/>
          <w:szCs w:val="22"/>
          <w:shd w:val="clear" w:color="auto" w:fill="auto"/>
        </w:rPr>
      </w:pPr>
      <w:del w:id="196" w:author="Michal Galdzicki" w:date="2012-02-16T19:16:00Z">
        <w:r w:rsidRPr="002C6065" w:rsidDel="002C6065">
          <w:rPr>
            <w:noProof/>
            <w:rPrChange w:id="197" w:author="Michal Galdzicki" w:date="2012-02-16T19:16:00Z">
              <w:rPr>
                <w:rStyle w:val="Hyperlink"/>
                <w:noProof/>
              </w:rPr>
            </w:rPrChange>
          </w:rPr>
          <w:delText>8.5.4 Collection:</w:delText>
        </w:r>
        <w:r w:rsidDel="002C6065">
          <w:rPr>
            <w:noProof/>
            <w:webHidden/>
          </w:rPr>
          <w:tab/>
          <w:delText>20</w:delText>
        </w:r>
      </w:del>
    </w:p>
    <w:p w:rsidR="00167337" w:rsidDel="002C6065" w:rsidRDefault="00167337">
      <w:pPr>
        <w:pStyle w:val="TOC1"/>
        <w:tabs>
          <w:tab w:val="right" w:leader="dot" w:pos="9710"/>
        </w:tabs>
        <w:rPr>
          <w:del w:id="198" w:author="Michal Galdzicki" w:date="2012-02-16T19:16:00Z"/>
          <w:rFonts w:asciiTheme="minorHAnsi" w:eastAsiaTheme="minorEastAsia" w:hAnsiTheme="minorHAnsi" w:cstheme="minorBidi"/>
          <w:noProof/>
          <w:color w:val="auto"/>
          <w:sz w:val="22"/>
          <w:szCs w:val="22"/>
          <w:shd w:val="clear" w:color="auto" w:fill="auto"/>
        </w:rPr>
      </w:pPr>
      <w:del w:id="199" w:author="Michal Galdzicki" w:date="2012-02-16T19:16:00Z">
        <w:r w:rsidRPr="002C6065" w:rsidDel="002C6065">
          <w:rPr>
            <w:noProof/>
            <w:rPrChange w:id="200" w:author="Michal Galdzicki" w:date="2012-02-16T19:16:00Z">
              <w:rPr>
                <w:rStyle w:val="Hyperlink"/>
                <w:noProof/>
              </w:rPr>
            </w:rPrChange>
          </w:rPr>
          <w:delText>9. Examples</w:delText>
        </w:r>
        <w:r w:rsidDel="002C6065">
          <w:rPr>
            <w:noProof/>
            <w:webHidden/>
          </w:rPr>
          <w:tab/>
          <w:delText>22</w:delText>
        </w:r>
      </w:del>
    </w:p>
    <w:p w:rsidR="00167337" w:rsidDel="002C6065" w:rsidRDefault="00167337">
      <w:pPr>
        <w:pStyle w:val="TOC2"/>
        <w:tabs>
          <w:tab w:val="right" w:leader="dot" w:pos="9710"/>
        </w:tabs>
        <w:rPr>
          <w:del w:id="201" w:author="Michal Galdzicki" w:date="2012-02-16T19:16:00Z"/>
          <w:rFonts w:asciiTheme="minorHAnsi" w:eastAsiaTheme="minorEastAsia" w:hAnsiTheme="minorHAnsi" w:cstheme="minorBidi"/>
          <w:noProof/>
          <w:color w:val="auto"/>
          <w:sz w:val="22"/>
          <w:szCs w:val="22"/>
          <w:shd w:val="clear" w:color="auto" w:fill="auto"/>
        </w:rPr>
      </w:pPr>
      <w:del w:id="202" w:author="Michal Galdzicki" w:date="2012-02-16T19:16:00Z">
        <w:r w:rsidRPr="002C6065" w:rsidDel="002C6065">
          <w:rPr>
            <w:noProof/>
            <w:rPrChange w:id="203" w:author="Michal Galdzicki" w:date="2012-02-16T19:16:00Z">
              <w:rPr>
                <w:rStyle w:val="Hyperlink"/>
                <w:noProof/>
              </w:rPr>
            </w:rPrChange>
          </w:rPr>
          <w:delText xml:space="preserve">9.1 Annotated Composite </w:delText>
        </w:r>
        <w:r w:rsidRPr="002C6065" w:rsidDel="002C6065">
          <w:rPr>
            <w:i/>
            <w:iCs/>
            <w:noProof/>
            <w:rPrChange w:id="204" w:author="Michal Galdzicki" w:date="2012-02-16T19:16:00Z">
              <w:rPr>
                <w:rStyle w:val="Hyperlink"/>
                <w:i/>
                <w:iCs/>
                <w:noProof/>
              </w:rPr>
            </w:rPrChange>
          </w:rPr>
          <w:delText>DnaComponent</w:delText>
        </w:r>
        <w:r w:rsidDel="002C6065">
          <w:rPr>
            <w:noProof/>
            <w:webHidden/>
          </w:rPr>
          <w:tab/>
          <w:delText>22</w:delText>
        </w:r>
      </w:del>
    </w:p>
    <w:p w:rsidR="00167337" w:rsidDel="002C6065" w:rsidRDefault="00167337">
      <w:pPr>
        <w:pStyle w:val="TOC2"/>
        <w:tabs>
          <w:tab w:val="right" w:leader="dot" w:pos="9710"/>
        </w:tabs>
        <w:rPr>
          <w:del w:id="205" w:author="Michal Galdzicki" w:date="2012-02-16T19:16:00Z"/>
          <w:rFonts w:asciiTheme="minorHAnsi" w:eastAsiaTheme="minorEastAsia" w:hAnsiTheme="minorHAnsi" w:cstheme="minorBidi"/>
          <w:noProof/>
          <w:color w:val="auto"/>
          <w:sz w:val="22"/>
          <w:szCs w:val="22"/>
          <w:shd w:val="clear" w:color="auto" w:fill="auto"/>
        </w:rPr>
      </w:pPr>
      <w:del w:id="206" w:author="Michal Galdzicki" w:date="2012-02-16T19:16:00Z">
        <w:r w:rsidRPr="002C6065" w:rsidDel="002C6065">
          <w:rPr>
            <w:noProof/>
            <w:rPrChange w:id="207" w:author="Michal Galdzicki" w:date="2012-02-16T19:16:00Z">
              <w:rPr>
                <w:rStyle w:val="Hyperlink"/>
                <w:noProof/>
              </w:rPr>
            </w:rPrChange>
          </w:rPr>
          <w:delText xml:space="preserve">9.2 Multi-Tiered Annotated </w:delText>
        </w:r>
        <w:r w:rsidRPr="002C6065" w:rsidDel="002C6065">
          <w:rPr>
            <w:i/>
            <w:iCs/>
            <w:noProof/>
            <w:rPrChange w:id="208" w:author="Michal Galdzicki" w:date="2012-02-16T19:16:00Z">
              <w:rPr>
                <w:rStyle w:val="Hyperlink"/>
                <w:i/>
                <w:iCs/>
                <w:noProof/>
              </w:rPr>
            </w:rPrChange>
          </w:rPr>
          <w:delText>DnaComponent</w:delText>
        </w:r>
        <w:r w:rsidDel="002C6065">
          <w:rPr>
            <w:noProof/>
            <w:webHidden/>
          </w:rPr>
          <w:tab/>
          <w:delText>24</w:delText>
        </w:r>
      </w:del>
    </w:p>
    <w:p w:rsidR="00167337" w:rsidDel="002C6065" w:rsidRDefault="00167337">
      <w:pPr>
        <w:pStyle w:val="TOC2"/>
        <w:tabs>
          <w:tab w:val="right" w:leader="dot" w:pos="9710"/>
        </w:tabs>
        <w:rPr>
          <w:del w:id="209" w:author="Michal Galdzicki" w:date="2012-02-16T19:16:00Z"/>
          <w:rFonts w:asciiTheme="minorHAnsi" w:eastAsiaTheme="minorEastAsia" w:hAnsiTheme="minorHAnsi" w:cstheme="minorBidi"/>
          <w:noProof/>
          <w:color w:val="auto"/>
          <w:sz w:val="22"/>
          <w:szCs w:val="22"/>
          <w:shd w:val="clear" w:color="auto" w:fill="auto"/>
        </w:rPr>
      </w:pPr>
      <w:del w:id="210" w:author="Michal Galdzicki" w:date="2012-02-16T19:16:00Z">
        <w:r w:rsidRPr="002C6065" w:rsidDel="002C6065">
          <w:rPr>
            <w:noProof/>
            <w:rPrChange w:id="211" w:author="Michal Galdzicki" w:date="2012-02-16T19:16:00Z">
              <w:rPr>
                <w:rStyle w:val="Hyperlink"/>
                <w:noProof/>
              </w:rPr>
            </w:rPrChange>
          </w:rPr>
          <w:delText>9.3 Partially Realized Design Template</w:delText>
        </w:r>
        <w:r w:rsidDel="002C6065">
          <w:rPr>
            <w:noProof/>
            <w:webHidden/>
          </w:rPr>
          <w:tab/>
          <w:delText>24</w:delText>
        </w:r>
      </w:del>
    </w:p>
    <w:p w:rsidR="00167337" w:rsidDel="002C6065" w:rsidRDefault="00167337">
      <w:pPr>
        <w:pStyle w:val="TOC2"/>
        <w:tabs>
          <w:tab w:val="right" w:leader="dot" w:pos="9710"/>
        </w:tabs>
        <w:rPr>
          <w:del w:id="212" w:author="Michal Galdzicki" w:date="2012-02-16T19:16:00Z"/>
          <w:rFonts w:asciiTheme="minorHAnsi" w:eastAsiaTheme="minorEastAsia" w:hAnsiTheme="minorHAnsi" w:cstheme="minorBidi"/>
          <w:noProof/>
          <w:color w:val="auto"/>
          <w:sz w:val="22"/>
          <w:szCs w:val="22"/>
          <w:shd w:val="clear" w:color="auto" w:fill="auto"/>
        </w:rPr>
      </w:pPr>
      <w:del w:id="213" w:author="Michal Galdzicki" w:date="2012-02-16T19:16:00Z">
        <w:r w:rsidRPr="002C6065" w:rsidDel="002C6065">
          <w:rPr>
            <w:noProof/>
            <w:rPrChange w:id="214" w:author="Michal Galdzicki" w:date="2012-02-16T19:16:00Z">
              <w:rPr>
                <w:rStyle w:val="Hyperlink"/>
                <w:noProof/>
              </w:rPr>
            </w:rPrChange>
          </w:rPr>
          <w:delText>9.4 Collection</w:delText>
        </w:r>
        <w:r w:rsidDel="002C6065">
          <w:rPr>
            <w:noProof/>
            <w:webHidden/>
          </w:rPr>
          <w:tab/>
          <w:delText>25</w:delText>
        </w:r>
      </w:del>
    </w:p>
    <w:p w:rsidR="00167337" w:rsidDel="002C6065" w:rsidRDefault="00167337">
      <w:pPr>
        <w:pStyle w:val="TOC1"/>
        <w:tabs>
          <w:tab w:val="right" w:leader="dot" w:pos="9710"/>
        </w:tabs>
        <w:rPr>
          <w:del w:id="215" w:author="Michal Galdzicki" w:date="2012-02-16T19:16:00Z"/>
          <w:rFonts w:asciiTheme="minorHAnsi" w:eastAsiaTheme="minorEastAsia" w:hAnsiTheme="minorHAnsi" w:cstheme="minorBidi"/>
          <w:noProof/>
          <w:color w:val="auto"/>
          <w:sz w:val="22"/>
          <w:szCs w:val="22"/>
          <w:shd w:val="clear" w:color="auto" w:fill="auto"/>
        </w:rPr>
      </w:pPr>
      <w:del w:id="216" w:author="Michal Galdzicki" w:date="2012-02-16T19:16:00Z">
        <w:r w:rsidRPr="002C6065" w:rsidDel="002C6065">
          <w:rPr>
            <w:noProof/>
            <w:rPrChange w:id="217" w:author="Michal Galdzicki" w:date="2012-02-16T19:16:00Z">
              <w:rPr>
                <w:rStyle w:val="Hyperlink"/>
                <w:noProof/>
              </w:rPr>
            </w:rPrChange>
          </w:rPr>
          <w:delText>10. Serialization</w:delText>
        </w:r>
        <w:r w:rsidDel="002C6065">
          <w:rPr>
            <w:noProof/>
            <w:webHidden/>
          </w:rPr>
          <w:tab/>
          <w:delText>25</w:delText>
        </w:r>
      </w:del>
    </w:p>
    <w:p w:rsidR="00167337" w:rsidDel="002C6065" w:rsidRDefault="00167337">
      <w:pPr>
        <w:pStyle w:val="TOC1"/>
        <w:tabs>
          <w:tab w:val="right" w:leader="dot" w:pos="9710"/>
        </w:tabs>
        <w:rPr>
          <w:del w:id="218" w:author="Michal Galdzicki" w:date="2012-02-16T19:16:00Z"/>
          <w:rFonts w:asciiTheme="minorHAnsi" w:eastAsiaTheme="minorEastAsia" w:hAnsiTheme="minorHAnsi" w:cstheme="minorBidi"/>
          <w:noProof/>
          <w:color w:val="auto"/>
          <w:sz w:val="22"/>
          <w:szCs w:val="22"/>
          <w:shd w:val="clear" w:color="auto" w:fill="auto"/>
        </w:rPr>
      </w:pPr>
      <w:del w:id="219" w:author="Michal Galdzicki" w:date="2012-02-16T19:16:00Z">
        <w:r w:rsidRPr="002C6065" w:rsidDel="002C6065">
          <w:rPr>
            <w:noProof/>
            <w:rPrChange w:id="220" w:author="Michal Galdzicki" w:date="2012-02-16T19:16:00Z">
              <w:rPr>
                <w:rStyle w:val="Hyperlink"/>
                <w:noProof/>
              </w:rPr>
            </w:rPrChange>
          </w:rPr>
          <w:delText>11. Best Practices</w:delText>
        </w:r>
        <w:r w:rsidDel="002C6065">
          <w:rPr>
            <w:noProof/>
            <w:webHidden/>
          </w:rPr>
          <w:tab/>
          <w:delText>25</w:delText>
        </w:r>
      </w:del>
    </w:p>
    <w:p w:rsidR="00167337" w:rsidDel="002C6065" w:rsidRDefault="00167337">
      <w:pPr>
        <w:pStyle w:val="TOC1"/>
        <w:tabs>
          <w:tab w:val="right" w:leader="dot" w:pos="9710"/>
        </w:tabs>
        <w:rPr>
          <w:del w:id="221" w:author="Michal Galdzicki" w:date="2012-02-16T19:16:00Z"/>
          <w:rFonts w:asciiTheme="minorHAnsi" w:eastAsiaTheme="minorEastAsia" w:hAnsiTheme="minorHAnsi" w:cstheme="minorBidi"/>
          <w:noProof/>
          <w:color w:val="auto"/>
          <w:sz w:val="22"/>
          <w:szCs w:val="22"/>
          <w:shd w:val="clear" w:color="auto" w:fill="auto"/>
        </w:rPr>
      </w:pPr>
      <w:del w:id="222" w:author="Michal Galdzicki" w:date="2012-02-16T19:16:00Z">
        <w:r w:rsidRPr="002C6065" w:rsidDel="002C6065">
          <w:rPr>
            <w:noProof/>
            <w:rPrChange w:id="223" w:author="Michal Galdzicki" w:date="2012-02-16T19:16:00Z">
              <w:rPr>
                <w:rStyle w:val="Hyperlink"/>
                <w:noProof/>
              </w:rPr>
            </w:rPrChange>
          </w:rPr>
          <w:delText>12. Authors’ Contact Information</w:delText>
        </w:r>
        <w:r w:rsidDel="002C6065">
          <w:rPr>
            <w:noProof/>
            <w:webHidden/>
          </w:rPr>
          <w:tab/>
          <w:delText>26</w:delText>
        </w:r>
      </w:del>
    </w:p>
    <w:p w:rsidR="00167337" w:rsidDel="002C6065" w:rsidRDefault="00167337">
      <w:pPr>
        <w:pStyle w:val="TOC1"/>
        <w:tabs>
          <w:tab w:val="right" w:leader="dot" w:pos="9710"/>
        </w:tabs>
        <w:rPr>
          <w:del w:id="224" w:author="Michal Galdzicki" w:date="2012-02-16T19:16:00Z"/>
          <w:rFonts w:asciiTheme="minorHAnsi" w:eastAsiaTheme="minorEastAsia" w:hAnsiTheme="minorHAnsi" w:cstheme="minorBidi"/>
          <w:noProof/>
          <w:color w:val="auto"/>
          <w:sz w:val="22"/>
          <w:szCs w:val="22"/>
          <w:shd w:val="clear" w:color="auto" w:fill="auto"/>
        </w:rPr>
      </w:pPr>
      <w:del w:id="225" w:author="Michal Galdzicki" w:date="2012-02-16T19:16:00Z">
        <w:r w:rsidRPr="002C6065" w:rsidDel="002C6065">
          <w:rPr>
            <w:noProof/>
            <w:rPrChange w:id="226" w:author="Michal Galdzicki" w:date="2012-02-16T19:16:00Z">
              <w:rPr>
                <w:rStyle w:val="Hyperlink"/>
                <w:noProof/>
              </w:rPr>
            </w:rPrChange>
          </w:rPr>
          <w:delText>13. References</w:delText>
        </w:r>
        <w:r w:rsidDel="002C6065">
          <w:rPr>
            <w:noProof/>
            <w:webHidden/>
          </w:rPr>
          <w:tab/>
          <w:delText>28</w:delText>
        </w:r>
      </w:del>
    </w:p>
    <w:p w:rsidR="00167337" w:rsidDel="002C6065" w:rsidRDefault="00167337">
      <w:pPr>
        <w:pStyle w:val="TOC1"/>
        <w:tabs>
          <w:tab w:val="right" w:leader="dot" w:pos="9710"/>
        </w:tabs>
        <w:rPr>
          <w:del w:id="227" w:author="Michal Galdzicki" w:date="2012-02-16T19:16:00Z"/>
          <w:rFonts w:asciiTheme="minorHAnsi" w:eastAsiaTheme="minorEastAsia" w:hAnsiTheme="minorHAnsi" w:cstheme="minorBidi"/>
          <w:noProof/>
          <w:color w:val="auto"/>
          <w:sz w:val="22"/>
          <w:szCs w:val="22"/>
          <w:shd w:val="clear" w:color="auto" w:fill="auto"/>
        </w:rPr>
      </w:pPr>
      <w:del w:id="228" w:author="Michal Galdzicki" w:date="2012-02-16T19:16:00Z">
        <w:r w:rsidRPr="002C6065" w:rsidDel="002C6065">
          <w:rPr>
            <w:noProof/>
            <w:rPrChange w:id="229" w:author="Michal Galdzicki" w:date="2012-02-16T19:16:00Z">
              <w:rPr>
                <w:rStyle w:val="Hyperlink"/>
                <w:noProof/>
              </w:rPr>
            </w:rPrChange>
          </w:rPr>
          <w:delText>14. Appendix</w:delText>
        </w:r>
        <w:r w:rsidDel="002C6065">
          <w:rPr>
            <w:noProof/>
            <w:webHidden/>
          </w:rPr>
          <w:tab/>
          <w:delText>30</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b/>
          <w:bCs/>
          <w:sz w:val="36"/>
          <w:szCs w:val="36"/>
        </w:rPr>
      </w:pPr>
      <w:bookmarkStart w:id="230" w:name="h.8170b7f28cae"/>
      <w:bookmarkEnd w:id="230"/>
      <w:r>
        <w:br w:type="page"/>
      </w:r>
    </w:p>
    <w:p w:rsidR="00A77B3E" w:rsidRDefault="00E274F1">
      <w:pPr>
        <w:pStyle w:val="Heading1"/>
        <w:spacing w:before="0" w:line="240" w:lineRule="auto"/>
      </w:pPr>
      <w:bookmarkStart w:id="231" w:name="_Toc305145358"/>
      <w:bookmarkStart w:id="232" w:name="_Toc317184425"/>
      <w:r>
        <w:lastRenderedPageBreak/>
        <w:t>6. Motivation</w:t>
      </w:r>
      <w:bookmarkEnd w:id="231"/>
      <w:bookmarkEnd w:id="232"/>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proofErr w:type="gramStart"/>
      <w:r>
        <w:rPr>
          <w:sz w:val="22"/>
          <w:szCs w:val="22"/>
        </w:rPr>
        <w:lastRenderedPageBreak/>
        <w:t>process</w:t>
      </w:r>
      <w:proofErr w:type="gramEnd"/>
      <w:r>
        <w:rPr>
          <w:sz w:val="22"/>
          <w:szCs w:val="22"/>
        </w:rPr>
        <w:t xml:space="preserve">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To establish such an information standard, we have proposed the Synthetic Biology Open Language (SBOL) as a launching point for a community development effort.  As software tools are adapt</w:t>
      </w:r>
      <w:r w:rsidR="00A56CA1">
        <w:rPr>
          <w:sz w:val="22"/>
          <w:szCs w:val="22"/>
        </w:rPr>
        <w:t>ed</w:t>
      </w:r>
      <w:r>
        <w:rPr>
          <w:sz w:val="22"/>
          <w:szCs w:val="22"/>
        </w:rPr>
        <w:t xml:space="preserve">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33" w:name="h.1r922o6ke8ad"/>
      <w:bookmarkEnd w:id="233"/>
    </w:p>
    <w:p w:rsidR="00A77B3E" w:rsidRDefault="00E274F1">
      <w:pPr>
        <w:pStyle w:val="Heading1"/>
        <w:spacing w:before="0" w:line="240" w:lineRule="auto"/>
      </w:pPr>
      <w:bookmarkStart w:id="234" w:name="h.0adb26a44765"/>
      <w:bookmarkEnd w:id="234"/>
      <w:r>
        <w:t xml:space="preserve"> </w:t>
      </w:r>
      <w:bookmarkStart w:id="235" w:name="_Toc305145359"/>
      <w:bookmarkStart w:id="236" w:name="_Toc317184426"/>
      <w:r>
        <w:t>7. Introduction to SBOL</w:t>
      </w:r>
      <w:bookmarkEnd w:id="235"/>
      <w:bookmarkEnd w:id="236"/>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r w:rsidR="00EB684D">
        <w:rPr>
          <w:sz w:val="22"/>
          <w:szCs w:val="22"/>
        </w:rPr>
        <w:t>1</w:t>
      </w:r>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Version 1.</w:t>
      </w:r>
      <w:r w:rsidR="00EB684D">
        <w:rPr>
          <w:sz w:val="22"/>
          <w:szCs w:val="22"/>
        </w:rPr>
        <w:t>1</w:t>
      </w:r>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w:t>
      </w:r>
      <w:r w:rsidR="00A56CA1">
        <w:rPr>
          <w:sz w:val="22"/>
          <w:szCs w:val="22"/>
        </w:rPr>
        <w:t>, be</w:t>
      </w:r>
      <w:r>
        <w:rPr>
          <w:sz w:val="22"/>
          <w:szCs w:val="22"/>
        </w:rPr>
        <w:t xml:space="preserve"> deemed necessary for DNA assembly processes</w:t>
      </w:r>
      <w:r w:rsidR="00A56CA1">
        <w:rPr>
          <w:sz w:val="22"/>
          <w:szCs w:val="22"/>
        </w:rPr>
        <w:t>,</w:t>
      </w:r>
      <w:r w:rsidR="00AA6B86">
        <w:rPr>
          <w:sz w:val="22"/>
          <w:szCs w:val="22"/>
        </w:rPr>
        <w:t xml:space="preserve"> </w:t>
      </w:r>
      <w:r w:rsidR="00A56CA1">
        <w:rPr>
          <w:sz w:val="22"/>
          <w:szCs w:val="22"/>
        </w:rPr>
        <w:t>or have served</w:t>
      </w:r>
      <w:r>
        <w:rPr>
          <w:sz w:val="22"/>
          <w:szCs w:val="22"/>
        </w:rPr>
        <w:t xml:space="preserve"> as landmarks in analysis.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139246C0" wp14:editId="6DB0E739">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36A36DBE" wp14:editId="36B5EB6A">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7C150FBB" wp14:editId="4F096B0C">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375C9DC7" wp14:editId="771D9CC7">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4614750E" wp14:editId="19DB702E">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rsidP="003F42DA">
      <w:pPr>
        <w:pStyle w:val="Heading1"/>
      </w:pPr>
      <w:bookmarkStart w:id="237" w:name="h.xrwvetg8odjf"/>
      <w:bookmarkStart w:id="238" w:name="h.jypjev1jpdi2"/>
      <w:bookmarkStart w:id="239" w:name="h.ctxlhyombxkw"/>
      <w:bookmarkStart w:id="240" w:name="_Toc305145360"/>
      <w:bookmarkStart w:id="241" w:name="_Toc317184427"/>
      <w:bookmarkEnd w:id="237"/>
      <w:bookmarkEnd w:id="238"/>
      <w:bookmarkEnd w:id="239"/>
      <w:r>
        <w:t>8. Description of SBOL</w:t>
      </w:r>
      <w:bookmarkEnd w:id="240"/>
      <w:bookmarkEnd w:id="241"/>
      <w:r>
        <w:t xml:space="preserve"> </w:t>
      </w:r>
    </w:p>
    <w:p w:rsidR="00A77B3E" w:rsidDel="007F4EFD" w:rsidRDefault="00A77B3E">
      <w:pPr>
        <w:spacing w:before="0" w:after="0" w:line="240" w:lineRule="auto"/>
        <w:ind w:left="0" w:right="0" w:firstLine="0"/>
        <w:rPr>
          <w:del w:id="242" w:author="Michal Galdzicki" w:date="2012-02-16T19:38:00Z"/>
          <w:b/>
          <w:bCs/>
          <w:sz w:val="22"/>
          <w:szCs w:val="22"/>
        </w:rPr>
      </w:pPr>
    </w:p>
    <w:p w:rsidR="00A77B3E" w:rsidRDefault="00E274F1">
      <w:pPr>
        <w:spacing w:before="0" w:after="0" w:line="240" w:lineRule="auto"/>
        <w:ind w:left="0" w:right="0" w:firstLine="0"/>
        <w:rPr>
          <w:sz w:val="22"/>
          <w:szCs w:val="22"/>
        </w:rPr>
      </w:pPr>
      <w:r>
        <w:rPr>
          <w:sz w:val="22"/>
          <w:szCs w:val="22"/>
        </w:rPr>
        <w:t>SBOL version 1.</w:t>
      </w:r>
      <w:r w:rsidR="0060140D">
        <w:rPr>
          <w:sz w:val="22"/>
          <w:szCs w:val="22"/>
        </w:rPr>
        <w:t>1.0</w:t>
      </w:r>
      <w:r>
        <w:rPr>
          <w:sz w:val="22"/>
          <w:szCs w:val="22"/>
        </w:rPr>
        <w:t xml:space="preserve">,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43" w:name="h.1s73nqe228fi"/>
      <w:bookmarkStart w:id="244" w:name="_Toc305145361"/>
      <w:bookmarkStart w:id="245" w:name="_Toc317184428"/>
      <w:bookmarkEnd w:id="243"/>
      <w:r>
        <w:t>8.1 Overview of SBOL</w:t>
      </w:r>
      <w:bookmarkEnd w:id="244"/>
      <w:bookmarkEnd w:id="245"/>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r w:rsidR="00EB684D">
        <w:rPr>
          <w:sz w:val="22"/>
          <w:szCs w:val="22"/>
        </w:rPr>
        <w:t>1</w:t>
      </w:r>
      <w:r>
        <w:rPr>
          <w:sz w:val="22"/>
          <w:szCs w:val="22"/>
        </w:rPr>
        <w:t xml:space="preserve">.0,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w:t>
      </w:r>
      <w:r w:rsidR="00CF23F2">
        <w:rPr>
          <w:sz w:val="22"/>
          <w:szCs w:val="22"/>
        </w:rPr>
        <w:t>Additional terms, such as those used as used to classify DNA Components by type (see section 8.5.1) are defined by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New terminology should be added in collaboration with the Sequence Ontology project.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46" w:name="h.75dwco6ytxl8"/>
      <w:bookmarkStart w:id="247" w:name="_Toc305145362"/>
      <w:bookmarkStart w:id="248" w:name="_Toc317184429"/>
      <w:bookmarkEnd w:id="246"/>
      <w:r>
        <w:t>8.2 Conventions</w:t>
      </w:r>
      <w:bookmarkEnd w:id="247"/>
      <w:bookmarkEnd w:id="248"/>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w:t>
      </w:r>
      <w:r>
        <w:rPr>
          <w:sz w:val="22"/>
          <w:szCs w:val="22"/>
        </w:rPr>
        <w:lastRenderedPageBreak/>
        <w:t xml:space="preserve">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60140D"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60140D" w:rsidRDefault="0060140D" w:rsidP="00944EA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r w:rsidR="00160E94">
              <w:rPr>
                <w:sz w:val="22"/>
                <w:szCs w:val="22"/>
              </w:rPr>
              <w:t>position unspecified</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Del="007F4EFD" w:rsidRDefault="00A77B3E">
      <w:pPr>
        <w:spacing w:before="0" w:after="0" w:line="240" w:lineRule="auto"/>
        <w:rPr>
          <w:del w:id="249" w:author="Michal Galdzicki" w:date="2012-02-16T19:39:00Z"/>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3F42DA">
      <w:pPr>
        <w:spacing w:before="0" w:after="0" w:line="240" w:lineRule="auto"/>
        <w:ind w:left="0" w:firstLine="0"/>
        <w:rPr>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160E94" w:rsidP="003F42DA">
      <w:pPr>
        <w:pStyle w:val="Heading3"/>
      </w:pPr>
      <w:bookmarkStart w:id="250" w:name="_Toc317184430"/>
      <w:r>
        <w:t xml:space="preserve">8.2.1 </w:t>
      </w:r>
      <w:r w:rsidR="00E274F1">
        <w:t>SBOL versions and releases</w:t>
      </w:r>
      <w:bookmarkEnd w:id="250"/>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r w:rsidR="00EB684D">
        <w:rPr>
          <w:sz w:val="22"/>
          <w:szCs w:val="22"/>
        </w:rPr>
        <w:t>0</w:t>
      </w:r>
      <w:r>
        <w:rPr>
          <w:sz w:val="22"/>
          <w:szCs w:val="22"/>
        </w:rPr>
        <w:t xml:space="preserve">.0 a less formal version system was in place. </w:t>
      </w:r>
      <w:r w:rsidR="00EB684D">
        <w:rPr>
          <w:sz w:val="22"/>
          <w:szCs w:val="22"/>
        </w:rPr>
        <w:t>Going forward</w:t>
      </w:r>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r w:rsidR="00EB684D">
        <w:rPr>
          <w:sz w:val="22"/>
          <w:szCs w:val="22"/>
        </w:rPr>
        <w:t xml:space="preserve"> is REQUIRED.</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r w:rsidR="00EB684D">
        <w:rPr>
          <w:sz w:val="22"/>
          <w:szCs w:val="22"/>
        </w:rPr>
        <w:t xml:space="preserve">. 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OPTIONAL. </w:t>
      </w:r>
    </w:p>
    <w:p w:rsidR="00A77B3E" w:rsidRDefault="00E274F1">
      <w:pPr>
        <w:numPr>
          <w:ilvl w:val="0"/>
          <w:numId w:val="3"/>
        </w:numPr>
        <w:tabs>
          <w:tab w:val="num" w:pos="720"/>
        </w:tabs>
        <w:spacing w:before="0" w:after="0" w:line="240" w:lineRule="auto"/>
        <w:rPr>
          <w:ins w:id="251" w:author="Michal Galdzicki" w:date="2012-02-16T19:39:00Z"/>
          <w:sz w:val="22"/>
          <w:szCs w:val="22"/>
        </w:rPr>
      </w:pPr>
      <w:r>
        <w:rPr>
          <w:sz w:val="22"/>
          <w:szCs w:val="22"/>
        </w:rPr>
        <w:t xml:space="preserve">Patch versions (Z) correspond to draft revisions made by the SBOL Editors during the specification process. </w:t>
      </w:r>
      <w:r w:rsidR="00EB684D">
        <w:rPr>
          <w:sz w:val="22"/>
          <w:szCs w:val="22"/>
        </w:rPr>
        <w:t xml:space="preserve">The submission of the specification document </w:t>
      </w:r>
      <w:r w:rsidR="00EB684D">
        <w:rPr>
          <w:sz w:val="22"/>
          <w:szCs w:val="22"/>
        </w:rPr>
        <w:lastRenderedPageBreak/>
        <w:t xml:space="preserve">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NOT RECOMMENDED.</w:t>
      </w:r>
    </w:p>
    <w:p w:rsidR="007F4EFD" w:rsidRDefault="007F4EFD" w:rsidP="007F4EFD">
      <w:pPr>
        <w:tabs>
          <w:tab w:val="num" w:pos="720"/>
        </w:tabs>
        <w:spacing w:before="0" w:after="0" w:line="240" w:lineRule="auto"/>
        <w:ind w:left="720" w:firstLine="0"/>
        <w:rPr>
          <w:sz w:val="22"/>
          <w:szCs w:val="22"/>
        </w:rPr>
        <w:pPrChange w:id="252" w:author="Michal Galdzicki" w:date="2012-02-16T19:39:00Z">
          <w:pPr>
            <w:numPr>
              <w:numId w:val="3"/>
            </w:numPr>
            <w:tabs>
              <w:tab w:val="num" w:pos="360"/>
              <w:tab w:val="num" w:pos="720"/>
            </w:tabs>
            <w:spacing w:before="0" w:after="0" w:line="240" w:lineRule="auto"/>
            <w:ind w:left="720" w:hanging="360"/>
          </w:pPr>
        </w:pPrChange>
      </w:pPr>
    </w:p>
    <w:p w:rsidR="00A77B3E" w:rsidDel="007F4EFD" w:rsidRDefault="00A77B3E">
      <w:pPr>
        <w:spacing w:before="0" w:after="0" w:line="240" w:lineRule="auto"/>
        <w:ind w:left="0" w:firstLine="0"/>
        <w:rPr>
          <w:del w:id="253" w:author="Michal Galdzicki" w:date="2012-02-16T19:39:00Z"/>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54" w:name="h.xq1v5chjvjim"/>
      <w:bookmarkStart w:id="255" w:name="_Toc305145363"/>
      <w:bookmarkStart w:id="256" w:name="_Toc317184431"/>
      <w:bookmarkEnd w:id="254"/>
      <w:r>
        <w:t>8.3. SBOL vocabulary</w:t>
      </w:r>
      <w:bookmarkEnd w:id="255"/>
      <w:bookmarkEnd w:id="256"/>
    </w:p>
    <w:p w:rsidR="0060140D" w:rsidRDefault="00E274F1">
      <w:pPr>
        <w:spacing w:before="0" w:after="0" w:line="240" w:lineRule="auto"/>
        <w:ind w:left="0" w:right="0" w:firstLine="0"/>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w:t>
      </w:r>
      <w:r w:rsidR="00CF23F2">
        <w:rPr>
          <w:sz w:val="22"/>
          <w:szCs w:val="22"/>
        </w:rPr>
        <w:t xml:space="preserve">Non-SBOL term definitions such as those needed to classify </w:t>
      </w:r>
      <w:proofErr w:type="spellStart"/>
      <w:r w:rsidR="00CF23F2">
        <w:rPr>
          <w:sz w:val="22"/>
          <w:szCs w:val="22"/>
        </w:rPr>
        <w:t>DnaComponents</w:t>
      </w:r>
      <w:proofErr w:type="spellEnd"/>
      <w:r w:rsidR="00CF23F2">
        <w:rPr>
          <w:sz w:val="22"/>
          <w:szCs w:val="22"/>
        </w:rPr>
        <w:t xml:space="preserve"> by</w:t>
      </w:r>
      <w:r w:rsidR="00CF23F2">
        <w:rPr>
          <w:i/>
          <w:iCs/>
          <w:sz w:val="22"/>
          <w:szCs w:val="22"/>
        </w:rPr>
        <w:t xml:space="preserve"> </w:t>
      </w:r>
      <w:r w:rsidR="00CF23F2">
        <w:rPr>
          <w:sz w:val="22"/>
          <w:szCs w:val="22"/>
        </w:rPr>
        <w:t>type can be obtained from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For example, a promoter region, coding sequence, and transcriptional terminator are all defined by the Sequence Ontology (see the Appendix for a list of examples). Terminology outside of the scope of the Sequence Ontology should be submitted as new term requests to its curators (</w:t>
      </w:r>
      <w:hyperlink r:id="rId117" w:history="1">
        <w:r w:rsidR="00CF23F2" w:rsidRPr="00D87D48">
          <w:rPr>
            <w:rStyle w:val="Hyperlink"/>
            <w:sz w:val="22"/>
            <w:szCs w:val="22"/>
          </w:rPr>
          <w:t>http://www.sequenceontology.org/</w:t>
        </w:r>
      </w:hyperlink>
      <w:r w:rsidR="00CF23F2">
        <w:rPr>
          <w:sz w:val="22"/>
          <w:szCs w:val="22"/>
        </w:rPr>
        <w:t xml:space="preserve">). </w:t>
      </w:r>
    </w:p>
    <w:p w:rsidR="00A77B3E" w:rsidRDefault="00E274F1" w:rsidP="003F42DA">
      <w:pPr>
        <w:pStyle w:val="Heading3"/>
      </w:pPr>
      <w:bookmarkStart w:id="257" w:name="h.elrf85pbz8zm"/>
      <w:bookmarkStart w:id="258" w:name="h.x598seop9g4x"/>
      <w:bookmarkStart w:id="259" w:name="h.6bsx5lce7ubx"/>
      <w:bookmarkStart w:id="260" w:name="_Toc305145364"/>
      <w:bookmarkStart w:id="261" w:name="_Toc317184432"/>
      <w:bookmarkEnd w:id="257"/>
      <w:bookmarkEnd w:id="258"/>
      <w:bookmarkEnd w:id="259"/>
      <w:r>
        <w:t>8.3.1 Core</w:t>
      </w:r>
      <w:bookmarkEnd w:id="260"/>
      <w:bookmarkEnd w:id="261"/>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w:t>
      </w:r>
      <w:r w:rsidR="003107B2">
        <w:rPr>
          <w:sz w:val="22"/>
          <w:szCs w:val="22"/>
        </w:rPr>
        <w:t xml:space="preserve"> designs</w:t>
      </w:r>
      <w:r>
        <w:rPr>
          <w:sz w:val="22"/>
          <w:szCs w:val="22"/>
        </w:rPr>
        <w:t xml:space="preserve">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8" w:anchor="DnaComponent" w:history="1">
              <w:r>
                <w:rPr>
                  <w:color w:val="000099"/>
                  <w:u w:val="single"/>
                </w:rPr>
                <w:t>http</w:t>
              </w:r>
            </w:hyperlink>
            <w:hyperlink r:id="rId119" w:anchor="DnaComponent" w:history="1">
              <w:proofErr w:type="gramStart"/>
              <w:r>
                <w:rPr>
                  <w:color w:val="000099"/>
                  <w:u w:val="single"/>
                </w:rPr>
                <w:t>:/</w:t>
              </w:r>
              <w:proofErr w:type="gramEnd"/>
              <w:r>
                <w:rPr>
                  <w:color w:val="000099"/>
                  <w:u w:val="single"/>
                </w:rPr>
                <w:t>/</w:t>
              </w:r>
            </w:hyperlink>
            <w:hyperlink r:id="rId120" w:anchor="DnaComponent" w:history="1">
              <w:r>
                <w:rPr>
                  <w:color w:val="000099"/>
                  <w:u w:val="single"/>
                </w:rPr>
                <w:t>sbols</w:t>
              </w:r>
            </w:hyperlink>
            <w:hyperlink r:id="rId121" w:anchor="DnaComponent" w:history="1">
              <w:r>
                <w:rPr>
                  <w:color w:val="000099"/>
                  <w:u w:val="single"/>
                </w:rPr>
                <w:t>.</w:t>
              </w:r>
            </w:hyperlink>
            <w:hyperlink r:id="rId122" w:anchor="DnaComponent" w:history="1">
              <w:r>
                <w:rPr>
                  <w:color w:val="000099"/>
                  <w:u w:val="single"/>
                </w:rPr>
                <w:t>org</w:t>
              </w:r>
            </w:hyperlink>
            <w:hyperlink r:id="rId123" w:anchor="DnaComponent" w:history="1">
              <w:r>
                <w:rPr>
                  <w:color w:val="000099"/>
                  <w:u w:val="single"/>
                </w:rPr>
                <w:t>/</w:t>
              </w:r>
            </w:hyperlink>
            <w:hyperlink r:id="rId124" w:anchor="DnaComponent" w:history="1">
              <w:r>
                <w:rPr>
                  <w:color w:val="000099"/>
                  <w:u w:val="single"/>
                </w:rPr>
                <w:t>v</w:t>
              </w:r>
            </w:hyperlink>
            <w:hyperlink r:id="rId125" w:anchor="DnaComponent" w:history="1">
              <w:r>
                <w:rPr>
                  <w:color w:val="000099"/>
                  <w:u w:val="single"/>
                </w:rPr>
                <w:t>1#</w:t>
              </w:r>
            </w:hyperlink>
            <w:hyperlink r:id="rId126"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7" w:anchor="DnaSequence" w:history="1">
              <w:r>
                <w:rPr>
                  <w:color w:val="000099"/>
                  <w:u w:val="single"/>
                </w:rPr>
                <w:t>http</w:t>
              </w:r>
            </w:hyperlink>
            <w:hyperlink r:id="rId128" w:anchor="DnaSequence" w:history="1">
              <w:proofErr w:type="gramStart"/>
              <w:r>
                <w:rPr>
                  <w:color w:val="000099"/>
                  <w:u w:val="single"/>
                </w:rPr>
                <w:t>:/</w:t>
              </w:r>
              <w:proofErr w:type="gramEnd"/>
              <w:r>
                <w:rPr>
                  <w:color w:val="000099"/>
                  <w:u w:val="single"/>
                </w:rPr>
                <w:t>/</w:t>
              </w:r>
            </w:hyperlink>
            <w:hyperlink r:id="rId129" w:anchor="DnaSequence" w:history="1">
              <w:r>
                <w:rPr>
                  <w:color w:val="000099"/>
                  <w:u w:val="single"/>
                </w:rPr>
                <w:t>sbols</w:t>
              </w:r>
            </w:hyperlink>
            <w:hyperlink r:id="rId130" w:anchor="DnaSequence" w:history="1">
              <w:r>
                <w:rPr>
                  <w:color w:val="000099"/>
                  <w:u w:val="single"/>
                </w:rPr>
                <w:t>.</w:t>
              </w:r>
            </w:hyperlink>
            <w:hyperlink r:id="rId131" w:anchor="DnaSequence" w:history="1">
              <w:r>
                <w:rPr>
                  <w:color w:val="000099"/>
                  <w:u w:val="single"/>
                </w:rPr>
                <w:t>org</w:t>
              </w:r>
            </w:hyperlink>
            <w:hyperlink r:id="rId132" w:anchor="DnaSequence" w:history="1">
              <w:r>
                <w:rPr>
                  <w:color w:val="000099"/>
                  <w:u w:val="single"/>
                </w:rPr>
                <w:t>/</w:t>
              </w:r>
            </w:hyperlink>
            <w:hyperlink r:id="rId133" w:anchor="DnaSequence" w:history="1">
              <w:r>
                <w:rPr>
                  <w:color w:val="000099"/>
                  <w:u w:val="single"/>
                </w:rPr>
                <w:t>v</w:t>
              </w:r>
            </w:hyperlink>
            <w:hyperlink r:id="rId134" w:anchor="DnaSequence" w:history="1">
              <w:r>
                <w:rPr>
                  <w:color w:val="000099"/>
                  <w:u w:val="single"/>
                </w:rPr>
                <w:t>1#</w:t>
              </w:r>
            </w:hyperlink>
            <w:hyperlink r:id="rId135" w:anchor="DnaSequence" w:history="1">
              <w:r>
                <w:rPr>
                  <w:rFonts w:ascii="Arial" w:eastAsia="Arial" w:hAnsi="Arial" w:cs="Arial"/>
                  <w:color w:val="000099"/>
                  <w:u w:val="single"/>
                </w:rPr>
                <w:t>DnaSequenc</w:t>
              </w:r>
            </w:hyperlink>
            <w:hyperlink r:id="rId136"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w:t>
            </w:r>
            <w:del w:id="262" w:author="Michal Galdzicki" w:date="2012-02-16T14:42:00Z">
              <w:r w:rsidDel="005F5E54">
                <w:delText xml:space="preserve">direction </w:delText>
              </w:r>
            </w:del>
            <w:ins w:id="263" w:author="Michal Galdzicki" w:date="2012-02-16T14:42:00Z">
              <w:r w:rsidR="005F5E54">
                <w:t xml:space="preserve">strand orientation </w:t>
              </w:r>
            </w:ins>
            <w:r>
              <w:t xml:space="preserve">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3F42DA">
              <w:rPr>
                <w:i/>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7" w:anchor="SequenceAnnotation" w:history="1">
              <w:r>
                <w:rPr>
                  <w:color w:val="000099"/>
                  <w:u w:val="single"/>
                </w:rPr>
                <w:t>http</w:t>
              </w:r>
            </w:hyperlink>
            <w:hyperlink r:id="rId138" w:anchor="SequenceAnnotation" w:history="1">
              <w:proofErr w:type="gramStart"/>
              <w:r>
                <w:rPr>
                  <w:color w:val="000099"/>
                  <w:u w:val="single"/>
                </w:rPr>
                <w:t>:/</w:t>
              </w:r>
              <w:proofErr w:type="gramEnd"/>
              <w:r>
                <w:rPr>
                  <w:color w:val="000099"/>
                  <w:u w:val="single"/>
                </w:rPr>
                <w:t>/</w:t>
              </w:r>
            </w:hyperlink>
            <w:hyperlink r:id="rId139" w:anchor="SequenceAnnotation" w:history="1">
              <w:r>
                <w:rPr>
                  <w:color w:val="000099"/>
                  <w:u w:val="single"/>
                </w:rPr>
                <w:t>sbols</w:t>
              </w:r>
            </w:hyperlink>
            <w:hyperlink r:id="rId140" w:anchor="SequenceAnnotation" w:history="1">
              <w:r>
                <w:rPr>
                  <w:color w:val="000099"/>
                  <w:u w:val="single"/>
                </w:rPr>
                <w:t>.</w:t>
              </w:r>
            </w:hyperlink>
            <w:hyperlink r:id="rId141" w:anchor="SequenceAnnotation" w:history="1">
              <w:r>
                <w:rPr>
                  <w:color w:val="000099"/>
                  <w:u w:val="single"/>
                </w:rPr>
                <w:t>org</w:t>
              </w:r>
            </w:hyperlink>
            <w:hyperlink r:id="rId142" w:anchor="SequenceAnnotation" w:history="1">
              <w:r>
                <w:rPr>
                  <w:color w:val="000099"/>
                  <w:u w:val="single"/>
                </w:rPr>
                <w:t>/</w:t>
              </w:r>
            </w:hyperlink>
            <w:hyperlink r:id="rId143" w:anchor="SequenceAnnotation" w:history="1">
              <w:r>
                <w:rPr>
                  <w:color w:val="000099"/>
                  <w:u w:val="single"/>
                </w:rPr>
                <w:t>v</w:t>
              </w:r>
            </w:hyperlink>
            <w:hyperlink r:id="rId144" w:anchor="SequenceAnnotation" w:history="1">
              <w:r>
                <w:rPr>
                  <w:color w:val="000099"/>
                  <w:u w:val="single"/>
                </w:rPr>
                <w:t>1#</w:t>
              </w:r>
            </w:hyperlink>
            <w:hyperlink r:id="rId145"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lastRenderedPageBreak/>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lastRenderedPageBreak/>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6" w:anchor="Collection" w:history="1">
              <w:r>
                <w:rPr>
                  <w:color w:val="000099"/>
                  <w:u w:val="single"/>
                </w:rPr>
                <w:t>http</w:t>
              </w:r>
            </w:hyperlink>
            <w:hyperlink r:id="rId147" w:anchor="Collection" w:history="1">
              <w:proofErr w:type="gramStart"/>
              <w:r>
                <w:rPr>
                  <w:color w:val="000099"/>
                  <w:u w:val="single"/>
                </w:rPr>
                <w:t>:/</w:t>
              </w:r>
              <w:proofErr w:type="gramEnd"/>
              <w:r>
                <w:rPr>
                  <w:color w:val="000099"/>
                  <w:u w:val="single"/>
                </w:rPr>
                <w:t>/</w:t>
              </w:r>
            </w:hyperlink>
            <w:hyperlink r:id="rId148" w:anchor="Collection" w:history="1">
              <w:r>
                <w:rPr>
                  <w:color w:val="000099"/>
                  <w:u w:val="single"/>
                </w:rPr>
                <w:t>sbols</w:t>
              </w:r>
            </w:hyperlink>
            <w:hyperlink r:id="rId149" w:anchor="Collection" w:history="1">
              <w:r>
                <w:rPr>
                  <w:color w:val="000099"/>
                  <w:u w:val="single"/>
                </w:rPr>
                <w:t>.</w:t>
              </w:r>
            </w:hyperlink>
            <w:hyperlink r:id="rId150" w:anchor="Collection" w:history="1">
              <w:r>
                <w:rPr>
                  <w:color w:val="000099"/>
                  <w:u w:val="single"/>
                </w:rPr>
                <w:t>org</w:t>
              </w:r>
            </w:hyperlink>
            <w:hyperlink r:id="rId151" w:anchor="Collection" w:history="1">
              <w:r>
                <w:rPr>
                  <w:color w:val="000099"/>
                  <w:u w:val="single"/>
                </w:rPr>
                <w:t>/</w:t>
              </w:r>
            </w:hyperlink>
            <w:hyperlink r:id="rId152" w:anchor="Collection" w:history="1">
              <w:r>
                <w:rPr>
                  <w:color w:val="000099"/>
                  <w:u w:val="single"/>
                </w:rPr>
                <w:t>v</w:t>
              </w:r>
            </w:hyperlink>
            <w:hyperlink r:id="rId153" w:anchor="Collection" w:history="1">
              <w:r>
                <w:rPr>
                  <w:color w:val="000099"/>
                  <w:u w:val="single"/>
                </w:rPr>
                <w:t>1#</w:t>
              </w:r>
            </w:hyperlink>
            <w:hyperlink r:id="rId154"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E274F1">
      <w:pPr>
        <w:pStyle w:val="Heading2"/>
        <w:spacing w:before="360" w:after="80" w:line="240" w:lineRule="auto"/>
      </w:pPr>
      <w:bookmarkStart w:id="264" w:name="h.b089i350uvkt"/>
      <w:bookmarkStart w:id="265" w:name="h.3kdldjcsxaye"/>
      <w:bookmarkStart w:id="266" w:name="_Toc305145365"/>
      <w:bookmarkStart w:id="267" w:name="_Toc317184433"/>
      <w:bookmarkEnd w:id="264"/>
      <w:bookmarkEnd w:id="265"/>
      <w:r>
        <w:t>8.4 Definition of the SBOL Core Data Model</w:t>
      </w:r>
      <w:bookmarkEnd w:id="266"/>
      <w:bookmarkEnd w:id="267"/>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C02D9">
            <w:pPr>
              <w:spacing w:before="0" w:after="0" w:line="240" w:lineRule="auto"/>
              <w:ind w:left="0" w:right="0" w:firstLine="0"/>
              <w:jc w:val="center"/>
            </w:pPr>
            <w:r>
              <w:rPr>
                <w:noProof/>
              </w:rPr>
              <w:lastRenderedPageBreak/>
              <w:drawing>
                <wp:inline distT="0" distB="0" distL="0" distR="0" wp14:anchorId="126B633D" wp14:editId="3CCADC6C">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Classes (rectangles) are named at the top and connected by associations (arrows). Each association is </w:t>
            </w:r>
            <w:r w:rsidR="00EC02D9">
              <w:t>labeled</w:t>
            </w:r>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268" w:name="h.jdjwoe7czz9g"/>
      <w:bookmarkStart w:id="269" w:name="_Toc305145366"/>
      <w:bookmarkStart w:id="270" w:name="_Toc317184434"/>
      <w:bookmarkEnd w:id="268"/>
      <w:r>
        <w:t>8.5 SBOL Core Model Classes</w:t>
      </w:r>
      <w:bookmarkEnd w:id="269"/>
      <w:bookmarkEnd w:id="270"/>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271" w:name="h.3opa8mcnyhus"/>
      <w:bookmarkStart w:id="272" w:name="_Toc305145367"/>
      <w:bookmarkStart w:id="273" w:name="_Toc317184435"/>
      <w:bookmarkEnd w:id="271"/>
      <w:r>
        <w:t xml:space="preserve">8.5.1 </w:t>
      </w:r>
      <w:proofErr w:type="spellStart"/>
      <w:r>
        <w:t>DnaComponent</w:t>
      </w:r>
      <w:proofErr w:type="spellEnd"/>
      <w:r>
        <w:t>:</w:t>
      </w:r>
      <w:bookmarkEnd w:id="272"/>
      <w:bookmarkEnd w:id="273"/>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0C5597" w:rsidRDefault="00E274F1">
            <w:pPr>
              <w:spacing w:before="0" w:after="0" w:line="240" w:lineRule="auto"/>
              <w:ind w:left="0" w:right="0" w:firstLine="0"/>
              <w:rPr>
                <w:sz w:val="22"/>
                <w:szCs w:val="22"/>
              </w:rPr>
            </w:pPr>
            <w:r>
              <w:rPr>
                <w:sz w:val="22"/>
                <w:szCs w:val="22"/>
              </w:rPr>
              <w:lastRenderedPageBreak/>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w:t>
            </w:r>
            <w:r w:rsidR="000C5597">
              <w:rPr>
                <w:sz w:val="22"/>
                <w:szCs w:val="22"/>
              </w:rPr>
              <w:t xml:space="preserve">CAN </w:t>
            </w:r>
            <w:r>
              <w:rPr>
                <w:sz w:val="22"/>
                <w:szCs w:val="22"/>
              </w:rPr>
              <w:t xml:space="preserve">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rsidP="005F5E54">
            <w:pPr>
              <w:spacing w:before="0" w:after="0" w:line="240" w:lineRule="auto"/>
              <w:ind w:left="0" w:right="0" w:firstLine="0"/>
              <w:rPr>
                <w:sz w:val="22"/>
                <w:szCs w:val="22"/>
              </w:rPr>
              <w:pPrChange w:id="274" w:author="Michal Galdzicki" w:date="2012-02-16T14:43:00Z">
                <w:pPr>
                  <w:spacing w:before="0" w:after="0" w:line="240" w:lineRule="auto"/>
                  <w:ind w:left="0" w:right="0" w:firstLine="0"/>
                </w:pPr>
              </w:pPrChange>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w:t>
            </w:r>
            <w:del w:id="275" w:author="Michal Galdzicki" w:date="2012-02-16T14:43:00Z">
              <w:r w:rsidDel="005F5E54">
                <w:rPr>
                  <w:sz w:val="22"/>
                  <w:szCs w:val="22"/>
                </w:rPr>
                <w:delText xml:space="preserve">direction </w:delText>
              </w:r>
            </w:del>
            <w:ins w:id="276" w:author="Michal Galdzicki" w:date="2012-02-16T14:43:00Z">
              <w:r w:rsidR="005F5E54">
                <w:rPr>
                  <w:sz w:val="22"/>
                  <w:szCs w:val="22"/>
                </w:rPr>
                <w:t xml:space="preserve">strand orientation </w:t>
              </w:r>
            </w:ins>
            <w:r>
              <w:rPr>
                <w:sz w:val="22"/>
                <w:szCs w:val="22"/>
              </w:rPr>
              <w:t xml:space="preserve">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lastRenderedPageBreak/>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lastRenderedPageBreak/>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r w:rsidR="00160E94" w:rsidRPr="00160E94">
              <w:rPr>
                <w:sz w:val="22"/>
                <w:szCs w:val="22"/>
              </w:rPr>
              <w:t>(see Appendix for commonly used terms)</w:t>
            </w:r>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r w:rsidR="00160E94" w:rsidRPr="00160E94">
              <w:rPr>
                <w:sz w:val="22"/>
                <w:szCs w:val="22"/>
              </w:rPr>
              <w:t xml:space="preserve">(use "Request a Term" </w:t>
            </w:r>
            <w:hyperlink r:id="rId168" w:history="1">
              <w:r w:rsidR="00160E94" w:rsidRPr="008465B1">
                <w:rPr>
                  <w:rStyle w:val="Hyperlink"/>
                  <w:sz w:val="22"/>
                  <w:szCs w:val="22"/>
                </w:rPr>
                <w:t>http://sequenceontology.org</w:t>
              </w:r>
            </w:hyperlink>
            <w:r w:rsidR="00160E94" w:rsidRPr="00160E94">
              <w:rPr>
                <w:sz w:val="22"/>
                <w:szCs w:val="22"/>
              </w:rPr>
              <w:t>)</w:t>
            </w:r>
            <w:r w:rsidR="00160E94">
              <w:rPr>
                <w:sz w:val="22"/>
                <w:szCs w:val="22"/>
              </w:rPr>
              <w:t>.</w:t>
            </w:r>
          </w:p>
        </w:tc>
      </w:tr>
    </w:tbl>
    <w:p w:rsidR="00A77B3E" w:rsidRDefault="00A77B3E">
      <w:pPr>
        <w:spacing w:before="0" w:after="0" w:line="240" w:lineRule="auto"/>
        <w:ind w:left="0" w:right="0" w:firstLine="0"/>
        <w:rPr>
          <w:ins w:id="277" w:author="Michal Galdzicki" w:date="2012-02-16T19:44:00Z"/>
        </w:rPr>
      </w:pPr>
    </w:p>
    <w:p w:rsidR="006E7A31" w:rsidRDefault="006E7A31">
      <w:pPr>
        <w:spacing w:before="0" w:after="0" w:line="240" w:lineRule="auto"/>
        <w:ind w:left="0" w:right="0" w:firstLine="0"/>
        <w:rPr>
          <w:ins w:id="278" w:author="Michal Galdzicki" w:date="2012-02-16T19:44:00Z"/>
        </w:rPr>
      </w:pPr>
      <w:ins w:id="279" w:author="Michal Galdzicki" w:date="2012-02-16T19:44:00Z">
        <w:r>
          <w:br w:type="page"/>
        </w:r>
      </w:ins>
    </w:p>
    <w:p w:rsidR="006E7A31" w:rsidDel="006E7A31" w:rsidRDefault="006E7A31">
      <w:pPr>
        <w:spacing w:before="0" w:after="0" w:line="240" w:lineRule="auto"/>
        <w:ind w:left="0" w:right="0" w:firstLine="0"/>
        <w:rPr>
          <w:del w:id="280" w:author="Michal Galdzicki" w:date="2012-02-16T19:44:00Z"/>
        </w:rPr>
      </w:pPr>
    </w:p>
    <w:p w:rsidR="00A77B3E" w:rsidRDefault="00E274F1">
      <w:pPr>
        <w:pStyle w:val="Heading3"/>
        <w:spacing w:before="0" w:line="240" w:lineRule="auto"/>
      </w:pPr>
      <w:bookmarkStart w:id="281" w:name="_Toc305145368"/>
      <w:bookmarkStart w:id="282" w:name="_Toc317184436"/>
      <w:r>
        <w:t xml:space="preserve">8.5.2 </w:t>
      </w:r>
      <w:proofErr w:type="spellStart"/>
      <w:r>
        <w:t>DnaSequence</w:t>
      </w:r>
      <w:proofErr w:type="spellEnd"/>
      <w:r>
        <w:t>:</w:t>
      </w:r>
      <w:bookmarkEnd w:id="281"/>
      <w:bookmarkEnd w:id="282"/>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DE78B6" w:rsidRDefault="00E274F1">
            <w:pPr>
              <w:spacing w:before="0" w:after="0" w:line="240" w:lineRule="auto"/>
              <w:ind w:left="0" w:right="0" w:firstLine="0"/>
              <w:rPr>
                <w:sz w:val="22"/>
                <w:szCs w:val="22"/>
              </w:rPr>
            </w:pPr>
            <w:r>
              <w:rPr>
                <w:sz w:val="22"/>
                <w:szCs w:val="22"/>
              </w:rPr>
              <w:t xml:space="preserve">a. The DNA sequence </w:t>
            </w:r>
            <w:r w:rsidR="00C56E7A">
              <w:rPr>
                <w:sz w:val="22"/>
                <w:szCs w:val="22"/>
              </w:rPr>
              <w:t xml:space="preserve">MUST </w:t>
            </w:r>
            <w:r>
              <w:rPr>
                <w:sz w:val="22"/>
                <w:szCs w:val="22"/>
              </w:rPr>
              <w:t xml:space="preserve">use the </w:t>
            </w:r>
            <w:r w:rsidR="00DE78B6" w:rsidRPr="00DE78B6">
              <w:rPr>
                <w:sz w:val="22"/>
                <w:szCs w:val="22"/>
              </w:rPr>
              <w:t>Nomenclature for incompletely specified bases in nucleic acid sequences</w:t>
            </w:r>
            <w:r w:rsidR="00C56E7A">
              <w:rPr>
                <w:sz w:val="22"/>
                <w:szCs w:val="22"/>
              </w:rPr>
              <w:t xml:space="preserve"> (</w:t>
            </w:r>
            <w:r w:rsidR="00C56E7A" w:rsidRPr="00C56E7A">
              <w:rPr>
                <w:sz w:val="22"/>
                <w:szCs w:val="22"/>
              </w:rPr>
              <w:t>Co</w:t>
            </w:r>
            <w:r w:rsidR="00C56E7A">
              <w:rPr>
                <w:sz w:val="22"/>
                <w:szCs w:val="22"/>
              </w:rPr>
              <w:t>r</w:t>
            </w:r>
            <w:r w:rsidR="00C56E7A" w:rsidRPr="00C56E7A">
              <w:rPr>
                <w:sz w:val="22"/>
                <w:szCs w:val="22"/>
              </w:rPr>
              <w:t>nish-Bowden</w:t>
            </w:r>
            <w:r w:rsidR="00C56E7A">
              <w:rPr>
                <w:sz w:val="22"/>
                <w:szCs w:val="22"/>
              </w:rPr>
              <w:t xml:space="preserve"> 1985)</w:t>
            </w:r>
            <w:r w:rsidR="00DE78B6">
              <w:rPr>
                <w:sz w:val="22"/>
                <w:szCs w:val="22"/>
              </w:rPr>
              <w:t xml:space="preserve">. Rules adopted by </w:t>
            </w:r>
            <w:r>
              <w:rPr>
                <w:sz w:val="22"/>
                <w:szCs w:val="22"/>
              </w:rPr>
              <w:t>IUPA</w:t>
            </w:r>
            <w:r w:rsidR="00C56E7A">
              <w:rPr>
                <w:sz w:val="22"/>
                <w:szCs w:val="22"/>
              </w:rPr>
              <w:t>C.</w:t>
            </w:r>
          </w:p>
          <w:p w:rsidR="00DE78B6" w:rsidRDefault="00DE78B6">
            <w:pPr>
              <w:spacing w:before="0" w:after="0" w:line="240" w:lineRule="auto"/>
              <w:ind w:left="0" w:right="0" w:firstLine="0"/>
              <w:rPr>
                <w:sz w:val="22"/>
                <w:szCs w:val="22"/>
              </w:rPr>
            </w:pPr>
          </w:p>
          <w:p w:rsidR="00DE78B6" w:rsidRPr="003F42DA" w:rsidRDefault="00DE78B6">
            <w:pPr>
              <w:spacing w:before="0" w:after="0" w:line="240" w:lineRule="auto"/>
              <w:ind w:left="0" w:right="0" w:firstLine="0"/>
              <w:rPr>
                <w:rFonts w:ascii="Courier New" w:hAnsi="Courier New" w:cs="Courier New"/>
                <w:color w:val="222222"/>
                <w:sz w:val="22"/>
                <w:szCs w:val="22"/>
              </w:rPr>
            </w:pPr>
            <w:r w:rsidRPr="003F42DA">
              <w:rPr>
                <w:rStyle w:val="apple-converted-space"/>
                <w:rFonts w:ascii="Courier New" w:hAnsi="Courier New" w:cs="Courier New"/>
                <w:color w:val="222222"/>
                <w:sz w:val="22"/>
                <w:szCs w:val="22"/>
              </w:rPr>
              <w:t> </w:t>
            </w:r>
            <w:r w:rsidRPr="003F42DA">
              <w:rPr>
                <w:rFonts w:ascii="Courier New" w:hAnsi="Courier New" w:cs="Courier New"/>
                <w:color w:val="222222"/>
                <w:sz w:val="22"/>
                <w:szCs w:val="22"/>
              </w:rPr>
              <w:t>Symbol  Meaning</w:t>
            </w:r>
            <w:r w:rsidRPr="003F42DA">
              <w:rPr>
                <w:rFonts w:ascii="Courier New" w:hAnsi="Courier New" w:cs="Courier New"/>
                <w:color w:val="222222"/>
                <w:sz w:val="22"/>
                <w:szCs w:val="22"/>
              </w:rPr>
              <w:br/>
              <w:t> ------  -------</w:t>
            </w:r>
            <w:r w:rsidRPr="003F42DA">
              <w:rPr>
                <w:rFonts w:ascii="Courier New" w:hAnsi="Courier New" w:cs="Courier New"/>
                <w:color w:val="222222"/>
                <w:sz w:val="22"/>
                <w:szCs w:val="22"/>
              </w:rPr>
              <w:br/>
              <w:t xml:space="preserve"> a       </w:t>
            </w:r>
            <w:proofErr w:type="spellStart"/>
            <w:r w:rsidRPr="003F42DA">
              <w:rPr>
                <w:rFonts w:ascii="Courier New" w:hAnsi="Courier New" w:cs="Courier New"/>
                <w:color w:val="222222"/>
                <w:sz w:val="22"/>
                <w:szCs w:val="22"/>
              </w:rPr>
              <w:t>a</w:t>
            </w:r>
            <w:proofErr w:type="spellEnd"/>
            <w:r w:rsidRPr="003F42DA">
              <w:rPr>
                <w:rFonts w:ascii="Courier New" w:hAnsi="Courier New" w:cs="Courier New"/>
                <w:color w:val="222222"/>
                <w:sz w:val="22"/>
                <w:szCs w:val="22"/>
              </w:rPr>
              <w:t>; adenine</w:t>
            </w:r>
            <w:r w:rsidRPr="003F42DA">
              <w:rPr>
                <w:rFonts w:ascii="Courier New" w:hAnsi="Courier New" w:cs="Courier New"/>
                <w:color w:val="222222"/>
                <w:sz w:val="22"/>
                <w:szCs w:val="22"/>
              </w:rPr>
              <w:br/>
              <w:t xml:space="preserve"> c       </w:t>
            </w:r>
            <w:proofErr w:type="spellStart"/>
            <w:r w:rsidRPr="003F42DA">
              <w:rPr>
                <w:rFonts w:ascii="Courier New" w:hAnsi="Courier New" w:cs="Courier New"/>
                <w:color w:val="222222"/>
                <w:sz w:val="22"/>
                <w:szCs w:val="22"/>
              </w:rPr>
              <w:t>c</w:t>
            </w:r>
            <w:proofErr w:type="spellEnd"/>
            <w:r w:rsidRPr="003F42DA">
              <w:rPr>
                <w:rFonts w:ascii="Courier New" w:hAnsi="Courier New" w:cs="Courier New"/>
                <w:color w:val="222222"/>
                <w:sz w:val="22"/>
                <w:szCs w:val="22"/>
              </w:rPr>
              <w:t>; cytosine</w:t>
            </w:r>
            <w:r w:rsidRPr="003F42DA">
              <w:rPr>
                <w:rFonts w:ascii="Courier New" w:hAnsi="Courier New" w:cs="Courier New"/>
                <w:color w:val="222222"/>
                <w:sz w:val="22"/>
                <w:szCs w:val="22"/>
              </w:rPr>
              <w:br/>
              <w:t xml:space="preserve"> g       </w:t>
            </w:r>
            <w:proofErr w:type="spellStart"/>
            <w:r w:rsidRPr="003F42DA">
              <w:rPr>
                <w:rFonts w:ascii="Courier New" w:hAnsi="Courier New" w:cs="Courier New"/>
                <w:color w:val="222222"/>
                <w:sz w:val="22"/>
                <w:szCs w:val="22"/>
              </w:rPr>
              <w:t>g</w:t>
            </w:r>
            <w:proofErr w:type="spellEnd"/>
            <w:r w:rsidRPr="003F42DA">
              <w:rPr>
                <w:rFonts w:ascii="Courier New" w:hAnsi="Courier New" w:cs="Courier New"/>
                <w:color w:val="222222"/>
                <w:sz w:val="22"/>
                <w:szCs w:val="22"/>
              </w:rPr>
              <w:t>; guanine</w:t>
            </w:r>
            <w:r w:rsidRPr="003F42DA">
              <w:rPr>
                <w:rFonts w:ascii="Courier New" w:hAnsi="Courier New" w:cs="Courier New"/>
                <w:color w:val="222222"/>
                <w:sz w:val="22"/>
                <w:szCs w:val="22"/>
              </w:rPr>
              <w:br/>
              <w:t xml:space="preserve"> t       </w:t>
            </w:r>
            <w:proofErr w:type="spellStart"/>
            <w:r w:rsidRPr="003F42DA">
              <w:rPr>
                <w:rFonts w:ascii="Courier New" w:hAnsi="Courier New" w:cs="Courier New"/>
                <w:color w:val="222222"/>
                <w:sz w:val="22"/>
                <w:szCs w:val="22"/>
              </w:rPr>
              <w:t>t</w:t>
            </w:r>
            <w:proofErr w:type="spellEnd"/>
            <w:r w:rsidRPr="003F42DA">
              <w:rPr>
                <w:rFonts w:ascii="Courier New" w:hAnsi="Courier New" w:cs="Courier New"/>
                <w:color w:val="222222"/>
                <w:sz w:val="22"/>
                <w:szCs w:val="22"/>
              </w:rPr>
              <w:t>; thymine</w:t>
            </w:r>
            <w:r w:rsidRPr="003F42DA">
              <w:rPr>
                <w:rFonts w:ascii="Courier New" w:hAnsi="Courier New" w:cs="Courier New"/>
                <w:color w:val="222222"/>
                <w:sz w:val="22"/>
                <w:szCs w:val="22"/>
              </w:rPr>
              <w:br/>
              <w:t> m       a or c</w:t>
            </w:r>
            <w:r w:rsidRPr="003F42DA">
              <w:rPr>
                <w:rFonts w:ascii="Courier New" w:hAnsi="Courier New" w:cs="Courier New"/>
                <w:color w:val="222222"/>
                <w:sz w:val="22"/>
                <w:szCs w:val="22"/>
              </w:rPr>
              <w:br/>
              <w:t> r       a or g</w:t>
            </w:r>
            <w:r w:rsidRPr="003F42DA">
              <w:rPr>
                <w:rFonts w:ascii="Courier New" w:hAnsi="Courier New" w:cs="Courier New"/>
                <w:color w:val="222222"/>
                <w:sz w:val="22"/>
                <w:szCs w:val="22"/>
              </w:rPr>
              <w:br/>
            </w:r>
            <w:r w:rsidRPr="003F42DA">
              <w:rPr>
                <w:rFonts w:ascii="Courier New" w:hAnsi="Courier New" w:cs="Courier New"/>
                <w:color w:val="222222"/>
                <w:sz w:val="22"/>
                <w:szCs w:val="22"/>
              </w:rPr>
              <w:lastRenderedPageBreak/>
              <w:t> w       a or t</w:t>
            </w:r>
            <w:r w:rsidRPr="003F42DA">
              <w:rPr>
                <w:rFonts w:ascii="Courier New" w:hAnsi="Courier New" w:cs="Courier New"/>
                <w:color w:val="222222"/>
                <w:sz w:val="22"/>
                <w:szCs w:val="22"/>
              </w:rPr>
              <w:br/>
              <w:t> s       c or g</w:t>
            </w:r>
            <w:r w:rsidRPr="003F42DA">
              <w:rPr>
                <w:rFonts w:ascii="Courier New" w:hAnsi="Courier New" w:cs="Courier New"/>
                <w:color w:val="222222"/>
                <w:sz w:val="22"/>
                <w:szCs w:val="22"/>
              </w:rPr>
              <w:br/>
              <w:t> y       c or t</w:t>
            </w:r>
            <w:r w:rsidRPr="003F42DA">
              <w:rPr>
                <w:rFonts w:ascii="Courier New" w:hAnsi="Courier New" w:cs="Courier New"/>
                <w:color w:val="222222"/>
                <w:sz w:val="22"/>
                <w:szCs w:val="22"/>
              </w:rPr>
              <w:br/>
              <w:t> k       g or t</w:t>
            </w:r>
            <w:r w:rsidRPr="003F42DA">
              <w:rPr>
                <w:rFonts w:ascii="Courier New" w:hAnsi="Courier New" w:cs="Courier New"/>
                <w:color w:val="222222"/>
                <w:sz w:val="22"/>
                <w:szCs w:val="22"/>
              </w:rPr>
              <w:br/>
              <w:t> v       a or c or g; not t</w:t>
            </w:r>
            <w:r w:rsidRPr="003F42DA">
              <w:rPr>
                <w:rFonts w:ascii="Courier New" w:hAnsi="Courier New" w:cs="Courier New"/>
                <w:color w:val="222222"/>
                <w:sz w:val="22"/>
                <w:szCs w:val="22"/>
              </w:rPr>
              <w:br/>
              <w:t> h       a or c or t; not g</w:t>
            </w:r>
            <w:r w:rsidRPr="003F42DA">
              <w:rPr>
                <w:rFonts w:ascii="Courier New" w:hAnsi="Courier New" w:cs="Courier New"/>
                <w:color w:val="222222"/>
                <w:sz w:val="22"/>
                <w:szCs w:val="22"/>
              </w:rPr>
              <w:br/>
              <w:t> d       a or g or t; not c</w:t>
            </w:r>
            <w:r w:rsidRPr="003F42DA">
              <w:rPr>
                <w:rFonts w:ascii="Courier New" w:hAnsi="Courier New" w:cs="Courier New"/>
                <w:color w:val="222222"/>
                <w:sz w:val="22"/>
                <w:szCs w:val="22"/>
              </w:rPr>
              <w:br/>
              <w:t> b       c or g or t; not a</w:t>
            </w:r>
            <w:r w:rsidRPr="003F42DA">
              <w:rPr>
                <w:rFonts w:ascii="Courier New" w:hAnsi="Courier New" w:cs="Courier New"/>
                <w:color w:val="222222"/>
                <w:sz w:val="22"/>
                <w:szCs w:val="22"/>
              </w:rPr>
              <w:br/>
              <w:t> n       a or c or g or t</w:t>
            </w:r>
          </w:p>
          <w:p w:rsidR="00C56E7A" w:rsidRDefault="00C56E7A">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0C5597"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283" w:name="h.dopys0olo4uw"/>
      <w:bookmarkStart w:id="284" w:name="_Toc305145369"/>
      <w:bookmarkStart w:id="285" w:name="_Toc317184437"/>
      <w:bookmarkEnd w:id="283"/>
      <w:r>
        <w:t xml:space="preserve">8.5.3 </w:t>
      </w:r>
      <w:proofErr w:type="spellStart"/>
      <w:r>
        <w:t>SequenceAnnotation</w:t>
      </w:r>
      <w:proofErr w:type="spellEnd"/>
      <w:r>
        <w:t>:</w:t>
      </w:r>
      <w:bookmarkEnd w:id="284"/>
      <w:bookmarkEnd w:id="285"/>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Pr="00487E80" w:rsidRDefault="00487E80">
            <w:pPr>
              <w:spacing w:before="0" w:after="0" w:line="240" w:lineRule="auto"/>
              <w:ind w:left="0" w:right="0" w:firstLine="0"/>
              <w:rPr>
                <w:sz w:val="22"/>
                <w:szCs w:val="22"/>
                <w:rPrChange w:id="286" w:author="Michal Galdzicki" w:date="2012-02-16T14:56:00Z">
                  <w:rPr>
                    <w:sz w:val="22"/>
                    <w:szCs w:val="22"/>
                  </w:rPr>
                </w:rPrChange>
              </w:rPr>
            </w:pPr>
            <w:ins w:id="287" w:author="Michal Galdzicki" w:date="2012-02-16T14:56:00Z">
              <w:r w:rsidRPr="00487E80">
                <w:rPr>
                  <w:rFonts w:cs="Calibri"/>
                  <w:sz w:val="22"/>
                  <w:szCs w:val="22"/>
                  <w:shd w:val="clear" w:color="auto" w:fill="FFFFFF"/>
                  <w:rPrChange w:id="288" w:author="Michal Galdzicki" w:date="2012-02-16T14:56:00Z">
                    <w:rPr>
                      <w:rFonts w:ascii="Calibri" w:hAnsi="Calibri" w:cs="Calibri"/>
                      <w:shd w:val="clear" w:color="auto" w:fill="FFFFFF"/>
                    </w:rPr>
                  </w:rPrChange>
                </w:rPr>
                <w:t xml:space="preserve">Individual instances of the </w:t>
              </w:r>
              <w:proofErr w:type="spellStart"/>
              <w:r w:rsidRPr="00487E80">
                <w:rPr>
                  <w:rFonts w:cs="Calibri"/>
                  <w:i/>
                  <w:iCs/>
                  <w:sz w:val="22"/>
                  <w:szCs w:val="22"/>
                  <w:shd w:val="clear" w:color="auto" w:fill="FFFFFF"/>
                  <w:rPrChange w:id="289" w:author="Michal Galdzicki" w:date="2012-02-16T14:56:00Z">
                    <w:rPr>
                      <w:rFonts w:ascii="Calibri" w:hAnsi="Calibri" w:cs="Calibri"/>
                      <w:i/>
                      <w:iCs/>
                      <w:shd w:val="clear" w:color="auto" w:fill="FFFFFF"/>
                    </w:rPr>
                  </w:rPrChange>
                </w:rPr>
                <w:t>SequenceAnnotation</w:t>
              </w:r>
              <w:proofErr w:type="spellEnd"/>
              <w:r w:rsidRPr="00487E80">
                <w:rPr>
                  <w:rFonts w:cs="Calibri"/>
                  <w:i/>
                  <w:iCs/>
                  <w:sz w:val="22"/>
                  <w:szCs w:val="22"/>
                  <w:shd w:val="clear" w:color="auto" w:fill="FFFFFF"/>
                  <w:rPrChange w:id="29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291" w:author="Michal Galdzicki" w:date="2012-02-16T14:56:00Z">
                    <w:rPr>
                      <w:rFonts w:ascii="Calibri" w:hAnsi="Calibri" w:cs="Calibri"/>
                      <w:shd w:val="clear" w:color="auto" w:fill="FFFFFF"/>
                    </w:rPr>
                  </w:rPrChange>
                </w:rPr>
                <w:t xml:space="preserve">class specify a relationship of the </w:t>
              </w:r>
              <w:proofErr w:type="spellStart"/>
              <w:r w:rsidRPr="00487E80">
                <w:rPr>
                  <w:rFonts w:cs="Calibri"/>
                  <w:i/>
                  <w:iCs/>
                  <w:sz w:val="22"/>
                  <w:szCs w:val="22"/>
                  <w:shd w:val="clear" w:color="auto" w:fill="FFFFFF"/>
                  <w:rPrChange w:id="292"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293" w:author="Michal Galdzicki" w:date="2012-02-16T14:56:00Z">
                    <w:rPr>
                      <w:rFonts w:ascii="Calibri" w:hAnsi="Calibri" w:cs="Calibri"/>
                      <w:shd w:val="clear" w:color="auto" w:fill="FFFFFF"/>
                    </w:rPr>
                  </w:rPrChange>
                </w:rPr>
                <w:t xml:space="preserve"> (</w:t>
              </w:r>
              <w:proofErr w:type="spellStart"/>
              <w:r w:rsidRPr="00487E80">
                <w:rPr>
                  <w:rFonts w:cs="Calibri"/>
                  <w:i/>
                  <w:iCs/>
                  <w:sz w:val="22"/>
                  <w:szCs w:val="22"/>
                  <w:shd w:val="clear" w:color="auto" w:fill="FFFFFF"/>
                  <w:rPrChange w:id="294"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295" w:author="Michal Galdzicki" w:date="2012-02-16T14:56:00Z">
                    <w:rPr>
                      <w:rFonts w:ascii="Calibri" w:hAnsi="Calibri" w:cs="Calibri"/>
                      <w:shd w:val="clear" w:color="auto" w:fill="FFFFFF"/>
                    </w:rPr>
                  </w:rPrChange>
                </w:rPr>
                <w:t xml:space="preserve">) to the </w:t>
              </w:r>
              <w:proofErr w:type="spellStart"/>
              <w:r w:rsidRPr="00487E80">
                <w:rPr>
                  <w:rFonts w:cs="Calibri"/>
                  <w:i/>
                  <w:iCs/>
                  <w:sz w:val="22"/>
                  <w:szCs w:val="22"/>
                  <w:shd w:val="clear" w:color="auto" w:fill="FFFFFF"/>
                  <w:rPrChange w:id="296"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297" w:author="Michal Galdzicki" w:date="2012-02-16T14:56:00Z">
                    <w:rPr>
                      <w:rFonts w:ascii="Calibri" w:hAnsi="Calibri" w:cs="Calibri"/>
                      <w:shd w:val="clear" w:color="auto" w:fill="FFFFFF"/>
                    </w:rPr>
                  </w:rPrChange>
                </w:rPr>
                <w:t xml:space="preserve"> </w:t>
              </w:r>
              <w:r w:rsidRPr="00487E80">
                <w:rPr>
                  <w:rFonts w:cs="Calibri"/>
                  <w:sz w:val="22"/>
                  <w:szCs w:val="22"/>
                  <w:rPrChange w:id="298" w:author="Michal Galdzicki" w:date="2012-02-16T14:56:00Z">
                    <w:rPr>
                      <w:rFonts w:ascii="Calibri" w:hAnsi="Calibri" w:cs="Calibri"/>
                    </w:rPr>
                  </w:rPrChange>
                </w:rPr>
                <w:t xml:space="preserve">being annotated, </w:t>
              </w:r>
              <w:r w:rsidRPr="00487E80">
                <w:rPr>
                  <w:rFonts w:cs="Calibri"/>
                  <w:sz w:val="22"/>
                  <w:szCs w:val="22"/>
                  <w:shd w:val="clear" w:color="auto" w:fill="FFFFFF"/>
                  <w:rPrChange w:id="299" w:author="Michal Galdzicki" w:date="2012-02-16T14:56:00Z">
                    <w:rPr>
                      <w:rFonts w:ascii="Calibri" w:hAnsi="Calibri" w:cs="Calibri"/>
                      <w:shd w:val="clear" w:color="auto" w:fill="FFFFFF"/>
                    </w:rPr>
                  </w:rPrChange>
                </w:rPr>
                <w:t xml:space="preserve">its 'parent' </w:t>
              </w:r>
              <w:proofErr w:type="spellStart"/>
              <w:r w:rsidRPr="00487E80">
                <w:rPr>
                  <w:rFonts w:cs="Calibri"/>
                  <w:i/>
                  <w:iCs/>
                  <w:sz w:val="22"/>
                  <w:szCs w:val="22"/>
                  <w:shd w:val="clear" w:color="auto" w:fill="FFFFFF"/>
                  <w:rPrChange w:id="300"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01" w:author="Michal Galdzicki" w:date="2012-02-16T14:56:00Z">
                    <w:rPr>
                      <w:rFonts w:ascii="Calibri" w:hAnsi="Calibri" w:cs="Calibri"/>
                      <w:shd w:val="clear" w:color="auto" w:fill="FFFFFF"/>
                    </w:rPr>
                  </w:rPrChange>
                </w:rPr>
                <w:t xml:space="preserve">. This relationship is the position and </w:t>
              </w:r>
              <w:r w:rsidRPr="00487E80">
                <w:rPr>
                  <w:rFonts w:cs="Calibri"/>
                  <w:sz w:val="22"/>
                  <w:szCs w:val="22"/>
                  <w:rPrChange w:id="302" w:author="Michal Galdzicki" w:date="2012-02-16T14:56:00Z">
                    <w:rPr>
                      <w:rFonts w:ascii="Calibri" w:hAnsi="Calibri" w:cs="Calibri"/>
                    </w:rPr>
                  </w:rPrChange>
                </w:rPr>
                <w:t>strand orientation</w:t>
              </w:r>
              <w:r w:rsidRPr="00487E80">
                <w:rPr>
                  <w:rFonts w:cs="Calibri"/>
                  <w:sz w:val="22"/>
                  <w:szCs w:val="22"/>
                  <w:shd w:val="clear" w:color="auto" w:fill="FFFFFF"/>
                  <w:rPrChange w:id="303" w:author="Michal Galdzicki" w:date="2012-02-16T14:56:00Z">
                    <w:rPr>
                      <w:rFonts w:ascii="Calibri" w:hAnsi="Calibri" w:cs="Calibri"/>
                      <w:shd w:val="clear" w:color="auto" w:fill="FFFFFF"/>
                    </w:rPr>
                  </w:rPrChange>
                </w:rPr>
                <w:t xml:space="preserve"> of the </w:t>
              </w:r>
              <w:proofErr w:type="spellStart"/>
              <w:r w:rsidRPr="00487E80">
                <w:rPr>
                  <w:rFonts w:cs="Calibri"/>
                  <w:i/>
                  <w:iCs/>
                  <w:sz w:val="22"/>
                  <w:szCs w:val="22"/>
                  <w:shd w:val="clear" w:color="auto" w:fill="FFFFFF"/>
                  <w:rPrChange w:id="304" w:author="Michal Galdzicki" w:date="2012-02-16T14:56:00Z">
                    <w:rPr>
                      <w:rFonts w:ascii="Calibri" w:hAnsi="Calibri" w:cs="Calibri"/>
                      <w:i/>
                      <w:iCs/>
                      <w:shd w:val="clear" w:color="auto" w:fill="FFFFFF"/>
                    </w:rPr>
                  </w:rPrChange>
                </w:rPr>
                <w:t>subComponent</w:t>
              </w:r>
              <w:proofErr w:type="spellEnd"/>
              <w:r w:rsidRPr="00487E80">
                <w:rPr>
                  <w:rFonts w:cs="Calibri"/>
                  <w:i/>
                  <w:iCs/>
                  <w:sz w:val="22"/>
                  <w:szCs w:val="22"/>
                  <w:shd w:val="clear" w:color="auto" w:fill="FFFFFF"/>
                  <w:rPrChange w:id="305" w:author="Michal Galdzicki" w:date="2012-02-16T14:56:00Z">
                    <w:rPr>
                      <w:rFonts w:ascii="Calibri" w:hAnsi="Calibri" w:cs="Calibri"/>
                      <w:i/>
                      <w:iCs/>
                      <w:shd w:val="clear" w:color="auto" w:fill="FFFFFF"/>
                    </w:rPr>
                  </w:rPrChange>
                </w:rPr>
                <w:t xml:space="preserve"> </w:t>
              </w:r>
              <w:r w:rsidRPr="00487E80">
                <w:rPr>
                  <w:rFonts w:cs="Calibri"/>
                  <w:sz w:val="22"/>
                  <w:szCs w:val="22"/>
                  <w:rPrChange w:id="306" w:author="Michal Galdzicki" w:date="2012-02-16T14:56:00Z">
                    <w:rPr>
                      <w:rFonts w:ascii="Calibri" w:hAnsi="Calibri" w:cs="Calibri"/>
                    </w:rPr>
                  </w:rPrChange>
                </w:rPr>
                <w:t xml:space="preserve">relative to the parent </w:t>
              </w:r>
              <w:proofErr w:type="spellStart"/>
              <w:r w:rsidRPr="00487E80">
                <w:rPr>
                  <w:rFonts w:cs="Calibri"/>
                  <w:i/>
                  <w:iCs/>
                  <w:sz w:val="22"/>
                  <w:szCs w:val="22"/>
                  <w:shd w:val="clear" w:color="auto" w:fill="FFFFFF"/>
                  <w:rPrChange w:id="307"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08"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09" w:author="Michal Galdzicki" w:date="2012-02-16T14:56:00Z">
                    <w:rPr>
                      <w:rFonts w:ascii="Calibri" w:hAnsi="Calibri" w:cs="Calibri"/>
                      <w:shd w:val="clear" w:color="auto" w:fill="FFFFFF"/>
                    </w:rPr>
                  </w:rPrChange>
                </w:rPr>
                <w:t xml:space="preserve">orientation. The </w:t>
              </w:r>
              <w:proofErr w:type="spellStart"/>
              <w:r w:rsidRPr="00487E80">
                <w:rPr>
                  <w:rFonts w:cs="Calibri"/>
                  <w:i/>
                  <w:iCs/>
                  <w:sz w:val="22"/>
                  <w:szCs w:val="22"/>
                  <w:shd w:val="clear" w:color="auto" w:fill="FFFFFF"/>
                  <w:rPrChange w:id="310" w:author="Michal Galdzicki" w:date="2012-02-16T14:56:00Z">
                    <w:rPr>
                      <w:rFonts w:ascii="Calibri" w:hAnsi="Calibri" w:cs="Calibri"/>
                      <w:i/>
                      <w:iCs/>
                      <w:shd w:val="clear" w:color="auto" w:fill="FFFFFF"/>
                    </w:rPr>
                  </w:rPrChange>
                </w:rPr>
                <w:t>SequenceAnnotation</w:t>
              </w:r>
              <w:proofErr w:type="spellEnd"/>
              <w:r w:rsidRPr="00487E80">
                <w:rPr>
                  <w:rFonts w:cs="Calibri"/>
                  <w:sz w:val="22"/>
                  <w:szCs w:val="22"/>
                  <w:shd w:val="clear" w:color="auto" w:fill="FFFFFF"/>
                  <w:rPrChange w:id="311" w:author="Michal Galdzicki" w:date="2012-02-16T14:56:00Z">
                    <w:rPr>
                      <w:rFonts w:ascii="Calibri" w:hAnsi="Calibri" w:cs="Calibri"/>
                      <w:shd w:val="clear" w:color="auto" w:fill="FFFFFF"/>
                    </w:rPr>
                  </w:rPrChange>
                </w:rPr>
                <w:t xml:space="preserve"> location CAN be specified by the </w:t>
              </w:r>
              <w:proofErr w:type="spellStart"/>
              <w:r w:rsidRPr="00487E80">
                <w:rPr>
                  <w:rFonts w:cs="Calibri"/>
                  <w:i/>
                  <w:iCs/>
                  <w:sz w:val="22"/>
                  <w:szCs w:val="22"/>
                  <w:shd w:val="clear" w:color="auto" w:fill="FFFFFF"/>
                  <w:rPrChange w:id="312" w:author="Michal Galdzicki" w:date="2012-02-16T14:56:00Z">
                    <w:rPr>
                      <w:rFonts w:ascii="Calibri" w:hAnsi="Calibri" w:cs="Calibri"/>
                      <w:i/>
                      <w:iCs/>
                      <w:shd w:val="clear" w:color="auto" w:fill="FFFFFF"/>
                    </w:rPr>
                  </w:rPrChange>
                </w:rPr>
                <w:t>bioStart</w:t>
              </w:r>
              <w:proofErr w:type="spellEnd"/>
              <w:r w:rsidRPr="00487E80">
                <w:rPr>
                  <w:rFonts w:cs="Calibri"/>
                  <w:i/>
                  <w:iCs/>
                  <w:sz w:val="22"/>
                  <w:szCs w:val="22"/>
                  <w:shd w:val="clear" w:color="auto" w:fill="FFFFFF"/>
                  <w:rPrChange w:id="31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14" w:author="Michal Galdzicki" w:date="2012-02-16T14:56:00Z">
                    <w:rPr>
                      <w:rFonts w:ascii="Calibri" w:hAnsi="Calibri" w:cs="Calibri"/>
                      <w:shd w:val="clear" w:color="auto" w:fill="FFFFFF"/>
                    </w:rPr>
                  </w:rPrChange>
                </w:rPr>
                <w:t xml:space="preserve">and </w:t>
              </w:r>
              <w:proofErr w:type="spellStart"/>
              <w:r w:rsidRPr="00487E80">
                <w:rPr>
                  <w:rFonts w:cs="Calibri"/>
                  <w:i/>
                  <w:iCs/>
                  <w:sz w:val="22"/>
                  <w:szCs w:val="22"/>
                  <w:shd w:val="clear" w:color="auto" w:fill="FFFFFF"/>
                  <w:rPrChange w:id="315" w:author="Michal Galdzicki" w:date="2012-02-16T14:56:00Z">
                    <w:rPr>
                      <w:rFonts w:ascii="Calibri" w:hAnsi="Calibri" w:cs="Calibri"/>
                      <w:i/>
                      <w:iCs/>
                      <w:shd w:val="clear" w:color="auto" w:fill="FFFFFF"/>
                    </w:rPr>
                  </w:rPrChange>
                </w:rPr>
                <w:t>bioEnd</w:t>
              </w:r>
              <w:proofErr w:type="spellEnd"/>
              <w:r w:rsidRPr="00487E80">
                <w:rPr>
                  <w:rFonts w:cs="Calibri"/>
                  <w:i/>
                  <w:iCs/>
                  <w:sz w:val="22"/>
                  <w:szCs w:val="22"/>
                  <w:shd w:val="clear" w:color="auto" w:fill="FFFFFF"/>
                  <w:rPrChange w:id="31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17" w:author="Michal Galdzicki" w:date="2012-02-16T14:56:00Z">
                    <w:rPr>
                      <w:rFonts w:ascii="Calibri" w:hAnsi="Calibri" w:cs="Calibri"/>
                      <w:shd w:val="clear" w:color="auto" w:fill="FFFFFF"/>
                    </w:rPr>
                  </w:rPrChange>
                </w:rPr>
                <w:t xml:space="preserve">positions of the </w:t>
              </w:r>
              <w:proofErr w:type="spellStart"/>
              <w:r w:rsidRPr="00487E80">
                <w:rPr>
                  <w:rFonts w:cs="Calibri"/>
                  <w:i/>
                  <w:iCs/>
                  <w:sz w:val="22"/>
                  <w:szCs w:val="22"/>
                  <w:shd w:val="clear" w:color="auto" w:fill="FFFFFF"/>
                  <w:rPrChange w:id="318"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19" w:author="Michal Galdzicki" w:date="2012-02-16T14:56:00Z">
                    <w:rPr>
                      <w:rFonts w:ascii="Calibri" w:hAnsi="Calibri" w:cs="Calibri"/>
                      <w:shd w:val="clear" w:color="auto" w:fill="FFFFFF"/>
                    </w:rPr>
                  </w:rPrChange>
                </w:rPr>
                <w:t>,</w:t>
              </w:r>
              <w:r w:rsidRPr="00487E80">
                <w:rPr>
                  <w:rFonts w:cs="Calibri"/>
                  <w:i/>
                  <w:iCs/>
                  <w:sz w:val="22"/>
                  <w:szCs w:val="22"/>
                  <w:shd w:val="clear" w:color="auto" w:fill="FFFFFF"/>
                  <w:rPrChange w:id="32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1" w:author="Michal Galdzicki" w:date="2012-02-16T14:56:00Z">
                    <w:rPr>
                      <w:rFonts w:ascii="Calibri" w:hAnsi="Calibri" w:cs="Calibri"/>
                      <w:shd w:val="clear" w:color="auto" w:fill="FFFFFF"/>
                    </w:rPr>
                  </w:rPrChange>
                </w:rPr>
                <w:t xml:space="preserve">along with the DNA sequence. Alternatively, the partial order of </w:t>
              </w:r>
              <w:proofErr w:type="spellStart"/>
              <w:r w:rsidRPr="00487E80">
                <w:rPr>
                  <w:rFonts w:cs="Calibri"/>
                  <w:i/>
                  <w:iCs/>
                  <w:sz w:val="22"/>
                  <w:szCs w:val="22"/>
                  <w:shd w:val="clear" w:color="auto" w:fill="FFFFFF"/>
                  <w:rPrChange w:id="322" w:author="Michal Galdzicki" w:date="2012-02-16T14:56:00Z">
                    <w:rPr>
                      <w:rFonts w:ascii="Calibri" w:hAnsi="Calibri" w:cs="Calibri"/>
                      <w:i/>
                      <w:iCs/>
                      <w:shd w:val="clear" w:color="auto" w:fill="FFFFFF"/>
                    </w:rPr>
                  </w:rPrChange>
                </w:rPr>
                <w:t>SequenceAnnotations</w:t>
              </w:r>
              <w:proofErr w:type="spellEnd"/>
              <w:r w:rsidRPr="00487E80">
                <w:rPr>
                  <w:rFonts w:cs="Calibri"/>
                  <w:i/>
                  <w:iCs/>
                  <w:sz w:val="22"/>
                  <w:szCs w:val="22"/>
                  <w:shd w:val="clear" w:color="auto" w:fill="FFFFFF"/>
                  <w:rPrChange w:id="32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4" w:author="Michal Galdzicki" w:date="2012-02-16T14:56:00Z">
                    <w:rPr>
                      <w:rFonts w:ascii="Calibri" w:hAnsi="Calibri" w:cs="Calibri"/>
                      <w:shd w:val="clear" w:color="auto" w:fill="FFFFFF"/>
                    </w:rPr>
                  </w:rPrChange>
                </w:rPr>
                <w:t xml:space="preserve">along a </w:t>
              </w:r>
              <w:proofErr w:type="spellStart"/>
              <w:r w:rsidRPr="00487E80">
                <w:rPr>
                  <w:rFonts w:cs="Calibri"/>
                  <w:i/>
                  <w:iCs/>
                  <w:sz w:val="22"/>
                  <w:szCs w:val="22"/>
                  <w:shd w:val="clear" w:color="auto" w:fill="FFFFFF"/>
                  <w:rPrChange w:id="325"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2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7" w:author="Michal Galdzicki" w:date="2012-02-16T14:56:00Z">
                    <w:rPr>
                      <w:rFonts w:ascii="Calibri" w:hAnsi="Calibri" w:cs="Calibri"/>
                      <w:shd w:val="clear" w:color="auto" w:fill="FFFFFF"/>
                    </w:rPr>
                  </w:rPrChange>
                </w:rPr>
                <w:t xml:space="preserve">can be specified by indicating </w:t>
              </w:r>
              <w:proofErr w:type="gramStart"/>
              <w:r w:rsidRPr="00487E80">
                <w:rPr>
                  <w:rFonts w:cs="Calibri"/>
                  <w:sz w:val="22"/>
                  <w:szCs w:val="22"/>
                  <w:shd w:val="clear" w:color="auto" w:fill="FFFFFF"/>
                  <w:rPrChange w:id="328" w:author="Michal Galdzicki" w:date="2012-02-16T14:56:00Z">
                    <w:rPr>
                      <w:rFonts w:ascii="Calibri" w:hAnsi="Calibri" w:cs="Calibri"/>
                      <w:shd w:val="clear" w:color="auto" w:fill="FFFFFF"/>
                    </w:rPr>
                  </w:rPrChange>
                </w:rPr>
                <w:t xml:space="preserve">the </w:t>
              </w:r>
              <w:r w:rsidRPr="00487E80">
                <w:rPr>
                  <w:rFonts w:cs="Calibri"/>
                  <w:i/>
                  <w:iCs/>
                  <w:sz w:val="22"/>
                  <w:szCs w:val="22"/>
                  <w:shd w:val="clear" w:color="auto" w:fill="FFFFFF"/>
                  <w:rPrChange w:id="329" w:author="Michal Galdzicki" w:date="2012-02-16T14:56:00Z">
                    <w:rPr>
                      <w:rFonts w:ascii="Calibri" w:hAnsi="Calibri" w:cs="Calibri"/>
                      <w:i/>
                      <w:iCs/>
                      <w:shd w:val="clear" w:color="auto" w:fill="FFFFFF"/>
                    </w:rPr>
                  </w:rPrChange>
                </w:rPr>
                <w:t>precedes</w:t>
              </w:r>
              <w:proofErr w:type="gramEnd"/>
              <w:r w:rsidRPr="00487E80">
                <w:rPr>
                  <w:rFonts w:cs="Calibri"/>
                  <w:i/>
                  <w:iCs/>
                  <w:sz w:val="22"/>
                  <w:szCs w:val="22"/>
                  <w:shd w:val="clear" w:color="auto" w:fill="FFFFFF"/>
                  <w:rPrChange w:id="33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31" w:author="Michal Galdzicki" w:date="2012-02-16T14:56:00Z">
                    <w:rPr>
                      <w:rFonts w:ascii="Calibri" w:hAnsi="Calibri" w:cs="Calibri"/>
                      <w:shd w:val="clear" w:color="auto" w:fill="FFFFFF"/>
                    </w:rPr>
                  </w:rPrChange>
                </w:rPr>
                <w:t xml:space="preserve">relationship to other </w:t>
              </w:r>
              <w:proofErr w:type="spellStart"/>
              <w:r w:rsidRPr="00487E80">
                <w:rPr>
                  <w:rFonts w:cs="Calibri"/>
                  <w:i/>
                  <w:iCs/>
                  <w:sz w:val="22"/>
                  <w:szCs w:val="22"/>
                  <w:shd w:val="clear" w:color="auto" w:fill="FFFFFF"/>
                  <w:rPrChange w:id="332" w:author="Michal Galdzicki" w:date="2012-02-16T14:56:00Z">
                    <w:rPr>
                      <w:rFonts w:ascii="Calibri" w:hAnsi="Calibri" w:cs="Calibri"/>
                      <w:i/>
                      <w:iCs/>
                      <w:shd w:val="clear" w:color="auto" w:fill="FFFFFF"/>
                    </w:rPr>
                  </w:rPrChange>
                </w:rPr>
                <w:t>SequenceAnnotations</w:t>
              </w:r>
              <w:proofErr w:type="spellEnd"/>
              <w:r w:rsidRPr="00487E80">
                <w:rPr>
                  <w:rFonts w:cs="Calibri"/>
                  <w:sz w:val="22"/>
                  <w:szCs w:val="22"/>
                  <w:shd w:val="clear" w:color="auto" w:fill="FFFFFF"/>
                  <w:rPrChange w:id="333" w:author="Michal Galdzicki" w:date="2012-02-16T14:56:00Z">
                    <w:rPr>
                      <w:rFonts w:ascii="Calibri" w:hAnsi="Calibri" w:cs="Calibri"/>
                      <w:shd w:val="clear" w:color="auto" w:fill="FFFFFF"/>
                    </w:rPr>
                  </w:rPrChange>
                </w:rPr>
                <w:t xml:space="preserve">. As a convention, numerical coordinates in this class use position 1 (not 0) to indicate the initial base pair of a DNA sequence. This convention is followed by the broader Molecular Biology community, especially in the relevant literature. The </w:t>
              </w:r>
              <w:r w:rsidRPr="00487E80">
                <w:rPr>
                  <w:rFonts w:cs="Calibri"/>
                  <w:sz w:val="22"/>
                  <w:szCs w:val="22"/>
                  <w:rPrChange w:id="334" w:author="Michal Galdzicki" w:date="2012-02-16T14:56:00Z">
                    <w:rPr>
                      <w:rFonts w:ascii="Calibri" w:hAnsi="Calibri" w:cs="Calibri"/>
                    </w:rPr>
                  </w:rPrChange>
                </w:rPr>
                <w:t xml:space="preserve">strand orientation, or direction, </w:t>
              </w:r>
              <w:r w:rsidRPr="00487E80">
                <w:rPr>
                  <w:rFonts w:cs="Calibri"/>
                  <w:sz w:val="22"/>
                  <w:szCs w:val="22"/>
                  <w:shd w:val="clear" w:color="auto" w:fill="FFFFFF"/>
                  <w:rPrChange w:id="335" w:author="Michal Galdzicki" w:date="2012-02-16T14:56:00Z">
                    <w:rPr>
                      <w:rFonts w:ascii="Calibri" w:hAnsi="Calibri" w:cs="Calibri"/>
                      <w:shd w:val="clear" w:color="auto" w:fill="FFFFFF"/>
                    </w:rPr>
                  </w:rPrChange>
                </w:rPr>
                <w:t xml:space="preserve">of the </w:t>
              </w:r>
              <w:proofErr w:type="spellStart"/>
              <w:r w:rsidRPr="00487E80">
                <w:rPr>
                  <w:rFonts w:cs="Calibri"/>
                  <w:i/>
                  <w:iCs/>
                  <w:sz w:val="22"/>
                  <w:szCs w:val="22"/>
                  <w:shd w:val="clear" w:color="auto" w:fill="FFFFFF"/>
                  <w:rPrChange w:id="336" w:author="Michal Galdzicki" w:date="2012-02-16T14:56:00Z">
                    <w:rPr>
                      <w:rFonts w:ascii="Calibri" w:hAnsi="Calibri" w:cs="Calibri"/>
                      <w:i/>
                      <w:iCs/>
                      <w:shd w:val="clear" w:color="auto" w:fill="FFFFFF"/>
                    </w:rPr>
                  </w:rPrChange>
                </w:rPr>
                <w:t>subComponent's</w:t>
              </w:r>
              <w:proofErr w:type="spellEnd"/>
              <w:r w:rsidRPr="00487E80">
                <w:rPr>
                  <w:rFonts w:cs="Calibri"/>
                  <w:i/>
                  <w:iCs/>
                  <w:sz w:val="22"/>
                  <w:szCs w:val="22"/>
                  <w:shd w:val="clear" w:color="auto" w:fill="FFFFFF"/>
                  <w:rPrChange w:id="337"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38" w:author="Michal Galdzicki" w:date="2012-02-16T14:56:00Z">
                    <w:rPr>
                      <w:rFonts w:ascii="Calibri" w:hAnsi="Calibri" w:cs="Calibri"/>
                      <w:shd w:val="clear" w:color="auto" w:fill="FFFFFF"/>
                    </w:rPr>
                  </w:rPrChange>
                </w:rPr>
                <w:t xml:space="preserve">sequence relative to the parent </w:t>
              </w:r>
              <w:proofErr w:type="spellStart"/>
              <w:r w:rsidRPr="00487E80">
                <w:rPr>
                  <w:rFonts w:cs="Calibri"/>
                  <w:i/>
                  <w:iCs/>
                  <w:sz w:val="22"/>
                  <w:szCs w:val="22"/>
                  <w:shd w:val="clear" w:color="auto" w:fill="FFFFFF"/>
                  <w:rPrChange w:id="339"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4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41" w:author="Michal Galdzicki" w:date="2012-02-16T14:56:00Z">
                    <w:rPr>
                      <w:rFonts w:ascii="Calibri" w:hAnsi="Calibri" w:cs="Calibri"/>
                      <w:shd w:val="clear" w:color="auto" w:fill="FFFFFF"/>
                    </w:rPr>
                  </w:rPrChange>
                </w:rPr>
                <w:t xml:space="preserve">is specified by the </w:t>
              </w:r>
              <w:r w:rsidRPr="00487E80">
                <w:rPr>
                  <w:rFonts w:cs="Calibri"/>
                  <w:i/>
                  <w:iCs/>
                  <w:sz w:val="22"/>
                  <w:szCs w:val="22"/>
                  <w:shd w:val="clear" w:color="auto" w:fill="FFFFFF"/>
                  <w:rPrChange w:id="342" w:author="Michal Galdzicki" w:date="2012-02-16T14:56:00Z">
                    <w:rPr>
                      <w:rFonts w:ascii="Calibri" w:hAnsi="Calibri" w:cs="Calibri"/>
                      <w:i/>
                      <w:iCs/>
                      <w:shd w:val="clear" w:color="auto" w:fill="FFFFFF"/>
                    </w:rPr>
                  </w:rPrChange>
                </w:rPr>
                <w:t xml:space="preserve">strand </w:t>
              </w:r>
              <w:r w:rsidRPr="00487E80">
                <w:rPr>
                  <w:rFonts w:cs="Calibri"/>
                  <w:sz w:val="22"/>
                  <w:szCs w:val="22"/>
                  <w:shd w:val="clear" w:color="auto" w:fill="FFFFFF"/>
                  <w:rPrChange w:id="343" w:author="Michal Galdzicki" w:date="2012-02-16T14:56:00Z">
                    <w:rPr>
                      <w:rFonts w:ascii="Calibri" w:hAnsi="Calibri" w:cs="Calibri"/>
                      <w:shd w:val="clear" w:color="auto" w:fill="FFFFFF"/>
                    </w:rPr>
                  </w:rPrChange>
                </w:rPr>
                <w:t xml:space="preserve">[+/-]. For </w:t>
              </w:r>
              <w:r w:rsidRPr="00487E80">
                <w:rPr>
                  <w:rFonts w:cs="Calibri"/>
                  <w:i/>
                  <w:iCs/>
                  <w:sz w:val="22"/>
                  <w:szCs w:val="22"/>
                  <w:shd w:val="clear" w:color="auto" w:fill="FFFFFF"/>
                  <w:rPrChange w:id="344" w:author="Michal Galdzicki" w:date="2012-02-16T14:56:00Z">
                    <w:rPr>
                      <w:rFonts w:ascii="Calibri" w:hAnsi="Calibri" w:cs="Calibri"/>
                      <w:i/>
                      <w:iCs/>
                      <w:shd w:val="clear" w:color="auto" w:fill="FFFFFF"/>
                    </w:rPr>
                  </w:rPrChange>
                </w:rPr>
                <w:t>strand</w:t>
              </w:r>
              <w:r w:rsidRPr="00487E80">
                <w:rPr>
                  <w:rFonts w:cs="Calibri"/>
                  <w:sz w:val="22"/>
                  <w:szCs w:val="22"/>
                  <w:shd w:val="clear" w:color="auto" w:fill="FFFFFF"/>
                  <w:rPrChange w:id="345" w:author="Michal Galdzicki" w:date="2012-02-16T14:56:00Z">
                    <w:rPr>
                      <w:rFonts w:ascii="Calibri" w:hAnsi="Calibri" w:cs="Calibri"/>
                      <w:shd w:val="clear" w:color="auto" w:fill="FFFFFF"/>
                    </w:rPr>
                  </w:rPrChange>
                </w:rPr>
                <w:t xml:space="preserve">: '+' the sequence of the </w:t>
              </w:r>
              <w:proofErr w:type="spellStart"/>
              <w:r w:rsidRPr="00487E80">
                <w:rPr>
                  <w:rFonts w:cs="Calibri"/>
                  <w:i/>
                  <w:iCs/>
                  <w:sz w:val="22"/>
                  <w:szCs w:val="22"/>
                  <w:shd w:val="clear" w:color="auto" w:fill="FFFFFF"/>
                  <w:rPrChange w:id="346"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47" w:author="Michal Galdzicki" w:date="2012-02-16T14:56:00Z">
                    <w:rPr>
                      <w:rFonts w:ascii="Calibri" w:hAnsi="Calibri" w:cs="Calibri"/>
                      <w:shd w:val="clear" w:color="auto" w:fill="FFFFFF"/>
                    </w:rPr>
                  </w:rPrChange>
                </w:rPr>
                <w:t xml:space="preserve"> is the exact sub-</w:t>
              </w:r>
              <w:r w:rsidRPr="00487E80">
                <w:rPr>
                  <w:rFonts w:cs="Calibri"/>
                  <w:sz w:val="22"/>
                  <w:szCs w:val="22"/>
                  <w:rPrChange w:id="348" w:author="Michal Galdzicki" w:date="2012-02-16T14:56:00Z">
                    <w:rPr>
                      <w:rFonts w:ascii="Calibri" w:hAnsi="Calibri" w:cs="Calibri"/>
                    </w:rPr>
                  </w:rPrChange>
                </w:rPr>
                <w:t xml:space="preserve">sequence, and for '-' it is the reverse-complement of the parent </w:t>
              </w:r>
              <w:proofErr w:type="spellStart"/>
              <w:r w:rsidRPr="00487E80">
                <w:rPr>
                  <w:rFonts w:cs="Calibri"/>
                  <w:i/>
                  <w:iCs/>
                  <w:sz w:val="22"/>
                  <w:szCs w:val="22"/>
                  <w:rPrChange w:id="349" w:author="Michal Galdzicki" w:date="2012-02-16T14:56:00Z">
                    <w:rPr>
                      <w:rFonts w:ascii="Calibri" w:hAnsi="Calibri" w:cs="Calibri"/>
                      <w:i/>
                      <w:iCs/>
                    </w:rPr>
                  </w:rPrChange>
                </w:rPr>
                <w:t>DnaComponent</w:t>
              </w:r>
              <w:r w:rsidRPr="00487E80">
                <w:rPr>
                  <w:rFonts w:cs="Calibri"/>
                  <w:sz w:val="22"/>
                  <w:szCs w:val="22"/>
                  <w:rPrChange w:id="350" w:author="Michal Galdzicki" w:date="2012-02-16T14:56:00Z">
                    <w:rPr>
                      <w:rFonts w:ascii="Calibri" w:hAnsi="Calibri" w:cs="Calibri"/>
                    </w:rPr>
                  </w:rPrChange>
                </w:rPr>
                <w:t>'s</w:t>
              </w:r>
              <w:proofErr w:type="spellEnd"/>
              <w:r w:rsidRPr="00487E80">
                <w:rPr>
                  <w:rFonts w:cs="Calibri"/>
                  <w:sz w:val="22"/>
                  <w:szCs w:val="22"/>
                  <w:rPrChange w:id="351" w:author="Michal Galdzicki" w:date="2012-02-16T14:56:00Z">
                    <w:rPr>
                      <w:rFonts w:ascii="Calibri" w:hAnsi="Calibri" w:cs="Calibri"/>
                    </w:rPr>
                  </w:rPrChange>
                </w:rPr>
                <w:t xml:space="preserve"> sequence in that region</w:t>
              </w:r>
              <w:r>
                <w:rPr>
                  <w:rFonts w:cs="Calibri"/>
                  <w:sz w:val="22"/>
                  <w:szCs w:val="22"/>
                </w:rPr>
                <w:t>.</w:t>
              </w:r>
            </w:ins>
            <w:del w:id="352" w:author="Michal Galdzicki" w:date="2012-02-16T14:56:00Z">
              <w:r w:rsidR="00E274F1" w:rsidRPr="00487E80" w:rsidDel="00487E80">
                <w:rPr>
                  <w:sz w:val="22"/>
                  <w:szCs w:val="22"/>
                  <w:rPrChange w:id="353" w:author="Michal Galdzicki" w:date="2012-02-16T14:56:00Z">
                    <w:rPr>
                      <w:sz w:val="22"/>
                      <w:szCs w:val="22"/>
                    </w:rPr>
                  </w:rPrChange>
                </w:rPr>
                <w:delText xml:space="preserve">Individual </w:delText>
              </w:r>
              <w:r w:rsidR="000331DE" w:rsidRPr="00487E80" w:rsidDel="00487E80">
                <w:rPr>
                  <w:sz w:val="22"/>
                  <w:szCs w:val="22"/>
                  <w:rPrChange w:id="354" w:author="Michal Galdzicki" w:date="2012-02-16T14:56:00Z">
                    <w:rPr>
                      <w:sz w:val="22"/>
                      <w:szCs w:val="22"/>
                    </w:rPr>
                  </w:rPrChange>
                </w:rPr>
                <w:delText>instances</w:delText>
              </w:r>
              <w:r w:rsidR="00E274F1" w:rsidRPr="00487E80" w:rsidDel="00487E80">
                <w:rPr>
                  <w:sz w:val="22"/>
                  <w:szCs w:val="22"/>
                  <w:rPrChange w:id="355" w:author="Michal Galdzicki" w:date="2012-02-16T14:56:00Z">
                    <w:rPr>
                      <w:sz w:val="22"/>
                      <w:szCs w:val="22"/>
                    </w:rPr>
                  </w:rPrChange>
                </w:rPr>
                <w:delText xml:space="preserve"> of the </w:delText>
              </w:r>
              <w:r w:rsidR="00E274F1" w:rsidRPr="00487E80" w:rsidDel="00487E80">
                <w:rPr>
                  <w:i/>
                  <w:iCs/>
                  <w:sz w:val="22"/>
                  <w:szCs w:val="22"/>
                  <w:rPrChange w:id="356" w:author="Michal Galdzicki" w:date="2012-02-16T14:56:00Z">
                    <w:rPr>
                      <w:i/>
                      <w:iCs/>
                      <w:sz w:val="22"/>
                      <w:szCs w:val="22"/>
                    </w:rPr>
                  </w:rPrChange>
                </w:rPr>
                <w:delText xml:space="preserve">SequenceAnnotation </w:delText>
              </w:r>
              <w:r w:rsidR="00E274F1" w:rsidRPr="00487E80" w:rsidDel="00487E80">
                <w:rPr>
                  <w:sz w:val="22"/>
                  <w:szCs w:val="22"/>
                  <w:rPrChange w:id="357" w:author="Michal Galdzicki" w:date="2012-02-16T14:56:00Z">
                    <w:rPr>
                      <w:sz w:val="22"/>
                      <w:szCs w:val="22"/>
                    </w:rPr>
                  </w:rPrChange>
                </w:rPr>
                <w:delText xml:space="preserve">class provide the position and direction of </w:delText>
              </w:r>
              <w:r w:rsidR="00E274F1" w:rsidRPr="00487E80" w:rsidDel="00487E80">
                <w:rPr>
                  <w:i/>
                  <w:iCs/>
                  <w:sz w:val="22"/>
                  <w:szCs w:val="22"/>
                  <w:rPrChange w:id="358" w:author="Michal Galdzicki" w:date="2012-02-16T14:56:00Z">
                    <w:rPr>
                      <w:i/>
                      <w:iCs/>
                      <w:sz w:val="22"/>
                      <w:szCs w:val="22"/>
                    </w:rPr>
                  </w:rPrChange>
                </w:rPr>
                <w:delText>subComponents</w:delText>
              </w:r>
              <w:r w:rsidR="00E274F1" w:rsidRPr="00487E80" w:rsidDel="00487E80">
                <w:rPr>
                  <w:sz w:val="22"/>
                  <w:szCs w:val="22"/>
                  <w:rPrChange w:id="359" w:author="Michal Galdzicki" w:date="2012-02-16T14:56:00Z">
                    <w:rPr>
                      <w:sz w:val="22"/>
                      <w:szCs w:val="22"/>
                    </w:rPr>
                  </w:rPrChange>
                </w:rPr>
                <w:delText xml:space="preserve"> (</w:delText>
              </w:r>
              <w:r w:rsidR="00E274F1" w:rsidRPr="00487E80" w:rsidDel="00487E80">
                <w:rPr>
                  <w:i/>
                  <w:iCs/>
                  <w:sz w:val="22"/>
                  <w:szCs w:val="22"/>
                  <w:rPrChange w:id="360" w:author="Michal Galdzicki" w:date="2012-02-16T14:56:00Z">
                    <w:rPr>
                      <w:i/>
                      <w:iCs/>
                      <w:sz w:val="22"/>
                      <w:szCs w:val="22"/>
                    </w:rPr>
                  </w:rPrChange>
                </w:rPr>
                <w:delText>DnaComponent</w:delText>
              </w:r>
              <w:r w:rsidR="00E274F1" w:rsidRPr="00487E80" w:rsidDel="00487E80">
                <w:rPr>
                  <w:sz w:val="22"/>
                  <w:szCs w:val="22"/>
                  <w:rPrChange w:id="361" w:author="Michal Galdzicki" w:date="2012-02-16T14:56:00Z">
                    <w:rPr>
                      <w:sz w:val="22"/>
                      <w:szCs w:val="22"/>
                    </w:rPr>
                  </w:rPrChange>
                </w:rPr>
                <w:delText xml:space="preserve">s) that are found within the annotated </w:delText>
              </w:r>
              <w:r w:rsidR="00E274F1" w:rsidRPr="00487E80" w:rsidDel="00487E80">
                <w:rPr>
                  <w:i/>
                  <w:iCs/>
                  <w:sz w:val="22"/>
                  <w:szCs w:val="22"/>
                  <w:rPrChange w:id="362" w:author="Michal Galdzicki" w:date="2012-02-16T14:56:00Z">
                    <w:rPr>
                      <w:i/>
                      <w:iCs/>
                      <w:sz w:val="22"/>
                      <w:szCs w:val="22"/>
                    </w:rPr>
                  </w:rPrChange>
                </w:rPr>
                <w:delText>DnaComponent</w:delText>
              </w:r>
              <w:r w:rsidR="00E274F1" w:rsidRPr="00487E80" w:rsidDel="00487E80">
                <w:rPr>
                  <w:sz w:val="22"/>
                  <w:szCs w:val="22"/>
                  <w:rPrChange w:id="363" w:author="Michal Galdzicki" w:date="2012-02-16T14:56:00Z">
                    <w:rPr>
                      <w:sz w:val="22"/>
                      <w:szCs w:val="22"/>
                    </w:rPr>
                  </w:rPrChange>
                </w:rPr>
                <w:delText xml:space="preserve">. Location CAN be specified by the </w:delText>
              </w:r>
              <w:r w:rsidR="00E274F1" w:rsidRPr="00487E80" w:rsidDel="00487E80">
                <w:rPr>
                  <w:i/>
                  <w:iCs/>
                  <w:sz w:val="22"/>
                  <w:szCs w:val="22"/>
                  <w:rPrChange w:id="364" w:author="Michal Galdzicki" w:date="2012-02-16T14:56:00Z">
                    <w:rPr>
                      <w:i/>
                      <w:iCs/>
                      <w:sz w:val="22"/>
                      <w:szCs w:val="22"/>
                    </w:rPr>
                  </w:rPrChange>
                </w:rPr>
                <w:delText xml:space="preserve">bioStart </w:delText>
              </w:r>
              <w:r w:rsidR="00E274F1" w:rsidRPr="00487E80" w:rsidDel="00487E80">
                <w:rPr>
                  <w:sz w:val="22"/>
                  <w:szCs w:val="22"/>
                  <w:rPrChange w:id="365" w:author="Michal Galdzicki" w:date="2012-02-16T14:56:00Z">
                    <w:rPr>
                      <w:sz w:val="22"/>
                      <w:szCs w:val="22"/>
                    </w:rPr>
                  </w:rPrChange>
                </w:rPr>
                <w:delText xml:space="preserve">and </w:delText>
              </w:r>
              <w:r w:rsidR="00E274F1" w:rsidRPr="00487E80" w:rsidDel="00487E80">
                <w:rPr>
                  <w:i/>
                  <w:iCs/>
                  <w:sz w:val="22"/>
                  <w:szCs w:val="22"/>
                  <w:rPrChange w:id="366" w:author="Michal Galdzicki" w:date="2012-02-16T14:56:00Z">
                    <w:rPr>
                      <w:i/>
                      <w:iCs/>
                      <w:sz w:val="22"/>
                      <w:szCs w:val="22"/>
                    </w:rPr>
                  </w:rPrChange>
                </w:rPr>
                <w:delText xml:space="preserve">bioEnd </w:delText>
              </w:r>
              <w:r w:rsidR="00E274F1" w:rsidRPr="00487E80" w:rsidDel="00487E80">
                <w:rPr>
                  <w:sz w:val="22"/>
                  <w:szCs w:val="22"/>
                  <w:rPrChange w:id="367" w:author="Michal Galdzicki" w:date="2012-02-16T14:56:00Z">
                    <w:rPr>
                      <w:sz w:val="22"/>
                      <w:szCs w:val="22"/>
                    </w:rPr>
                  </w:rPrChange>
                </w:rPr>
                <w:delText xml:space="preserve">positions of the </w:delText>
              </w:r>
              <w:r w:rsidR="00E274F1" w:rsidRPr="00487E80" w:rsidDel="00487E80">
                <w:rPr>
                  <w:i/>
                  <w:iCs/>
                  <w:sz w:val="22"/>
                  <w:szCs w:val="22"/>
                  <w:rPrChange w:id="368" w:author="Michal Galdzicki" w:date="2012-02-16T14:56:00Z">
                    <w:rPr>
                      <w:i/>
                      <w:iCs/>
                      <w:sz w:val="22"/>
                      <w:szCs w:val="22"/>
                    </w:rPr>
                  </w:rPrChange>
                </w:rPr>
                <w:delText>subComponent</w:delText>
              </w:r>
              <w:r w:rsidR="00E274F1" w:rsidRPr="00487E80" w:rsidDel="00487E80">
                <w:rPr>
                  <w:sz w:val="22"/>
                  <w:szCs w:val="22"/>
                  <w:rPrChange w:id="369" w:author="Michal Galdzicki" w:date="2012-02-16T14:56:00Z">
                    <w:rPr>
                      <w:sz w:val="22"/>
                      <w:szCs w:val="22"/>
                    </w:rPr>
                  </w:rPrChange>
                </w:rPr>
                <w:delText>,</w:delText>
              </w:r>
              <w:r w:rsidR="00E274F1" w:rsidRPr="00487E80" w:rsidDel="00487E80">
                <w:rPr>
                  <w:i/>
                  <w:iCs/>
                  <w:sz w:val="22"/>
                  <w:szCs w:val="22"/>
                  <w:rPrChange w:id="370" w:author="Michal Galdzicki" w:date="2012-02-16T14:56:00Z">
                    <w:rPr>
                      <w:i/>
                      <w:iCs/>
                      <w:sz w:val="22"/>
                      <w:szCs w:val="22"/>
                    </w:rPr>
                  </w:rPrChange>
                </w:rPr>
                <w:delText xml:space="preserve"> </w:delText>
              </w:r>
              <w:r w:rsidR="00E274F1" w:rsidRPr="00487E80" w:rsidDel="00487E80">
                <w:rPr>
                  <w:sz w:val="22"/>
                  <w:szCs w:val="22"/>
                  <w:rPrChange w:id="371" w:author="Michal Galdzicki" w:date="2012-02-16T14:56:00Z">
                    <w:rPr>
                      <w:sz w:val="22"/>
                      <w:szCs w:val="22"/>
                    </w:rPr>
                  </w:rPrChange>
                </w:rPr>
                <w:delText xml:space="preserve">along with the DNA sequence. Alternatively, the partial order of </w:delText>
              </w:r>
              <w:r w:rsidR="00E274F1" w:rsidRPr="00487E80" w:rsidDel="00487E80">
                <w:rPr>
                  <w:i/>
                  <w:iCs/>
                  <w:sz w:val="22"/>
                  <w:szCs w:val="22"/>
                  <w:rPrChange w:id="372" w:author="Michal Galdzicki" w:date="2012-02-16T14:56:00Z">
                    <w:rPr>
                      <w:i/>
                      <w:iCs/>
                      <w:sz w:val="22"/>
                      <w:szCs w:val="22"/>
                    </w:rPr>
                  </w:rPrChange>
                </w:rPr>
                <w:delText xml:space="preserve">SequenceAnnotations </w:delText>
              </w:r>
              <w:r w:rsidR="00E274F1" w:rsidRPr="00487E80" w:rsidDel="00487E80">
                <w:rPr>
                  <w:sz w:val="22"/>
                  <w:szCs w:val="22"/>
                  <w:rPrChange w:id="373" w:author="Michal Galdzicki" w:date="2012-02-16T14:56:00Z">
                    <w:rPr>
                      <w:sz w:val="22"/>
                      <w:szCs w:val="22"/>
                    </w:rPr>
                  </w:rPrChange>
                </w:rPr>
                <w:delText xml:space="preserve">along a </w:delText>
              </w:r>
              <w:r w:rsidR="00E274F1" w:rsidRPr="00487E80" w:rsidDel="00487E80">
                <w:rPr>
                  <w:i/>
                  <w:iCs/>
                  <w:sz w:val="22"/>
                  <w:szCs w:val="22"/>
                  <w:rPrChange w:id="374" w:author="Michal Galdzicki" w:date="2012-02-16T14:56:00Z">
                    <w:rPr>
                      <w:i/>
                      <w:iCs/>
                      <w:sz w:val="22"/>
                      <w:szCs w:val="22"/>
                    </w:rPr>
                  </w:rPrChange>
                </w:rPr>
                <w:delText xml:space="preserve">DnaComponent </w:delText>
              </w:r>
              <w:r w:rsidR="00E274F1" w:rsidRPr="00487E80" w:rsidDel="00487E80">
                <w:rPr>
                  <w:sz w:val="22"/>
                  <w:szCs w:val="22"/>
                  <w:rPrChange w:id="375" w:author="Michal Galdzicki" w:date="2012-02-16T14:56:00Z">
                    <w:rPr>
                      <w:sz w:val="22"/>
                      <w:szCs w:val="22"/>
                    </w:rPr>
                  </w:rPrChange>
                </w:rPr>
                <w:delText xml:space="preserve">can be specified by indicating the </w:delText>
              </w:r>
              <w:r w:rsidR="00E274F1" w:rsidRPr="00487E80" w:rsidDel="00487E80">
                <w:rPr>
                  <w:i/>
                  <w:iCs/>
                  <w:sz w:val="22"/>
                  <w:szCs w:val="22"/>
                  <w:rPrChange w:id="376" w:author="Michal Galdzicki" w:date="2012-02-16T14:56:00Z">
                    <w:rPr>
                      <w:i/>
                      <w:iCs/>
                      <w:sz w:val="22"/>
                      <w:szCs w:val="22"/>
                    </w:rPr>
                  </w:rPrChange>
                </w:rPr>
                <w:delText xml:space="preserve">precedes </w:delText>
              </w:r>
              <w:r w:rsidR="00E274F1" w:rsidRPr="00487E80" w:rsidDel="00487E80">
                <w:rPr>
                  <w:sz w:val="22"/>
                  <w:szCs w:val="22"/>
                  <w:rPrChange w:id="377" w:author="Michal Galdzicki" w:date="2012-02-16T14:56:00Z">
                    <w:rPr>
                      <w:sz w:val="22"/>
                      <w:szCs w:val="22"/>
                    </w:rPr>
                  </w:rPrChange>
                </w:rPr>
                <w:delText xml:space="preserve">relationship to other </w:delText>
              </w:r>
              <w:r w:rsidR="00E274F1" w:rsidRPr="00487E80" w:rsidDel="00487E80">
                <w:rPr>
                  <w:i/>
                  <w:iCs/>
                  <w:sz w:val="22"/>
                  <w:szCs w:val="22"/>
                  <w:rPrChange w:id="378" w:author="Michal Galdzicki" w:date="2012-02-16T14:56:00Z">
                    <w:rPr>
                      <w:i/>
                      <w:iCs/>
                      <w:sz w:val="22"/>
                      <w:szCs w:val="22"/>
                    </w:rPr>
                  </w:rPrChange>
                </w:rPr>
                <w:delText>SequenceAnnotations</w:delText>
              </w:r>
              <w:r w:rsidR="00E274F1" w:rsidRPr="00487E80" w:rsidDel="00487E80">
                <w:rPr>
                  <w:sz w:val="22"/>
                  <w:szCs w:val="22"/>
                  <w:rPrChange w:id="379" w:author="Michal Galdzicki" w:date="2012-02-16T14:56:00Z">
                    <w:rPr>
                      <w:sz w:val="22"/>
                      <w:szCs w:val="22"/>
                    </w:rPr>
                  </w:rPrChange>
                </w:rPr>
                <w:delText xml:space="preserve">. As a convention, numerical coordinates in this class use position 1 (not 0) to indicate the initial base pair of a DNA sequence. This convention is followed by the broader Molecular Biology community, especially in the relevant literature. The direction of the </w:delText>
              </w:r>
              <w:r w:rsidR="00E274F1" w:rsidRPr="00487E80" w:rsidDel="00487E80">
                <w:rPr>
                  <w:i/>
                  <w:iCs/>
                  <w:sz w:val="22"/>
                  <w:szCs w:val="22"/>
                  <w:rPrChange w:id="380" w:author="Michal Galdzicki" w:date="2012-02-16T14:56:00Z">
                    <w:rPr>
                      <w:i/>
                      <w:iCs/>
                      <w:sz w:val="22"/>
                      <w:szCs w:val="22"/>
                    </w:rPr>
                  </w:rPrChange>
                </w:rPr>
                <w:delText xml:space="preserve">subComponent </w:delText>
              </w:r>
              <w:r w:rsidR="00E274F1" w:rsidRPr="00487E80" w:rsidDel="00487E80">
                <w:rPr>
                  <w:sz w:val="22"/>
                  <w:szCs w:val="22"/>
                  <w:rPrChange w:id="381" w:author="Michal Galdzicki" w:date="2012-02-16T14:56:00Z">
                    <w:rPr>
                      <w:sz w:val="22"/>
                      <w:szCs w:val="22"/>
                    </w:rPr>
                  </w:rPrChange>
                </w:rPr>
                <w:delText xml:space="preserve">is specified by the </w:delText>
              </w:r>
              <w:r w:rsidR="00E274F1" w:rsidRPr="00487E80" w:rsidDel="00487E80">
                <w:rPr>
                  <w:i/>
                  <w:iCs/>
                  <w:sz w:val="22"/>
                  <w:szCs w:val="22"/>
                  <w:rPrChange w:id="382" w:author="Michal Galdzicki" w:date="2012-02-16T14:56:00Z">
                    <w:rPr>
                      <w:i/>
                      <w:iCs/>
                      <w:sz w:val="22"/>
                      <w:szCs w:val="22"/>
                    </w:rPr>
                  </w:rPrChange>
                </w:rPr>
                <w:delText xml:space="preserve">strand </w:delText>
              </w:r>
              <w:r w:rsidR="00E274F1" w:rsidRPr="00487E80" w:rsidDel="00487E80">
                <w:rPr>
                  <w:sz w:val="22"/>
                  <w:szCs w:val="22"/>
                  <w:rPrChange w:id="383" w:author="Michal Galdzicki" w:date="2012-02-16T14:56:00Z">
                    <w:rPr>
                      <w:sz w:val="22"/>
                      <w:szCs w:val="22"/>
                    </w:rPr>
                  </w:rPrChange>
                </w:rPr>
                <w:delText xml:space="preserve">[+/-]. Sequences used are assumed, by convention, to be specified 5' to 3', therefore the + </w:delText>
              </w:r>
              <w:r w:rsidR="00E274F1" w:rsidRPr="00487E80" w:rsidDel="00487E80">
                <w:rPr>
                  <w:i/>
                  <w:iCs/>
                  <w:sz w:val="22"/>
                  <w:szCs w:val="22"/>
                  <w:rPrChange w:id="384" w:author="Michal Galdzicki" w:date="2012-02-16T14:56:00Z">
                    <w:rPr>
                      <w:i/>
                      <w:iCs/>
                      <w:sz w:val="22"/>
                      <w:szCs w:val="22"/>
                    </w:rPr>
                  </w:rPrChange>
                </w:rPr>
                <w:delText xml:space="preserve">strand </w:delText>
              </w:r>
              <w:r w:rsidR="00E274F1" w:rsidRPr="00487E80" w:rsidDel="00487E80">
                <w:rPr>
                  <w:sz w:val="22"/>
                  <w:szCs w:val="22"/>
                  <w:rPrChange w:id="385" w:author="Michal Galdzicki" w:date="2012-02-16T14:56:00Z">
                    <w:rPr>
                      <w:sz w:val="22"/>
                      <w:szCs w:val="22"/>
                    </w:rPr>
                  </w:rPrChange>
                </w:rPr>
                <w:delText xml:space="preserve">is 5' to 3' and the - </w:delText>
              </w:r>
              <w:r w:rsidR="00E274F1" w:rsidRPr="00487E80" w:rsidDel="00487E80">
                <w:rPr>
                  <w:i/>
                  <w:iCs/>
                  <w:sz w:val="22"/>
                  <w:szCs w:val="22"/>
                  <w:rPrChange w:id="386" w:author="Michal Galdzicki" w:date="2012-02-16T14:56:00Z">
                    <w:rPr>
                      <w:i/>
                      <w:iCs/>
                      <w:sz w:val="22"/>
                      <w:szCs w:val="22"/>
                    </w:rPr>
                  </w:rPrChange>
                </w:rPr>
                <w:delText xml:space="preserve">strand </w:delText>
              </w:r>
              <w:r w:rsidR="00E274F1" w:rsidRPr="00487E80" w:rsidDel="00487E80">
                <w:rPr>
                  <w:sz w:val="22"/>
                  <w:szCs w:val="22"/>
                  <w:rPrChange w:id="387" w:author="Michal Galdzicki" w:date="2012-02-16T14:56:00Z">
                    <w:rPr>
                      <w:sz w:val="22"/>
                      <w:szCs w:val="22"/>
                    </w:rPr>
                  </w:rPrChange>
                </w:rPr>
                <w:delText>is 3' to 5'.</w:delText>
              </w:r>
            </w:del>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BC4669" w:rsidRDefault="00BC4669">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Pr="00252890" w:rsidRDefault="00252890">
            <w:pPr>
              <w:spacing w:before="0" w:after="0" w:line="240" w:lineRule="auto"/>
              <w:ind w:left="0" w:right="0" w:firstLine="0"/>
              <w:rPr>
                <w:sz w:val="22"/>
                <w:szCs w:val="22"/>
                <w:rPrChange w:id="388" w:author="Michal Galdzicki" w:date="2012-02-16T15:05:00Z">
                  <w:rPr>
                    <w:sz w:val="22"/>
                    <w:szCs w:val="22"/>
                  </w:rPr>
                </w:rPrChange>
              </w:rPr>
            </w:pPr>
            <w:ins w:id="389" w:author="Michal Galdzicki" w:date="2012-02-16T15:05:00Z">
              <w:r w:rsidRPr="00252890">
                <w:rPr>
                  <w:rFonts w:cs="Calibri"/>
                  <w:sz w:val="22"/>
                  <w:szCs w:val="22"/>
                  <w:shd w:val="clear" w:color="auto" w:fill="FFFFFF"/>
                  <w:rPrChange w:id="390" w:author="Michal Galdzicki" w:date="2012-02-16T15:05:00Z">
                    <w:rPr>
                      <w:rFonts w:ascii="Calibri" w:hAnsi="Calibri" w:cs="Calibri"/>
                      <w:shd w:val="clear" w:color="auto" w:fill="FFFFFF"/>
                    </w:rPr>
                  </w:rPrChange>
                </w:rPr>
                <w:t xml:space="preserve">One and only one value of type </w:t>
              </w:r>
              <w:proofErr w:type="spellStart"/>
              <w:r w:rsidRPr="00252890">
                <w:rPr>
                  <w:rFonts w:cs="Calibri"/>
                  <w:i/>
                  <w:iCs/>
                  <w:sz w:val="22"/>
                  <w:szCs w:val="22"/>
                  <w:shd w:val="clear" w:color="auto" w:fill="FFFFFF"/>
                  <w:rPrChange w:id="391"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392" w:author="Michal Galdzicki" w:date="2012-02-16T15:05:00Z">
                    <w:rPr>
                      <w:rFonts w:ascii="Calibri" w:hAnsi="Calibri" w:cs="Calibri"/>
                      <w:shd w:val="clear" w:color="auto" w:fill="FFFFFF"/>
                    </w:rPr>
                  </w:rPrChange>
                </w:rPr>
                <w:t xml:space="preserve">. This property specifies the </w:t>
              </w:r>
              <w:proofErr w:type="spellStart"/>
              <w:r w:rsidRPr="00252890">
                <w:rPr>
                  <w:rFonts w:cs="Calibri"/>
                  <w:i/>
                  <w:iCs/>
                  <w:sz w:val="22"/>
                  <w:szCs w:val="22"/>
                  <w:shd w:val="clear" w:color="auto" w:fill="FFFFFF"/>
                  <w:rPrChange w:id="393"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394" w:author="Michal Galdzicki" w:date="2012-02-16T15:05:00Z">
                    <w:rPr>
                      <w:rFonts w:ascii="Calibri" w:hAnsi="Calibri" w:cs="Calibri"/>
                      <w:shd w:val="clear" w:color="auto" w:fill="FFFFFF"/>
                    </w:rPr>
                  </w:rPrChange>
                </w:rPr>
                <w:t xml:space="preserve"> which is being annotated on the </w:t>
              </w:r>
            </w:ins>
            <w:ins w:id="395" w:author="Michal Galdzicki" w:date="2012-02-16T15:06:00Z">
              <w:r w:rsidR="00B10E34">
                <w:rPr>
                  <w:rFonts w:cs="Calibri"/>
                  <w:sz w:val="22"/>
                  <w:szCs w:val="22"/>
                  <w:shd w:val="clear" w:color="auto" w:fill="FFFFFF"/>
                </w:rPr>
                <w:t xml:space="preserve">parent </w:t>
              </w:r>
            </w:ins>
            <w:proofErr w:type="spellStart"/>
            <w:ins w:id="396" w:author="Michal Galdzicki" w:date="2012-02-16T15:05:00Z">
              <w:r w:rsidRPr="00252890">
                <w:rPr>
                  <w:rFonts w:cs="Calibri"/>
                  <w:i/>
                  <w:iCs/>
                  <w:sz w:val="22"/>
                  <w:szCs w:val="22"/>
                  <w:shd w:val="clear" w:color="auto" w:fill="FFFFFF"/>
                  <w:rPrChange w:id="397" w:author="Michal Galdzicki" w:date="2012-02-16T15:05:00Z">
                    <w:rPr>
                      <w:rFonts w:ascii="Calibri" w:hAnsi="Calibri" w:cs="Calibri"/>
                      <w:i/>
                      <w:iCs/>
                      <w:shd w:val="clear" w:color="auto" w:fill="FFFFFF"/>
                    </w:rPr>
                  </w:rPrChange>
                </w:rPr>
                <w:t>DnaComponent’s</w:t>
              </w:r>
              <w:proofErr w:type="spellEnd"/>
              <w:r w:rsidRPr="00252890">
                <w:rPr>
                  <w:rFonts w:cs="Calibri"/>
                  <w:i/>
                  <w:iCs/>
                  <w:sz w:val="22"/>
                  <w:szCs w:val="22"/>
                  <w:shd w:val="clear" w:color="auto" w:fill="FFFFFF"/>
                  <w:rPrChange w:id="398"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399" w:author="Michal Galdzicki" w:date="2012-02-16T15:05:00Z">
                    <w:rPr>
                      <w:rFonts w:ascii="Calibri" w:hAnsi="Calibri" w:cs="Calibri"/>
                      <w:shd w:val="clear" w:color="auto" w:fill="FFFFFF"/>
                    </w:rPr>
                  </w:rPrChange>
                </w:rPr>
                <w:t xml:space="preserve">sequence. Analogous to 'a feature' in other systems, the </w:t>
              </w:r>
              <w:proofErr w:type="spellStart"/>
              <w:r w:rsidRPr="00252890">
                <w:rPr>
                  <w:rFonts w:cs="Calibri"/>
                  <w:i/>
                  <w:iCs/>
                  <w:sz w:val="22"/>
                  <w:szCs w:val="22"/>
                  <w:shd w:val="clear" w:color="auto" w:fill="FFFFFF"/>
                  <w:rPrChange w:id="400"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01"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02" w:author="Michal Galdzicki" w:date="2012-02-16T15:05:00Z">
                    <w:rPr>
                      <w:rFonts w:ascii="Calibri" w:hAnsi="Calibri" w:cs="Calibri"/>
                      <w:shd w:val="clear" w:color="auto" w:fill="FFFFFF"/>
                    </w:rPr>
                  </w:rPrChange>
                </w:rPr>
                <w:t xml:space="preserve">value serves to indicate information about the sequence at the position specified by the </w:t>
              </w:r>
              <w:proofErr w:type="spellStart"/>
              <w:r w:rsidRPr="00252890">
                <w:rPr>
                  <w:rFonts w:cs="Calibri"/>
                  <w:i/>
                  <w:iCs/>
                  <w:sz w:val="22"/>
                  <w:szCs w:val="22"/>
                  <w:shd w:val="clear" w:color="auto" w:fill="FFFFFF"/>
                  <w:rPrChange w:id="403" w:author="Michal Galdzicki" w:date="2012-02-16T15:05:00Z">
                    <w:rPr>
                      <w:rFonts w:ascii="Calibri" w:hAnsi="Calibri" w:cs="Calibri"/>
                      <w:i/>
                      <w:iCs/>
                      <w:shd w:val="clear" w:color="auto" w:fill="FFFFFF"/>
                    </w:rPr>
                  </w:rPrChange>
                </w:rPr>
                <w:t>SequenceAnnotation</w:t>
              </w:r>
              <w:r w:rsidRPr="00252890">
                <w:rPr>
                  <w:rFonts w:cs="Calibri"/>
                  <w:sz w:val="22"/>
                  <w:szCs w:val="22"/>
                  <w:shd w:val="clear" w:color="auto" w:fill="FFFFFF"/>
                  <w:rPrChange w:id="404" w:author="Michal Galdzicki" w:date="2012-02-16T15:05:00Z">
                    <w:rPr>
                      <w:rFonts w:ascii="Calibri" w:hAnsi="Calibri" w:cs="Calibri"/>
                      <w:shd w:val="clear" w:color="auto" w:fill="FFFFFF"/>
                    </w:rPr>
                  </w:rPrChange>
                </w:rPr>
                <w:t>’s</w:t>
              </w:r>
              <w:proofErr w:type="spellEnd"/>
              <w:r w:rsidRPr="00252890">
                <w:rPr>
                  <w:rFonts w:cs="Calibri"/>
                  <w:sz w:val="22"/>
                  <w:szCs w:val="22"/>
                  <w:shd w:val="clear" w:color="auto" w:fill="FFFFFF"/>
                  <w:rPrChange w:id="405" w:author="Michal Galdzicki" w:date="2012-02-16T15:05:00Z">
                    <w:rPr>
                      <w:rFonts w:ascii="Calibri" w:hAnsi="Calibri" w:cs="Calibri"/>
                      <w:shd w:val="clear" w:color="auto" w:fill="FFFFFF"/>
                    </w:rPr>
                  </w:rPrChange>
                </w:rPr>
                <w:t xml:space="preserve"> location data properties or the relative position object property. The sequence of the </w:t>
              </w:r>
              <w:proofErr w:type="spellStart"/>
              <w:r w:rsidRPr="00252890">
                <w:rPr>
                  <w:rFonts w:cs="Calibri"/>
                  <w:i/>
                  <w:iCs/>
                  <w:sz w:val="22"/>
                  <w:szCs w:val="22"/>
                  <w:shd w:val="clear" w:color="auto" w:fill="FFFFFF"/>
                  <w:rPrChange w:id="406"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07"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408" w:author="Michal Galdzicki" w:date="2012-02-16T15:05:00Z">
                    <w:rPr>
                      <w:rFonts w:ascii="Calibri" w:hAnsi="Calibri" w:cs="Calibri"/>
                      <w:shd w:val="clear" w:color="auto" w:fill="FFFFFF"/>
                    </w:rPr>
                  </w:rPrChange>
                </w:rPr>
                <w:t xml:space="preserve">specified by the </w:t>
              </w:r>
              <w:proofErr w:type="spellStart"/>
              <w:r w:rsidRPr="00252890">
                <w:rPr>
                  <w:rFonts w:cs="Calibri"/>
                  <w:i/>
                  <w:iCs/>
                  <w:sz w:val="22"/>
                  <w:szCs w:val="22"/>
                  <w:shd w:val="clear" w:color="auto" w:fill="FFFFFF"/>
                  <w:rPrChange w:id="409" w:author="Michal Galdzicki" w:date="2012-02-16T15:05:00Z">
                    <w:rPr>
                      <w:rFonts w:ascii="Calibri" w:hAnsi="Calibri" w:cs="Calibri"/>
                      <w:i/>
                      <w:iCs/>
                      <w:shd w:val="clear" w:color="auto" w:fill="FFFFFF"/>
                    </w:rPr>
                  </w:rPrChange>
                </w:rPr>
                <w:t>subComponent</w:t>
              </w:r>
              <w:proofErr w:type="spellEnd"/>
              <w:r w:rsidRPr="00252890">
                <w:rPr>
                  <w:rFonts w:cs="Calibri"/>
                  <w:sz w:val="22"/>
                  <w:szCs w:val="22"/>
                  <w:shd w:val="clear" w:color="auto" w:fill="FFFFFF"/>
                  <w:rPrChange w:id="410" w:author="Michal Galdzicki" w:date="2012-02-16T15:05:00Z">
                    <w:rPr>
                      <w:rFonts w:ascii="Calibri" w:hAnsi="Calibri" w:cs="Calibri"/>
                      <w:shd w:val="clear" w:color="auto" w:fill="FFFFFF"/>
                    </w:rPr>
                  </w:rPrChange>
                </w:rPr>
                <w:t xml:space="preserve"> property MUST be l</w:t>
              </w:r>
              <w:r w:rsidRPr="00252890">
                <w:rPr>
                  <w:rFonts w:cs="Calibri"/>
                  <w:sz w:val="22"/>
                  <w:szCs w:val="22"/>
                  <w:rPrChange w:id="411" w:author="Michal Galdzicki" w:date="2012-02-16T15:05:00Z">
                    <w:rPr>
                      <w:rFonts w:ascii="Calibri" w:hAnsi="Calibri" w:cs="Calibri"/>
                    </w:rPr>
                  </w:rPrChange>
                </w:rPr>
                <w:t xml:space="preserve">ogically consistent with the </w:t>
              </w:r>
              <w:r w:rsidRPr="00252890">
                <w:rPr>
                  <w:rFonts w:cs="Calibri"/>
                  <w:i/>
                  <w:iCs/>
                  <w:sz w:val="22"/>
                  <w:szCs w:val="22"/>
                  <w:rPrChange w:id="412" w:author="Michal Galdzicki" w:date="2012-02-16T15:05:00Z">
                    <w:rPr>
                      <w:rFonts w:ascii="Calibri" w:hAnsi="Calibri" w:cs="Calibri"/>
                      <w:i/>
                      <w:iCs/>
                    </w:rPr>
                  </w:rPrChange>
                </w:rPr>
                <w:t>strand</w:t>
              </w:r>
              <w:r w:rsidRPr="00252890">
                <w:rPr>
                  <w:rFonts w:cs="Calibri"/>
                  <w:sz w:val="22"/>
                  <w:szCs w:val="22"/>
                  <w:rPrChange w:id="413" w:author="Michal Galdzicki" w:date="2012-02-16T15:05:00Z">
                    <w:rPr>
                      <w:rFonts w:ascii="Calibri" w:hAnsi="Calibri" w:cs="Calibri"/>
                    </w:rPr>
                  </w:rPrChange>
                </w:rPr>
                <w:t xml:space="preserve"> value</w:t>
              </w:r>
              <w:r>
                <w:rPr>
                  <w:rFonts w:cs="Calibri"/>
                  <w:sz w:val="22"/>
                  <w:szCs w:val="22"/>
                </w:rPr>
                <w:t>.</w:t>
              </w:r>
            </w:ins>
            <w:del w:id="414" w:author="Michal Galdzicki" w:date="2012-02-16T15:05:00Z">
              <w:r w:rsidR="00E274F1" w:rsidRPr="00252890" w:rsidDel="00252890">
                <w:rPr>
                  <w:sz w:val="22"/>
                  <w:szCs w:val="22"/>
                  <w:rPrChange w:id="415" w:author="Michal Galdzicki" w:date="2012-02-16T15:05:00Z">
                    <w:rPr>
                      <w:sz w:val="22"/>
                      <w:szCs w:val="22"/>
                    </w:rPr>
                  </w:rPrChange>
                </w:rPr>
                <w:delText xml:space="preserve">One and only one value of type </w:delText>
              </w:r>
              <w:r w:rsidR="00E274F1" w:rsidRPr="00252890" w:rsidDel="00252890">
                <w:rPr>
                  <w:i/>
                  <w:iCs/>
                  <w:sz w:val="22"/>
                  <w:szCs w:val="22"/>
                  <w:rPrChange w:id="416" w:author="Michal Galdzicki" w:date="2012-02-16T15:05:00Z">
                    <w:rPr>
                      <w:i/>
                      <w:iCs/>
                      <w:sz w:val="22"/>
                      <w:szCs w:val="22"/>
                    </w:rPr>
                  </w:rPrChange>
                </w:rPr>
                <w:delText>DnaComponent</w:delText>
              </w:r>
              <w:r w:rsidR="00E274F1" w:rsidRPr="00252890" w:rsidDel="00252890">
                <w:rPr>
                  <w:sz w:val="22"/>
                  <w:szCs w:val="22"/>
                  <w:rPrChange w:id="417" w:author="Michal Galdzicki" w:date="2012-02-16T15:05:00Z">
                    <w:rPr>
                      <w:sz w:val="22"/>
                      <w:szCs w:val="22"/>
                    </w:rPr>
                  </w:rPrChange>
                </w:rPr>
                <w:delText xml:space="preserve">. This property specifies the DNA sequence feature being annotated on the </w:delText>
              </w:r>
              <w:r w:rsidR="00E274F1" w:rsidRPr="00252890" w:rsidDel="00252890">
                <w:rPr>
                  <w:i/>
                  <w:iCs/>
                  <w:sz w:val="22"/>
                  <w:szCs w:val="22"/>
                  <w:rPrChange w:id="418" w:author="Michal Galdzicki" w:date="2012-02-16T15:05:00Z">
                    <w:rPr>
                      <w:i/>
                      <w:iCs/>
                      <w:sz w:val="22"/>
                      <w:szCs w:val="22"/>
                    </w:rPr>
                  </w:rPrChange>
                </w:rPr>
                <w:delText xml:space="preserve">DnaComponent’s </w:delText>
              </w:r>
              <w:r w:rsidR="00E274F1" w:rsidRPr="00252890" w:rsidDel="00252890">
                <w:rPr>
                  <w:sz w:val="22"/>
                  <w:szCs w:val="22"/>
                  <w:rPrChange w:id="419" w:author="Michal Galdzicki" w:date="2012-02-16T15:05:00Z">
                    <w:rPr>
                      <w:sz w:val="22"/>
                      <w:szCs w:val="22"/>
                    </w:rPr>
                  </w:rPrChange>
                </w:rPr>
                <w:delText xml:space="preserve">sequence. The </w:delText>
              </w:r>
              <w:r w:rsidR="00E274F1" w:rsidRPr="00252890" w:rsidDel="00252890">
                <w:rPr>
                  <w:i/>
                  <w:iCs/>
                  <w:sz w:val="22"/>
                  <w:szCs w:val="22"/>
                  <w:rPrChange w:id="420" w:author="Michal Galdzicki" w:date="2012-02-16T15:05:00Z">
                    <w:rPr>
                      <w:i/>
                      <w:iCs/>
                      <w:sz w:val="22"/>
                      <w:szCs w:val="22"/>
                    </w:rPr>
                  </w:rPrChange>
                </w:rPr>
                <w:delText xml:space="preserve">DnaComponent </w:delText>
              </w:r>
              <w:r w:rsidR="00E274F1" w:rsidRPr="00252890" w:rsidDel="00252890">
                <w:rPr>
                  <w:sz w:val="22"/>
                  <w:szCs w:val="22"/>
                  <w:rPrChange w:id="421" w:author="Michal Galdzicki" w:date="2012-02-16T15:05:00Z">
                    <w:rPr>
                      <w:sz w:val="22"/>
                      <w:szCs w:val="22"/>
                    </w:rPr>
                  </w:rPrChange>
                </w:rPr>
                <w:delText xml:space="preserve">value serves to indicate information about the subsequence at the position specified by the </w:delText>
              </w:r>
              <w:r w:rsidR="00E274F1" w:rsidRPr="00252890" w:rsidDel="00252890">
                <w:rPr>
                  <w:i/>
                  <w:iCs/>
                  <w:sz w:val="22"/>
                  <w:szCs w:val="22"/>
                  <w:rPrChange w:id="422" w:author="Michal Galdzicki" w:date="2012-02-16T15:05:00Z">
                    <w:rPr>
                      <w:i/>
                      <w:iCs/>
                      <w:sz w:val="22"/>
                      <w:szCs w:val="22"/>
                    </w:rPr>
                  </w:rPrChange>
                </w:rPr>
                <w:delText>SequenceAnnotation</w:delText>
              </w:r>
              <w:r w:rsidR="00E274F1" w:rsidRPr="00252890" w:rsidDel="00252890">
                <w:rPr>
                  <w:sz w:val="22"/>
                  <w:szCs w:val="22"/>
                  <w:rPrChange w:id="423" w:author="Michal Galdzicki" w:date="2012-02-16T15:05:00Z">
                    <w:rPr>
                      <w:sz w:val="22"/>
                      <w:szCs w:val="22"/>
                    </w:rPr>
                  </w:rPrChange>
                </w:rPr>
                <w:delText>’s location data properties or the relative position object property.</w:delText>
              </w:r>
            </w:del>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Pr="00B10E34" w:rsidRDefault="00A05160" w:rsidP="00A05160">
            <w:pPr>
              <w:spacing w:before="0" w:after="0" w:line="240" w:lineRule="auto"/>
              <w:ind w:left="0" w:right="0" w:firstLine="0"/>
              <w:rPr>
                <w:rPrChange w:id="424" w:author="Michal Galdzicki" w:date="2012-02-16T15:06:00Z">
                  <w:rPr/>
                </w:rPrChange>
              </w:rPr>
            </w:pPr>
            <w:proofErr w:type="spellStart"/>
            <w:r w:rsidRPr="00B10E34">
              <w:rPr>
                <w:i/>
                <w:iCs/>
                <w:sz w:val="22"/>
                <w:szCs w:val="22"/>
                <w:rPrChange w:id="425" w:author="Michal Galdzicki" w:date="2012-02-16T15:06:00Z">
                  <w:rPr>
                    <w:i/>
                    <w:iCs/>
                    <w:sz w:val="22"/>
                    <w:szCs w:val="22"/>
                  </w:rPr>
                </w:rPrChange>
              </w:rPr>
              <w:t>uri</w:t>
            </w:r>
            <w:proofErr w:type="spellEnd"/>
            <w:r w:rsidRPr="00B10E34">
              <w:rPr>
                <w:sz w:val="22"/>
                <w:szCs w:val="22"/>
                <w:rPrChange w:id="426" w:author="Michal Galdzicki" w:date="2012-02-16T15:06:00Z">
                  <w:rPr>
                    <w:sz w:val="22"/>
                    <w:szCs w:val="22"/>
                  </w:rPr>
                </w:rPrChange>
              </w:rPr>
              <w:t>: (required)</w:t>
            </w:r>
          </w:p>
          <w:p w:rsidR="00A05160" w:rsidRPr="00B10E34" w:rsidRDefault="00A05160" w:rsidP="00A05160">
            <w:pPr>
              <w:spacing w:before="0" w:after="0" w:line="240" w:lineRule="auto"/>
              <w:ind w:left="0" w:right="0" w:firstLine="0"/>
              <w:rPr>
                <w:rFonts w:eastAsia="Arial" w:cs="Arial"/>
                <w:color w:val="auto"/>
                <w:sz w:val="22"/>
                <w:szCs w:val="22"/>
                <w:rPrChange w:id="427" w:author="Michal Galdzicki" w:date="2012-02-16T15:07:00Z">
                  <w:rPr>
                    <w:rFonts w:ascii="Arial" w:eastAsia="Arial" w:hAnsi="Arial" w:cs="Arial"/>
                    <w:color w:val="222222"/>
                    <w:sz w:val="22"/>
                    <w:szCs w:val="22"/>
                  </w:rPr>
                </w:rPrChange>
              </w:rPr>
            </w:pPr>
            <w:r w:rsidRPr="00B10E34">
              <w:rPr>
                <w:rFonts w:eastAsia="Arial" w:cs="Arial"/>
                <w:color w:val="auto"/>
                <w:sz w:val="22"/>
                <w:szCs w:val="22"/>
                <w:rPrChange w:id="428" w:author="Michal Galdzicki" w:date="2012-02-16T15:07:00Z">
                  <w:rPr>
                    <w:rFonts w:ascii="Arial" w:eastAsia="Arial" w:hAnsi="Arial" w:cs="Arial"/>
                    <w:color w:val="222222"/>
                    <w:sz w:val="22"/>
                    <w:szCs w:val="22"/>
                  </w:rPr>
                </w:rPrChange>
              </w:rPr>
              <w:t xml:space="preserve">One and only one field of type </w:t>
            </w:r>
            <w:r w:rsidRPr="00B10E34">
              <w:rPr>
                <w:color w:val="auto"/>
                <w:sz w:val="22"/>
                <w:szCs w:val="22"/>
                <w:rPrChange w:id="429" w:author="Michal Galdzicki" w:date="2012-02-16T15:07:00Z">
                  <w:rPr>
                    <w:sz w:val="22"/>
                    <w:szCs w:val="22"/>
                  </w:rPr>
                </w:rPrChange>
              </w:rPr>
              <w:t>URI (IETF RFC 2396).</w:t>
            </w:r>
            <w:r w:rsidRPr="00B10E34">
              <w:rPr>
                <w:rFonts w:eastAsia="Arial" w:cs="Arial"/>
                <w:color w:val="auto"/>
                <w:sz w:val="22"/>
                <w:szCs w:val="22"/>
                <w:rPrChange w:id="430" w:author="Michal Galdzicki" w:date="2012-02-16T15:07:00Z">
                  <w:rPr>
                    <w:rFonts w:ascii="Arial" w:eastAsia="Arial" w:hAnsi="Arial" w:cs="Arial"/>
                    <w:color w:val="222222"/>
                    <w:sz w:val="22"/>
                    <w:szCs w:val="22"/>
                  </w:rPr>
                </w:rPrChange>
              </w:rPr>
              <w:t xml:space="preserve"> This property uniquely identifies the instance, and is intended to be used whenever a reference to the instance is needed.</w:t>
            </w:r>
          </w:p>
          <w:p w:rsidR="00A05160" w:rsidRPr="00B10E34" w:rsidRDefault="00A05160" w:rsidP="00A05160">
            <w:pPr>
              <w:spacing w:before="0" w:after="0" w:line="240" w:lineRule="auto"/>
              <w:ind w:left="0" w:right="0" w:firstLine="0"/>
              <w:rPr>
                <w:i/>
                <w:iCs/>
                <w:sz w:val="22"/>
                <w:szCs w:val="22"/>
                <w:rPrChange w:id="431" w:author="Michal Galdzicki" w:date="2012-02-16T15:06:00Z">
                  <w:rPr>
                    <w:i/>
                    <w:iCs/>
                    <w:sz w:val="22"/>
                    <w:szCs w:val="22"/>
                  </w:rPr>
                </w:rPrChange>
              </w:rPr>
            </w:pPr>
            <w:r w:rsidRPr="00B10E34">
              <w:rPr>
                <w:sz w:val="22"/>
                <w:szCs w:val="22"/>
                <w:rPrChange w:id="432" w:author="Michal Galdzicki" w:date="2012-02-16T15:06:00Z">
                  <w:rPr>
                    <w:sz w:val="22"/>
                    <w:szCs w:val="22"/>
                  </w:rPr>
                </w:rPrChange>
              </w:rPr>
              <w:t xml:space="preserve">see also </w:t>
            </w:r>
            <w:proofErr w:type="spellStart"/>
            <w:r w:rsidRPr="00B10E34">
              <w:rPr>
                <w:i/>
                <w:iCs/>
                <w:sz w:val="22"/>
                <w:szCs w:val="22"/>
                <w:rPrChange w:id="433" w:author="Michal Galdzicki" w:date="2012-02-16T15:06:00Z">
                  <w:rPr>
                    <w:i/>
                    <w:iCs/>
                    <w:sz w:val="22"/>
                    <w:szCs w:val="22"/>
                  </w:rPr>
                </w:rPrChange>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Pr="00252890" w:rsidRDefault="00252890" w:rsidP="00252890">
            <w:pPr>
              <w:spacing w:before="0" w:after="0" w:line="240" w:lineRule="auto"/>
              <w:ind w:left="0" w:right="0" w:firstLine="0"/>
              <w:rPr>
                <w:sz w:val="22"/>
                <w:szCs w:val="22"/>
                <w:rPrChange w:id="434" w:author="Michal Galdzicki" w:date="2012-02-16T15:03:00Z">
                  <w:rPr>
                    <w:sz w:val="22"/>
                    <w:szCs w:val="22"/>
                  </w:rPr>
                </w:rPrChange>
              </w:rPr>
              <w:pPrChange w:id="435" w:author="Michal Galdzicki" w:date="2012-02-16T15:03:00Z">
                <w:pPr>
                  <w:spacing w:before="0" w:after="0" w:line="240" w:lineRule="auto"/>
                  <w:ind w:left="0" w:right="0" w:firstLine="0"/>
                </w:pPr>
              </w:pPrChange>
            </w:pPr>
            <w:ins w:id="436" w:author="Michal Galdzicki" w:date="2012-02-16T15:02:00Z">
              <w:r w:rsidRPr="00252890">
                <w:rPr>
                  <w:rFonts w:cs="Calibri"/>
                  <w:sz w:val="22"/>
                  <w:szCs w:val="22"/>
                  <w:shd w:val="clear" w:color="auto" w:fill="FFFFFF"/>
                  <w:rPrChange w:id="437" w:author="Michal Galdzicki" w:date="2012-02-16T15:03:00Z">
                    <w:rPr>
                      <w:rFonts w:ascii="Calibri" w:hAnsi="Calibri" w:cs="Calibri"/>
                      <w:shd w:val="clear" w:color="auto" w:fill="FFFFFF"/>
                    </w:rPr>
                  </w:rPrChange>
                </w:rPr>
                <w:t>Zero or one value of type</w:t>
              </w:r>
              <w:r w:rsidRPr="00252890">
                <w:rPr>
                  <w:rFonts w:cs="Calibri"/>
                  <w:i/>
                  <w:iCs/>
                  <w:sz w:val="22"/>
                  <w:szCs w:val="22"/>
                  <w:shd w:val="clear" w:color="auto" w:fill="FFFFFF"/>
                  <w:rPrChange w:id="438" w:author="Michal Galdzicki" w:date="2012-02-16T15:03:00Z">
                    <w:rPr>
                      <w:rFonts w:ascii="Calibri" w:hAnsi="Calibri" w:cs="Calibri"/>
                      <w:i/>
                      <w:iCs/>
                      <w:shd w:val="clear" w:color="auto" w:fill="FFFFFF"/>
                    </w:rPr>
                  </w:rPrChange>
                </w:rPr>
                <w:t xml:space="preserve"> </w:t>
              </w:r>
              <w:proofErr w:type="spellStart"/>
              <w:r w:rsidRPr="00252890">
                <w:rPr>
                  <w:rFonts w:cs="Calibri"/>
                  <w:i/>
                  <w:iCs/>
                  <w:sz w:val="22"/>
                  <w:szCs w:val="22"/>
                  <w:shd w:val="clear" w:color="auto" w:fill="FFFFFF"/>
                  <w:rPrChange w:id="439" w:author="Michal Galdzicki" w:date="2012-02-16T15:03:00Z">
                    <w:rPr>
                      <w:rFonts w:ascii="Calibri" w:hAnsi="Calibri" w:cs="Calibri"/>
                      <w:i/>
                      <w:iCs/>
                      <w:shd w:val="clear" w:color="auto" w:fill="FFFFFF"/>
                    </w:rPr>
                  </w:rPrChange>
                </w:rPr>
                <w:t>xsd</w:t>
              </w:r>
              <w:proofErr w:type="gramStart"/>
              <w:r w:rsidRPr="00252890">
                <w:rPr>
                  <w:rFonts w:cs="Calibri"/>
                  <w:i/>
                  <w:iCs/>
                  <w:sz w:val="22"/>
                  <w:szCs w:val="22"/>
                  <w:shd w:val="clear" w:color="auto" w:fill="FFFFFF"/>
                  <w:rPrChange w:id="440" w:author="Michal Galdzicki" w:date="2012-02-16T15:03:00Z">
                    <w:rPr>
                      <w:rFonts w:ascii="Calibri" w:hAnsi="Calibri" w:cs="Calibri"/>
                      <w:i/>
                      <w:iCs/>
                      <w:shd w:val="clear" w:color="auto" w:fill="FFFFFF"/>
                    </w:rPr>
                  </w:rPrChange>
                </w:rPr>
                <w:t>:string</w:t>
              </w:r>
              <w:proofErr w:type="spellEnd"/>
              <w:proofErr w:type="gramEnd"/>
              <w:r w:rsidRPr="00252890">
                <w:rPr>
                  <w:rFonts w:cs="Calibri"/>
                  <w:sz w:val="22"/>
                  <w:szCs w:val="22"/>
                  <w:shd w:val="clear" w:color="auto" w:fill="FFFFFF"/>
                  <w:rPrChange w:id="441" w:author="Michal Galdzicki" w:date="2012-02-16T15:03:00Z">
                    <w:rPr>
                      <w:rFonts w:ascii="Calibri" w:hAnsi="Calibri" w:cs="Calibri"/>
                      <w:shd w:val="clear" w:color="auto" w:fill="FFFFFF"/>
                    </w:rPr>
                  </w:rPrChange>
                </w:rPr>
                <w:t xml:space="preserve">. Strand orientation '+' or '-' </w:t>
              </w:r>
              <w:r w:rsidRPr="00252890">
                <w:rPr>
                  <w:rFonts w:cs="Calibri"/>
                  <w:sz w:val="22"/>
                  <w:szCs w:val="22"/>
                  <w:rPrChange w:id="442" w:author="Michal Galdzicki" w:date="2012-02-16T15:03:00Z">
                    <w:rPr>
                      <w:rFonts w:ascii="Calibri" w:hAnsi="Calibri" w:cs="Calibri"/>
                    </w:rPr>
                  </w:rPrChange>
                </w:rPr>
                <w:t>is a '</w:t>
              </w:r>
              <w:proofErr w:type="spellStart"/>
              <w:r w:rsidRPr="00252890">
                <w:rPr>
                  <w:rFonts w:cs="Calibri"/>
                  <w:i/>
                  <w:iCs/>
                  <w:sz w:val="22"/>
                  <w:szCs w:val="22"/>
                  <w:rPrChange w:id="443" w:author="Michal Galdzicki" w:date="2012-02-16T15:03:00Z">
                    <w:rPr>
                      <w:rFonts w:ascii="Calibri" w:hAnsi="Calibri" w:cs="Calibri"/>
                      <w:i/>
                      <w:iCs/>
                    </w:rPr>
                  </w:rPrChange>
                </w:rPr>
                <w:t>subComponent</w:t>
              </w:r>
              <w:proofErr w:type="spellEnd"/>
              <w:r w:rsidRPr="00252890">
                <w:rPr>
                  <w:rFonts w:cs="Calibri"/>
                  <w:sz w:val="22"/>
                  <w:szCs w:val="22"/>
                  <w:rPrChange w:id="444" w:author="Michal Galdzicki" w:date="2012-02-16T15:03:00Z">
                    <w:rPr>
                      <w:rFonts w:ascii="Calibri" w:hAnsi="Calibri" w:cs="Calibri"/>
                    </w:rPr>
                  </w:rPrChange>
                </w:rPr>
                <w:t xml:space="preserve"> relative to the parent </w:t>
              </w:r>
              <w:proofErr w:type="spellStart"/>
              <w:r w:rsidRPr="00252890">
                <w:rPr>
                  <w:rFonts w:cs="Calibri"/>
                  <w:i/>
                  <w:iCs/>
                  <w:sz w:val="22"/>
                  <w:szCs w:val="22"/>
                  <w:shd w:val="clear" w:color="auto" w:fill="FFFFFF"/>
                  <w:rPrChange w:id="445" w:author="Michal Galdzicki" w:date="2012-02-16T15:03: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446" w:author="Michal Galdzicki" w:date="2012-02-16T15:03:00Z">
                    <w:rPr>
                      <w:rFonts w:ascii="Calibri" w:hAnsi="Calibri" w:cs="Calibri"/>
                      <w:i/>
                      <w:iCs/>
                      <w:shd w:val="clear" w:color="auto" w:fill="FFFFFF"/>
                    </w:rPr>
                  </w:rPrChange>
                </w:rPr>
                <w:t xml:space="preserve"> </w:t>
              </w:r>
              <w:r w:rsidRPr="00252890">
                <w:rPr>
                  <w:rFonts w:cs="Calibri"/>
                  <w:sz w:val="22"/>
                  <w:szCs w:val="22"/>
                  <w:rPrChange w:id="447" w:author="Michal Galdzicki" w:date="2012-02-16T15:03:00Z">
                    <w:rPr>
                      <w:rFonts w:ascii="Calibri" w:hAnsi="Calibri" w:cs="Calibri"/>
                    </w:rPr>
                  </w:rPrChange>
                </w:rPr>
                <w:t xml:space="preserve">orientation' flag.  For a full explanation see Logical consistency of the </w:t>
              </w:r>
              <w:proofErr w:type="spellStart"/>
              <w:r w:rsidRPr="00252890">
                <w:rPr>
                  <w:rFonts w:cs="Calibri"/>
                  <w:i/>
                  <w:sz w:val="22"/>
                  <w:szCs w:val="22"/>
                  <w:rPrChange w:id="448" w:author="Michal Galdzicki" w:date="2012-02-16T15:04:00Z">
                    <w:rPr>
                      <w:rFonts w:ascii="Calibri" w:hAnsi="Calibri" w:cs="Calibri"/>
                    </w:rPr>
                  </w:rPrChange>
                </w:rPr>
                <w:t>subComponent</w:t>
              </w:r>
              <w:r>
                <w:rPr>
                  <w:rFonts w:cs="Calibri"/>
                  <w:sz w:val="22"/>
                  <w:szCs w:val="22"/>
                  <w:rPrChange w:id="449" w:author="Michal Galdzicki" w:date="2012-02-16T15:03:00Z">
                    <w:rPr>
                      <w:rFonts w:cs="Calibri"/>
                      <w:sz w:val="22"/>
                      <w:szCs w:val="22"/>
                    </w:rPr>
                  </w:rPrChange>
                </w:rPr>
                <w:t>’s</w:t>
              </w:r>
              <w:proofErr w:type="spellEnd"/>
              <w:r>
                <w:rPr>
                  <w:rFonts w:cs="Calibri"/>
                  <w:sz w:val="22"/>
                  <w:szCs w:val="22"/>
                  <w:rPrChange w:id="450" w:author="Michal Galdzicki" w:date="2012-02-16T15:03:00Z">
                    <w:rPr>
                      <w:rFonts w:cs="Calibri"/>
                      <w:sz w:val="22"/>
                      <w:szCs w:val="22"/>
                    </w:rPr>
                  </w:rPrChange>
                </w:rPr>
                <w:t xml:space="preserve"> </w:t>
              </w:r>
              <w:proofErr w:type="spellStart"/>
              <w:r w:rsidRPr="00252890">
                <w:rPr>
                  <w:rFonts w:cs="Calibri"/>
                  <w:i/>
                  <w:sz w:val="22"/>
                  <w:szCs w:val="22"/>
                  <w:rPrChange w:id="451" w:author="Michal Galdzicki" w:date="2012-02-16T15:04:00Z">
                    <w:rPr>
                      <w:rFonts w:cs="Calibri"/>
                      <w:sz w:val="22"/>
                      <w:szCs w:val="22"/>
                    </w:rPr>
                  </w:rPrChange>
                </w:rPr>
                <w:t>DnaSequence</w:t>
              </w:r>
              <w:proofErr w:type="spellEnd"/>
              <w:r>
                <w:rPr>
                  <w:rFonts w:cs="Calibri"/>
                  <w:sz w:val="22"/>
                  <w:szCs w:val="22"/>
                  <w:rPrChange w:id="452" w:author="Michal Galdzicki" w:date="2012-02-16T15:03:00Z">
                    <w:rPr>
                      <w:rFonts w:cs="Calibri"/>
                      <w:sz w:val="22"/>
                      <w:szCs w:val="22"/>
                    </w:rPr>
                  </w:rPrChange>
                </w:rPr>
                <w:t xml:space="preserve"> value</w:t>
              </w:r>
              <w:r w:rsidRPr="00252890">
                <w:rPr>
                  <w:rFonts w:cs="Calibri"/>
                  <w:sz w:val="22"/>
                  <w:szCs w:val="22"/>
                  <w:rPrChange w:id="453" w:author="Michal Galdzicki" w:date="2012-02-16T15:03:00Z">
                    <w:rPr>
                      <w:rFonts w:ascii="Calibri" w:hAnsi="Calibri" w:cs="Calibri"/>
                    </w:rPr>
                  </w:rPrChange>
                </w:rPr>
                <w:t>.</w:t>
              </w:r>
            </w:ins>
            <w:del w:id="454" w:author="Michal Galdzicki" w:date="2012-02-16T15:02:00Z">
              <w:r w:rsidR="00E274F1" w:rsidRPr="00252890" w:rsidDel="00252890">
                <w:rPr>
                  <w:sz w:val="22"/>
                  <w:szCs w:val="22"/>
                  <w:rPrChange w:id="455" w:author="Michal Galdzicki" w:date="2012-02-16T15:03:00Z">
                    <w:rPr>
                      <w:sz w:val="22"/>
                      <w:szCs w:val="22"/>
                    </w:rPr>
                  </w:rPrChange>
                </w:rPr>
                <w:delText>Zero or one value of type</w:delText>
              </w:r>
              <w:r w:rsidR="00E274F1" w:rsidRPr="00252890" w:rsidDel="00252890">
                <w:rPr>
                  <w:i/>
                  <w:iCs/>
                  <w:sz w:val="22"/>
                  <w:szCs w:val="22"/>
                  <w:rPrChange w:id="456" w:author="Michal Galdzicki" w:date="2012-02-16T15:03:00Z">
                    <w:rPr>
                      <w:i/>
                      <w:iCs/>
                      <w:sz w:val="22"/>
                      <w:szCs w:val="22"/>
                    </w:rPr>
                  </w:rPrChange>
                </w:rPr>
                <w:delText xml:space="preserve"> xsd:string</w:delText>
              </w:r>
              <w:r w:rsidR="00E274F1" w:rsidRPr="00252890" w:rsidDel="00252890">
                <w:rPr>
                  <w:sz w:val="22"/>
                  <w:szCs w:val="22"/>
                  <w:rPrChange w:id="457" w:author="Michal Galdzicki" w:date="2012-02-16T15:03:00Z">
                    <w:rPr>
                      <w:sz w:val="22"/>
                      <w:szCs w:val="22"/>
                    </w:rPr>
                  </w:rPrChange>
                </w:rPr>
                <w:delText xml:space="preserve">. Strand orientation + or - of the </w:delText>
              </w:r>
              <w:r w:rsidR="00E274F1" w:rsidRPr="00252890" w:rsidDel="00252890">
                <w:rPr>
                  <w:i/>
                  <w:iCs/>
                  <w:sz w:val="22"/>
                  <w:szCs w:val="22"/>
                  <w:rPrChange w:id="458" w:author="Michal Galdzicki" w:date="2012-02-16T15:03:00Z">
                    <w:rPr>
                      <w:i/>
                      <w:iCs/>
                      <w:sz w:val="22"/>
                      <w:szCs w:val="22"/>
                    </w:rPr>
                  </w:rPrChange>
                </w:rPr>
                <w:delText xml:space="preserve">subComponent </w:delText>
              </w:r>
              <w:r w:rsidR="00E274F1" w:rsidRPr="00252890" w:rsidDel="00252890">
                <w:rPr>
                  <w:sz w:val="22"/>
                  <w:szCs w:val="22"/>
                  <w:rPrChange w:id="459" w:author="Michal Galdzicki" w:date="2012-02-16T15:03:00Z">
                    <w:rPr>
                      <w:sz w:val="22"/>
                      <w:szCs w:val="22"/>
                    </w:rPr>
                  </w:rPrChange>
                </w:rPr>
                <w:delText xml:space="preserve">relative to the DNA sequence of the </w:delText>
              </w:r>
              <w:r w:rsidR="00E274F1" w:rsidRPr="00252890" w:rsidDel="00252890">
                <w:rPr>
                  <w:i/>
                  <w:iCs/>
                  <w:sz w:val="22"/>
                  <w:szCs w:val="22"/>
                  <w:rPrChange w:id="460" w:author="Michal Galdzicki" w:date="2012-02-16T15:03:00Z">
                    <w:rPr>
                      <w:i/>
                      <w:iCs/>
                      <w:sz w:val="22"/>
                      <w:szCs w:val="22"/>
                    </w:rPr>
                  </w:rPrChange>
                </w:rPr>
                <w:delText xml:space="preserve">DnaComponent </w:delText>
              </w:r>
              <w:r w:rsidR="00E274F1" w:rsidRPr="00252890" w:rsidDel="00252890">
                <w:rPr>
                  <w:sz w:val="22"/>
                  <w:szCs w:val="22"/>
                  <w:rPrChange w:id="461" w:author="Michal Galdzicki" w:date="2012-02-16T15:03:00Z">
                    <w:rPr>
                      <w:sz w:val="22"/>
                      <w:szCs w:val="22"/>
                    </w:rPr>
                  </w:rPrChange>
                </w:rPr>
                <w:delText xml:space="preserve">being annotated. </w:delText>
              </w:r>
              <w:r w:rsidR="00E274F1" w:rsidRPr="00252890" w:rsidDel="00252890">
                <w:rPr>
                  <w:i/>
                  <w:iCs/>
                  <w:sz w:val="22"/>
                  <w:szCs w:val="22"/>
                  <w:rPrChange w:id="462" w:author="Michal Galdzicki" w:date="2012-02-16T15:03:00Z">
                    <w:rPr>
                      <w:i/>
                      <w:iCs/>
                      <w:sz w:val="22"/>
                      <w:szCs w:val="22"/>
                    </w:rPr>
                  </w:rPrChange>
                </w:rPr>
                <w:delText xml:space="preserve">DnaSequence </w:delText>
              </w:r>
              <w:r w:rsidR="00E274F1" w:rsidRPr="00252890" w:rsidDel="00252890">
                <w:rPr>
                  <w:sz w:val="22"/>
                  <w:szCs w:val="22"/>
                  <w:rPrChange w:id="463" w:author="Michal Galdzicki" w:date="2012-02-16T15:03:00Z">
                    <w:rPr>
                      <w:sz w:val="22"/>
                      <w:szCs w:val="22"/>
                    </w:rPr>
                  </w:rPrChange>
                </w:rPr>
                <w:delText>is by convention assumed 5' to 3', therefore the “+” strand is 5' to 3' and the “-” strand is 3' to 5'.</w:delText>
              </w:r>
            </w:del>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01600A" w:rsidRDefault="00E274F1">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3F42DA">
              <w:rPr>
                <w:i/>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lastRenderedPageBreak/>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w:t>
      </w:r>
      <w:ins w:id="464" w:author="Michal Galdzicki" w:date="2012-02-16T16:50:00Z">
        <w:r w:rsidR="00EA2095">
          <w:rPr>
            <w:sz w:val="22"/>
            <w:szCs w:val="22"/>
          </w:rPr>
          <w:t xml:space="preserve">be </w:t>
        </w:r>
      </w:ins>
      <w:r>
        <w:rPr>
          <w:sz w:val="22"/>
          <w:szCs w:val="22"/>
        </w:rPr>
        <w:t>either</w:t>
      </w:r>
      <w:ins w:id="465" w:author="Michal Galdzicki" w:date="2012-02-16T16:50:00Z">
        <w:r w:rsidR="00EA2095">
          <w:rPr>
            <w:sz w:val="22"/>
            <w:szCs w:val="22"/>
          </w:rPr>
          <w:t>,</w:t>
        </w:r>
      </w:ins>
      <w:r>
        <w:rPr>
          <w:sz w:val="22"/>
          <w:szCs w:val="22"/>
        </w:rPr>
        <w:t xml:space="preserve"> both </w:t>
      </w:r>
      <w:del w:id="466" w:author="Michal Galdzicki" w:date="2012-02-16T16:50:00Z">
        <w:r w:rsidDel="00EA2095">
          <w:rPr>
            <w:sz w:val="22"/>
            <w:szCs w:val="22"/>
          </w:rPr>
          <w:delText xml:space="preserve">be </w:delText>
        </w:r>
      </w:del>
      <w:r>
        <w:rPr>
          <w:sz w:val="22"/>
          <w:szCs w:val="22"/>
        </w:rPr>
        <w:t>present or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Default="00E274F1">
      <w:pPr>
        <w:spacing w:before="0" w:after="0" w:line="240" w:lineRule="auto"/>
        <w:ind w:left="0" w:right="0" w:firstLine="0"/>
        <w:rPr>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del w:id="467" w:author="Michal Galdzicki" w:date="2012-02-16T16:44:00Z">
        <w:r w:rsidDel="00ED0C6E">
          <w:rPr>
            <w:sz w:val="22"/>
            <w:szCs w:val="22"/>
          </w:rPr>
          <w:delText xml:space="preserve">with a value of </w:delText>
        </w:r>
        <w:r w:rsidDel="00ED0C6E">
          <w:rPr>
            <w:rFonts w:ascii="Courier New" w:eastAsia="Courier New" w:hAnsi="Courier New" w:cs="Courier New"/>
            <w:sz w:val="22"/>
            <w:szCs w:val="22"/>
          </w:rPr>
          <w:delText>null</w:delText>
        </w:r>
        <w:r w:rsidDel="00ED0C6E">
          <w:rPr>
            <w:sz w:val="22"/>
            <w:szCs w:val="22"/>
          </w:rPr>
          <w:delText xml:space="preserve">, indicating a terminal </w:delText>
        </w:r>
        <w:r w:rsidDel="00ED0C6E">
          <w:rPr>
            <w:i/>
            <w:iCs/>
            <w:sz w:val="22"/>
            <w:szCs w:val="22"/>
          </w:rPr>
          <w:delText>SequenceAnnotation</w:delText>
        </w:r>
      </w:del>
      <w:ins w:id="468" w:author="Michal Galdzicki" w:date="2012-02-16T16:44:00Z">
        <w:r w:rsidR="00ED0C6E">
          <w:rPr>
            <w:sz w:val="22"/>
            <w:szCs w:val="22"/>
          </w:rPr>
          <w:t>is un-specified</w:t>
        </w:r>
      </w:ins>
      <w:ins w:id="469" w:author="Michal Galdzicki" w:date="2012-02-16T16:45:00Z">
        <w:r w:rsidR="00ED0C6E">
          <w:rPr>
            <w:sz w:val="22"/>
            <w:szCs w:val="22"/>
          </w:rPr>
          <w:t xml:space="preserve">, </w:t>
        </w:r>
      </w:ins>
      <w:ins w:id="470" w:author="Michal Galdzicki" w:date="2012-02-16T16:49:00Z">
        <w:r w:rsidR="00E82014">
          <w:rPr>
            <w:sz w:val="22"/>
            <w:szCs w:val="22"/>
          </w:rPr>
          <w:t>for example</w:t>
        </w:r>
      </w:ins>
      <w:ins w:id="471" w:author="Michal Galdzicki" w:date="2012-02-16T16:45:00Z">
        <w:r w:rsidR="00ED0C6E">
          <w:rPr>
            <w:sz w:val="22"/>
            <w:szCs w:val="22"/>
          </w:rPr>
          <w:t xml:space="preserve"> when it is the last </w:t>
        </w:r>
        <w:proofErr w:type="spellStart"/>
        <w:r w:rsidR="00ED0C6E" w:rsidRPr="00ED0C6E">
          <w:rPr>
            <w:i/>
            <w:sz w:val="22"/>
            <w:szCs w:val="22"/>
            <w:rPrChange w:id="472" w:author="Michal Galdzicki" w:date="2012-02-16T16:46:00Z">
              <w:rPr>
                <w:sz w:val="22"/>
                <w:szCs w:val="22"/>
              </w:rPr>
            </w:rPrChange>
          </w:rPr>
          <w:t>SequenceAnnotation</w:t>
        </w:r>
        <w:proofErr w:type="spellEnd"/>
        <w:r w:rsidR="00ED0C6E">
          <w:rPr>
            <w:sz w:val="22"/>
            <w:szCs w:val="22"/>
          </w:rPr>
          <w:t xml:space="preserve"> of a linear sequence</w:t>
        </w:r>
      </w:ins>
      <w:r>
        <w:rPr>
          <w:sz w:val="22"/>
          <w:szCs w:val="22"/>
        </w:rPr>
        <w:t>.</w:t>
      </w:r>
      <w:del w:id="473" w:author="Michal Galdzicki" w:date="2012-02-16T16:46:00Z">
        <w:r w:rsidDel="00ED0C6E">
          <w:rPr>
            <w:sz w:val="22"/>
            <w:szCs w:val="22"/>
          </w:rPr>
          <w:delText xml:space="preserve"> </w:delText>
        </w:r>
      </w:del>
    </w:p>
    <w:p w:rsidR="00F8691F" w:rsidRDefault="00F8691F">
      <w:pPr>
        <w:spacing w:before="0" w:after="0" w:line="240" w:lineRule="auto"/>
        <w:ind w:left="0" w:right="0" w:firstLine="0"/>
        <w:rPr>
          <w:sz w:val="22"/>
          <w:szCs w:val="22"/>
        </w:rPr>
      </w:pPr>
    </w:p>
    <w:p w:rsidR="00F8691F" w:rsidRPr="009A1F2A" w:rsidRDefault="00F8691F">
      <w:pPr>
        <w:spacing w:before="0" w:after="0" w:line="240" w:lineRule="auto"/>
        <w:ind w:left="0" w:right="0" w:firstLine="0"/>
        <w:rPr>
          <w:b/>
          <w:bCs/>
          <w:sz w:val="22"/>
          <w:szCs w:val="22"/>
        </w:rPr>
      </w:pPr>
      <w:r w:rsidRPr="009A1F2A">
        <w:rPr>
          <w:b/>
          <w:bCs/>
          <w:sz w:val="22"/>
          <w:szCs w:val="22"/>
        </w:rPr>
        <w:t>Logical consistency of Location Data</w:t>
      </w:r>
    </w:p>
    <w:p w:rsidR="00AB6460" w:rsidRDefault="00AB6460">
      <w:pPr>
        <w:spacing w:before="0" w:after="0" w:line="240" w:lineRule="auto"/>
        <w:ind w:left="0" w:right="0" w:firstLine="0"/>
        <w:rPr>
          <w:ins w:id="474" w:author="Michal Galdzicki" w:date="2012-02-16T13:40:00Z"/>
          <w:bCs/>
          <w:sz w:val="22"/>
          <w:szCs w:val="22"/>
        </w:rPr>
      </w:pPr>
      <w:ins w:id="475" w:author="Michal Galdzicki" w:date="2012-02-16T13:35:00Z">
        <w:r>
          <w:rPr>
            <w:sz w:val="22"/>
            <w:szCs w:val="22"/>
          </w:rPr>
          <w:t xml:space="preserve">Given </w:t>
        </w:r>
        <w:r>
          <w:rPr>
            <w:i/>
            <w:iCs/>
            <w:sz w:val="22"/>
            <w:szCs w:val="22"/>
          </w:rPr>
          <w:t>sa</w:t>
        </w:r>
      </w:ins>
      <w:ins w:id="476" w:author="Michal Galdzicki" w:date="2012-02-16T13:38:00Z">
        <w:r>
          <w:rPr>
            <w:i/>
            <w:iCs/>
            <w:sz w:val="22"/>
            <w:szCs w:val="22"/>
          </w:rPr>
          <w:t>1</w:t>
        </w:r>
      </w:ins>
      <w:proofErr w:type="gramStart"/>
      <w:ins w:id="477" w:author="Michal Galdzicki" w:date="2012-02-16T13:35:00Z">
        <w:r>
          <w:rPr>
            <w:i/>
            <w:iCs/>
            <w:sz w:val="22"/>
            <w:szCs w:val="22"/>
          </w:rPr>
          <w:t>:SequenceAnnotation</w:t>
        </w:r>
      </w:ins>
      <w:proofErr w:type="gramEnd"/>
      <w:ins w:id="478" w:author="Michal Galdzicki" w:date="2012-02-16T13:36:00Z">
        <w:r>
          <w:rPr>
            <w:i/>
            <w:iCs/>
            <w:sz w:val="22"/>
            <w:szCs w:val="22"/>
          </w:rPr>
          <w:t xml:space="preserve">, </w:t>
        </w:r>
      </w:ins>
      <w:ins w:id="479" w:author="Michal Galdzicki" w:date="2012-02-16T13:37:00Z">
        <w:r w:rsidRPr="00AB6460">
          <w:rPr>
            <w:i/>
            <w:iCs/>
            <w:sz w:val="22"/>
            <w:szCs w:val="22"/>
            <w:rPrChange w:id="480" w:author="Michal Galdzicki" w:date="2012-02-16T13:39:00Z">
              <w:rPr>
                <w:iCs/>
                <w:sz w:val="22"/>
                <w:szCs w:val="22"/>
              </w:rPr>
            </w:rPrChange>
          </w:rPr>
          <w:t>sa1.</w:t>
        </w:r>
      </w:ins>
      <w:ins w:id="481" w:author="Michal Galdzicki" w:date="2012-02-16T13:36:00Z">
        <w:r w:rsidRPr="00AB6460">
          <w:rPr>
            <w:i/>
            <w:iCs/>
            <w:sz w:val="22"/>
            <w:szCs w:val="22"/>
            <w:rPrChange w:id="482" w:author="Michal Galdzicki" w:date="2012-02-16T13:39:00Z">
              <w:rPr>
                <w:iCs/>
                <w:sz w:val="22"/>
                <w:szCs w:val="22"/>
              </w:rPr>
            </w:rPrChange>
          </w:rPr>
          <w:t>bioStart</w:t>
        </w:r>
        <w:r>
          <w:rPr>
            <w:iCs/>
            <w:sz w:val="22"/>
            <w:szCs w:val="22"/>
          </w:rPr>
          <w:t xml:space="preserve"> and </w:t>
        </w:r>
      </w:ins>
      <w:ins w:id="483" w:author="Michal Galdzicki" w:date="2012-02-16T13:37:00Z">
        <w:r w:rsidRPr="00AB6460">
          <w:rPr>
            <w:i/>
            <w:iCs/>
            <w:sz w:val="22"/>
            <w:szCs w:val="22"/>
            <w:rPrChange w:id="484" w:author="Michal Galdzicki" w:date="2012-02-16T13:39:00Z">
              <w:rPr>
                <w:iCs/>
                <w:sz w:val="22"/>
                <w:szCs w:val="22"/>
              </w:rPr>
            </w:rPrChange>
          </w:rPr>
          <w:t>sa1.</w:t>
        </w:r>
      </w:ins>
      <w:ins w:id="485" w:author="Michal Galdzicki" w:date="2012-02-16T13:36:00Z">
        <w:r w:rsidRPr="00AB6460">
          <w:rPr>
            <w:i/>
            <w:iCs/>
            <w:sz w:val="22"/>
            <w:szCs w:val="22"/>
            <w:rPrChange w:id="486" w:author="Michal Galdzicki" w:date="2012-02-16T13:39:00Z">
              <w:rPr>
                <w:iCs/>
                <w:sz w:val="22"/>
                <w:szCs w:val="22"/>
              </w:rPr>
            </w:rPrChange>
          </w:rPr>
          <w:t>bioEnd</w:t>
        </w:r>
        <w:r>
          <w:rPr>
            <w:iCs/>
            <w:sz w:val="22"/>
            <w:szCs w:val="22"/>
          </w:rPr>
          <w:t xml:space="preserve"> ar</w:t>
        </w:r>
      </w:ins>
      <w:ins w:id="487" w:author="Michal Galdzicki" w:date="2012-02-16T13:37:00Z">
        <w:r>
          <w:rPr>
            <w:iCs/>
            <w:sz w:val="22"/>
            <w:szCs w:val="22"/>
          </w:rPr>
          <w:t xml:space="preserve">e </w:t>
        </w:r>
      </w:ins>
      <w:ins w:id="488" w:author="Michal Galdzicki" w:date="2012-02-16T13:39:00Z">
        <w:r>
          <w:rPr>
            <w:iCs/>
            <w:sz w:val="22"/>
            <w:szCs w:val="22"/>
          </w:rPr>
          <w:t>logically consistent if:</w:t>
        </w:r>
      </w:ins>
      <w:ins w:id="489" w:author="Michal Galdzicki" w:date="2012-02-16T13:35:00Z">
        <w:r>
          <w:rPr>
            <w:sz w:val="22"/>
            <w:szCs w:val="22"/>
          </w:rPr>
          <w:t xml:space="preserve"> </w:t>
        </w:r>
      </w:ins>
      <w:ins w:id="490" w:author="Michal Galdzicki" w:date="2012-02-15T18:56:00Z">
        <w:r w:rsidR="0065633A" w:rsidRPr="00AB6460">
          <w:rPr>
            <w:bCs/>
            <w:i/>
            <w:sz w:val="22"/>
            <w:szCs w:val="22"/>
            <w:rPrChange w:id="491" w:author="Michal Galdzicki" w:date="2012-02-16T13:41:00Z">
              <w:rPr>
                <w:bCs/>
                <w:sz w:val="22"/>
                <w:szCs w:val="22"/>
              </w:rPr>
            </w:rPrChange>
          </w:rPr>
          <w:t>sa</w:t>
        </w:r>
      </w:ins>
      <w:ins w:id="492" w:author="Michal Galdzicki" w:date="2012-02-16T13:37:00Z">
        <w:r w:rsidRPr="00AB6460">
          <w:rPr>
            <w:bCs/>
            <w:i/>
            <w:sz w:val="22"/>
            <w:szCs w:val="22"/>
            <w:rPrChange w:id="493" w:author="Michal Galdzicki" w:date="2012-02-16T13:41:00Z">
              <w:rPr>
                <w:bCs/>
                <w:sz w:val="22"/>
                <w:szCs w:val="22"/>
              </w:rPr>
            </w:rPrChange>
          </w:rPr>
          <w:t>1</w:t>
        </w:r>
      </w:ins>
      <w:ins w:id="494" w:author="Michal Galdzicki" w:date="2012-02-16T12:29:00Z">
        <w:r w:rsidR="009A1F2A" w:rsidRPr="00AB6460">
          <w:rPr>
            <w:bCs/>
            <w:i/>
            <w:sz w:val="22"/>
            <w:szCs w:val="22"/>
            <w:rPrChange w:id="495" w:author="Michal Galdzicki" w:date="2012-02-16T13:41:00Z">
              <w:rPr>
                <w:bCs/>
                <w:sz w:val="22"/>
                <w:szCs w:val="22"/>
              </w:rPr>
            </w:rPrChange>
          </w:rPr>
          <w:t>.</w:t>
        </w:r>
      </w:ins>
      <w:r w:rsidR="00F8691F" w:rsidRPr="00AB6460">
        <w:rPr>
          <w:bCs/>
          <w:i/>
          <w:sz w:val="22"/>
          <w:szCs w:val="22"/>
          <w:rPrChange w:id="496" w:author="Michal Galdzicki" w:date="2012-02-16T13:41:00Z">
            <w:rPr>
              <w:bCs/>
              <w:sz w:val="22"/>
              <w:szCs w:val="22"/>
            </w:rPr>
          </w:rPrChange>
        </w:rPr>
        <w:t>bioStart</w:t>
      </w:r>
      <w:r w:rsidR="00F8691F" w:rsidRPr="009A1F2A">
        <w:rPr>
          <w:bCs/>
          <w:sz w:val="22"/>
          <w:szCs w:val="22"/>
          <w:rPrChange w:id="497" w:author="Michal Galdzicki" w:date="2012-02-16T12:29:00Z">
            <w:rPr>
              <w:bCs/>
              <w:sz w:val="22"/>
              <w:szCs w:val="22"/>
            </w:rPr>
          </w:rPrChange>
        </w:rPr>
        <w:t xml:space="preserve"> </w:t>
      </w:r>
      <w:del w:id="498" w:author="Michal Galdzicki" w:date="2012-02-16T13:40:00Z">
        <w:r w:rsidR="00F8691F" w:rsidRPr="009A1F2A" w:rsidDel="00AB6460">
          <w:rPr>
            <w:bCs/>
            <w:sz w:val="22"/>
            <w:szCs w:val="22"/>
            <w:rPrChange w:id="499" w:author="Michal Galdzicki" w:date="2012-02-16T12:29:00Z">
              <w:rPr>
                <w:bCs/>
                <w:sz w:val="22"/>
                <w:szCs w:val="22"/>
              </w:rPr>
            </w:rPrChange>
          </w:rPr>
          <w:delText>has to be</w:delText>
        </w:r>
      </w:del>
      <w:ins w:id="500" w:author="Michal Galdzicki" w:date="2012-02-16T13:40:00Z">
        <w:r>
          <w:rPr>
            <w:bCs/>
            <w:sz w:val="22"/>
            <w:szCs w:val="22"/>
          </w:rPr>
          <w:t>is</w:t>
        </w:r>
      </w:ins>
      <w:r w:rsidR="00F8691F" w:rsidRPr="009A1F2A">
        <w:rPr>
          <w:bCs/>
          <w:sz w:val="22"/>
          <w:szCs w:val="22"/>
          <w:rPrChange w:id="501" w:author="Michal Galdzicki" w:date="2012-02-16T12:29:00Z">
            <w:rPr>
              <w:bCs/>
              <w:sz w:val="22"/>
              <w:szCs w:val="22"/>
            </w:rPr>
          </w:rPrChange>
        </w:rPr>
        <w:t xml:space="preserve"> </w:t>
      </w:r>
      <w:ins w:id="502" w:author="Michal Galdzicki" w:date="2012-02-16T13:41:00Z">
        <w:r>
          <w:rPr>
            <w:bCs/>
            <w:sz w:val="22"/>
            <w:szCs w:val="22"/>
          </w:rPr>
          <w:t>greater or equal to 1</w:t>
        </w:r>
      </w:ins>
      <w:del w:id="503" w:author="Michal Galdzicki" w:date="2012-02-16T13:41:00Z">
        <w:r w:rsidR="00F8691F" w:rsidRPr="009A1F2A" w:rsidDel="00AB6460">
          <w:rPr>
            <w:bCs/>
            <w:sz w:val="22"/>
            <w:szCs w:val="22"/>
            <w:rPrChange w:id="504" w:author="Michal Galdzicki" w:date="2012-02-16T12:29:00Z">
              <w:rPr>
                <w:bCs/>
                <w:sz w:val="22"/>
                <w:szCs w:val="22"/>
              </w:rPr>
            </w:rPrChange>
          </w:rPr>
          <w:delText>a</w:delText>
        </w:r>
      </w:del>
      <w:r w:rsidR="00F8691F" w:rsidRPr="009A1F2A">
        <w:rPr>
          <w:bCs/>
          <w:sz w:val="22"/>
          <w:szCs w:val="22"/>
          <w:rPrChange w:id="505" w:author="Michal Galdzicki" w:date="2012-02-16T12:29:00Z">
            <w:rPr>
              <w:bCs/>
              <w:sz w:val="22"/>
              <w:szCs w:val="22"/>
            </w:rPr>
          </w:rPrChange>
        </w:rPr>
        <w:t xml:space="preserve"> </w:t>
      </w:r>
      <w:ins w:id="506" w:author="Michal Galdzicki" w:date="2012-02-16T13:41:00Z">
        <w:r>
          <w:rPr>
            <w:bCs/>
            <w:sz w:val="22"/>
            <w:szCs w:val="22"/>
          </w:rPr>
          <w:t>(</w:t>
        </w:r>
      </w:ins>
      <w:del w:id="507" w:author="Michal Galdzicki" w:date="2012-02-16T13:40:00Z">
        <w:r w:rsidR="00F8691F" w:rsidRPr="009A1F2A" w:rsidDel="00AB6460">
          <w:rPr>
            <w:bCs/>
            <w:sz w:val="22"/>
            <w:szCs w:val="22"/>
            <w:rPrChange w:id="508" w:author="Michal Galdzicki" w:date="2012-02-16T12:29:00Z">
              <w:rPr>
                <w:bCs/>
                <w:sz w:val="22"/>
                <w:szCs w:val="22"/>
              </w:rPr>
            </w:rPrChange>
          </w:rPr>
          <w:delText xml:space="preserve">number </w:delText>
        </w:r>
      </w:del>
      <w:del w:id="509" w:author="Michal Galdzicki" w:date="2012-02-16T13:38:00Z">
        <w:r w:rsidR="00F8691F" w:rsidRPr="009A1F2A" w:rsidDel="00AB6460">
          <w:rPr>
            <w:bCs/>
            <w:sz w:val="22"/>
            <w:szCs w:val="22"/>
            <w:rPrChange w:id="510" w:author="Michal Galdzicki" w:date="2012-02-16T12:29:00Z">
              <w:rPr>
                <w:bCs/>
                <w:sz w:val="22"/>
                <w:szCs w:val="22"/>
              </w:rPr>
            </w:rPrChange>
          </w:rPr>
          <w:delText xml:space="preserve">&gt;= </w:delText>
        </w:r>
      </w:del>
      <w:del w:id="511" w:author="Michal Galdzicki" w:date="2012-02-16T13:40:00Z">
        <w:r w:rsidR="00F8691F" w:rsidRPr="009A1F2A" w:rsidDel="00AB6460">
          <w:rPr>
            <w:bCs/>
            <w:sz w:val="22"/>
            <w:szCs w:val="22"/>
            <w:rPrChange w:id="512" w:author="Michal Galdzicki" w:date="2012-02-16T12:29:00Z">
              <w:rPr>
                <w:bCs/>
                <w:sz w:val="22"/>
                <w:szCs w:val="22"/>
              </w:rPr>
            </w:rPrChange>
          </w:rPr>
          <w:delText>1</w:delText>
        </w:r>
      </w:del>
      <w:ins w:id="513" w:author="Michal Galdzicki" w:date="2012-02-16T13:40:00Z">
        <w:r>
          <w:rPr>
            <w:bCs/>
            <w:sz w:val="22"/>
            <w:szCs w:val="22"/>
          </w:rPr>
          <w:t>positive integer</w:t>
        </w:r>
      </w:ins>
      <w:ins w:id="514" w:author="Michal Galdzicki" w:date="2012-02-16T13:41:00Z">
        <w:r>
          <w:rPr>
            <w:bCs/>
            <w:sz w:val="22"/>
            <w:szCs w:val="22"/>
          </w:rPr>
          <w:t>)</w:t>
        </w:r>
      </w:ins>
      <w:ins w:id="515" w:author="Michal Galdzicki" w:date="2012-02-16T13:40:00Z">
        <w:r>
          <w:rPr>
            <w:bCs/>
            <w:sz w:val="22"/>
            <w:szCs w:val="22"/>
          </w:rPr>
          <w:t>; and</w:t>
        </w:r>
      </w:ins>
    </w:p>
    <w:p w:rsidR="00AB6460" w:rsidRDefault="00F8691F">
      <w:pPr>
        <w:spacing w:before="0" w:after="0" w:line="240" w:lineRule="auto"/>
        <w:ind w:left="0" w:right="0" w:firstLine="0"/>
        <w:rPr>
          <w:ins w:id="516" w:author="Michal Galdzicki" w:date="2012-02-16T13:41:00Z"/>
          <w:bCs/>
          <w:sz w:val="22"/>
          <w:szCs w:val="22"/>
        </w:rPr>
      </w:pPr>
      <w:del w:id="517" w:author="Michal Galdzicki" w:date="2012-02-16T13:40:00Z">
        <w:r w:rsidRPr="00AB6460" w:rsidDel="00AB6460">
          <w:rPr>
            <w:bCs/>
            <w:i/>
            <w:sz w:val="22"/>
            <w:szCs w:val="22"/>
            <w:rPrChange w:id="518" w:author="Michal Galdzicki" w:date="2012-02-16T13:41:00Z">
              <w:rPr>
                <w:bCs/>
                <w:sz w:val="22"/>
                <w:szCs w:val="22"/>
              </w:rPr>
            </w:rPrChange>
          </w:rPr>
          <w:delText xml:space="preserve">. </w:delText>
        </w:r>
      </w:del>
      <w:proofErr w:type="gramStart"/>
      <w:ins w:id="519" w:author="Michal Galdzicki" w:date="2012-02-16T13:38:00Z">
        <w:r w:rsidR="00AB6460" w:rsidRPr="00AB6460">
          <w:rPr>
            <w:bCs/>
            <w:i/>
            <w:sz w:val="22"/>
            <w:szCs w:val="22"/>
            <w:rPrChange w:id="520" w:author="Michal Galdzicki" w:date="2012-02-16T13:41:00Z">
              <w:rPr>
                <w:bCs/>
                <w:sz w:val="22"/>
                <w:szCs w:val="22"/>
              </w:rPr>
            </w:rPrChange>
          </w:rPr>
          <w:t>sa1.</w:t>
        </w:r>
      </w:ins>
      <w:r w:rsidRPr="00AB6460">
        <w:rPr>
          <w:bCs/>
          <w:i/>
          <w:sz w:val="22"/>
          <w:szCs w:val="22"/>
          <w:rPrChange w:id="521" w:author="Michal Galdzicki" w:date="2012-02-16T13:41:00Z">
            <w:rPr>
              <w:bCs/>
              <w:sz w:val="22"/>
              <w:szCs w:val="22"/>
            </w:rPr>
          </w:rPrChange>
        </w:rPr>
        <w:t>bioEnd</w:t>
      </w:r>
      <w:proofErr w:type="gramEnd"/>
      <w:r w:rsidRPr="009A1F2A">
        <w:rPr>
          <w:bCs/>
          <w:sz w:val="22"/>
          <w:szCs w:val="22"/>
          <w:rPrChange w:id="522" w:author="Michal Galdzicki" w:date="2012-02-16T12:29:00Z">
            <w:rPr>
              <w:bCs/>
              <w:sz w:val="22"/>
              <w:szCs w:val="22"/>
            </w:rPr>
          </w:rPrChange>
        </w:rPr>
        <w:t xml:space="preserve"> </w:t>
      </w:r>
      <w:ins w:id="523" w:author="Michal Galdzicki" w:date="2012-02-16T13:40:00Z">
        <w:r w:rsidR="00AB6460">
          <w:rPr>
            <w:bCs/>
            <w:sz w:val="22"/>
            <w:szCs w:val="22"/>
          </w:rPr>
          <w:t>is greater or equal to</w:t>
        </w:r>
      </w:ins>
      <w:del w:id="524" w:author="Michal Galdzicki" w:date="2012-02-16T13:40:00Z">
        <w:r w:rsidRPr="009A1F2A" w:rsidDel="00AB6460">
          <w:rPr>
            <w:bCs/>
            <w:sz w:val="22"/>
            <w:szCs w:val="22"/>
            <w:rPrChange w:id="525" w:author="Michal Galdzicki" w:date="2012-02-16T12:29:00Z">
              <w:rPr>
                <w:bCs/>
                <w:sz w:val="22"/>
                <w:szCs w:val="22"/>
              </w:rPr>
            </w:rPrChange>
          </w:rPr>
          <w:delText>&gt;=</w:delText>
        </w:r>
      </w:del>
      <w:r w:rsidRPr="009A1F2A">
        <w:rPr>
          <w:bCs/>
          <w:sz w:val="22"/>
          <w:szCs w:val="22"/>
          <w:rPrChange w:id="526" w:author="Michal Galdzicki" w:date="2012-02-16T12:29:00Z">
            <w:rPr>
              <w:bCs/>
              <w:sz w:val="22"/>
              <w:szCs w:val="22"/>
            </w:rPr>
          </w:rPrChange>
        </w:rPr>
        <w:t xml:space="preserve"> </w:t>
      </w:r>
      <w:ins w:id="527" w:author="Michal Galdzicki" w:date="2012-02-16T13:41:00Z">
        <w:r w:rsidR="00AB6460" w:rsidRPr="00AB6460">
          <w:rPr>
            <w:bCs/>
            <w:i/>
            <w:sz w:val="22"/>
            <w:szCs w:val="22"/>
            <w:rPrChange w:id="528" w:author="Michal Galdzicki" w:date="2012-02-16T13:42:00Z">
              <w:rPr>
                <w:bCs/>
                <w:sz w:val="22"/>
                <w:szCs w:val="22"/>
              </w:rPr>
            </w:rPrChange>
          </w:rPr>
          <w:t>sa1.</w:t>
        </w:r>
      </w:ins>
      <w:r w:rsidRPr="00AB6460">
        <w:rPr>
          <w:bCs/>
          <w:i/>
          <w:sz w:val="22"/>
          <w:szCs w:val="22"/>
          <w:rPrChange w:id="529" w:author="Michal Galdzicki" w:date="2012-02-16T13:42:00Z">
            <w:rPr>
              <w:bCs/>
              <w:sz w:val="22"/>
              <w:szCs w:val="22"/>
            </w:rPr>
          </w:rPrChange>
        </w:rPr>
        <w:t>bioStart</w:t>
      </w:r>
      <w:ins w:id="530" w:author="Michal Galdzicki" w:date="2012-02-16T13:42:00Z">
        <w:r w:rsidR="00AB6460">
          <w:rPr>
            <w:bCs/>
            <w:sz w:val="22"/>
            <w:szCs w:val="22"/>
          </w:rPr>
          <w:t>;</w:t>
        </w:r>
      </w:ins>
      <w:r w:rsidRPr="009A1F2A">
        <w:rPr>
          <w:bCs/>
          <w:sz w:val="22"/>
          <w:szCs w:val="22"/>
          <w:rPrChange w:id="531" w:author="Michal Galdzicki" w:date="2012-02-16T12:29:00Z">
            <w:rPr>
              <w:bCs/>
              <w:sz w:val="22"/>
              <w:szCs w:val="22"/>
            </w:rPr>
          </w:rPrChange>
        </w:rPr>
        <w:t xml:space="preserve"> and </w:t>
      </w:r>
    </w:p>
    <w:p w:rsidR="00F8691F" w:rsidRPr="00950736" w:rsidRDefault="00F8691F">
      <w:pPr>
        <w:spacing w:before="0" w:after="0" w:line="240" w:lineRule="auto"/>
        <w:ind w:left="0" w:right="0" w:firstLine="0"/>
        <w:rPr>
          <w:bCs/>
          <w:sz w:val="22"/>
          <w:szCs w:val="22"/>
        </w:rPr>
      </w:pPr>
      <w:del w:id="532" w:author="Michal Galdzicki" w:date="2012-02-16T13:43:00Z">
        <w:r w:rsidRPr="00AB6460" w:rsidDel="00AB6460">
          <w:rPr>
            <w:bCs/>
            <w:i/>
            <w:sz w:val="22"/>
            <w:szCs w:val="22"/>
            <w:rPrChange w:id="533" w:author="Michal Galdzicki" w:date="2012-02-16T13:42:00Z">
              <w:rPr>
                <w:bCs/>
                <w:sz w:val="22"/>
                <w:szCs w:val="22"/>
              </w:rPr>
            </w:rPrChange>
          </w:rPr>
          <w:delText>bioEnd</w:delText>
        </w:r>
        <w:r w:rsidRPr="009A1F2A" w:rsidDel="00AB6460">
          <w:rPr>
            <w:bCs/>
            <w:sz w:val="22"/>
            <w:szCs w:val="22"/>
            <w:rPrChange w:id="534" w:author="Michal Galdzicki" w:date="2012-02-16T12:29:00Z">
              <w:rPr>
                <w:bCs/>
                <w:sz w:val="22"/>
                <w:szCs w:val="22"/>
              </w:rPr>
            </w:rPrChange>
          </w:rPr>
          <w:delText xml:space="preserve"> </w:delText>
        </w:r>
      </w:del>
      <w:del w:id="535" w:author="Michal Galdzicki" w:date="2012-02-16T13:42:00Z">
        <w:r w:rsidRPr="009A1F2A" w:rsidDel="00AB6460">
          <w:rPr>
            <w:bCs/>
            <w:sz w:val="22"/>
            <w:szCs w:val="22"/>
            <w:rPrChange w:id="536" w:author="Michal Galdzicki" w:date="2012-02-16T12:29:00Z">
              <w:rPr>
                <w:bCs/>
                <w:sz w:val="22"/>
                <w:szCs w:val="22"/>
              </w:rPr>
            </w:rPrChange>
          </w:rPr>
          <w:delText>-</w:delText>
        </w:r>
      </w:del>
      <w:del w:id="537" w:author="Michal Galdzicki" w:date="2012-02-16T13:43:00Z">
        <w:r w:rsidRPr="009A1F2A" w:rsidDel="00AB6460">
          <w:rPr>
            <w:bCs/>
            <w:sz w:val="22"/>
            <w:szCs w:val="22"/>
            <w:rPrChange w:id="538" w:author="Michal Galdzicki" w:date="2012-02-16T12:29:00Z">
              <w:rPr>
                <w:bCs/>
                <w:sz w:val="22"/>
                <w:szCs w:val="22"/>
              </w:rPr>
            </w:rPrChange>
          </w:rPr>
          <w:delText xml:space="preserve"> </w:delText>
        </w:r>
        <w:r w:rsidRPr="00AB6460" w:rsidDel="00AB6460">
          <w:rPr>
            <w:bCs/>
            <w:i/>
            <w:sz w:val="22"/>
            <w:szCs w:val="22"/>
            <w:rPrChange w:id="539" w:author="Michal Galdzicki" w:date="2012-02-16T13:42:00Z">
              <w:rPr>
                <w:bCs/>
                <w:sz w:val="22"/>
                <w:szCs w:val="22"/>
              </w:rPr>
            </w:rPrChange>
          </w:rPr>
          <w:delText>bioStart</w:delText>
        </w:r>
        <w:r w:rsidRPr="009A1F2A" w:rsidDel="00AB6460">
          <w:rPr>
            <w:bCs/>
            <w:sz w:val="22"/>
            <w:szCs w:val="22"/>
            <w:rPrChange w:id="540" w:author="Michal Galdzicki" w:date="2012-02-16T12:29:00Z">
              <w:rPr>
                <w:bCs/>
                <w:sz w:val="22"/>
                <w:szCs w:val="22"/>
              </w:rPr>
            </w:rPrChange>
          </w:rPr>
          <w:delText xml:space="preserve"> + 1 </w:delText>
        </w:r>
      </w:del>
      <w:del w:id="541" w:author="Michal Galdzicki" w:date="2012-02-16T13:42:00Z">
        <w:r w:rsidRPr="009A1F2A" w:rsidDel="00AB6460">
          <w:rPr>
            <w:bCs/>
            <w:sz w:val="22"/>
            <w:szCs w:val="22"/>
            <w:rPrChange w:id="542" w:author="Michal Galdzicki" w:date="2012-02-16T12:29:00Z">
              <w:rPr>
                <w:bCs/>
                <w:sz w:val="22"/>
                <w:szCs w:val="22"/>
              </w:rPr>
            </w:rPrChange>
          </w:rPr>
          <w:delText xml:space="preserve">must </w:delText>
        </w:r>
      </w:del>
      <w:del w:id="543" w:author="Michal Galdzicki" w:date="2012-02-16T13:43:00Z">
        <w:r w:rsidRPr="009A1F2A" w:rsidDel="00AB6460">
          <w:rPr>
            <w:bCs/>
            <w:sz w:val="22"/>
            <w:szCs w:val="22"/>
            <w:rPrChange w:id="544" w:author="Michal Galdzicki" w:date="2012-02-16T12:29:00Z">
              <w:rPr>
                <w:bCs/>
                <w:sz w:val="22"/>
                <w:szCs w:val="22"/>
              </w:rPr>
            </w:rPrChange>
          </w:rPr>
          <w:delText xml:space="preserve">equal </w:delText>
        </w:r>
      </w:del>
      <w:proofErr w:type="gramStart"/>
      <w:r w:rsidRPr="009A1F2A">
        <w:rPr>
          <w:bCs/>
          <w:sz w:val="22"/>
          <w:szCs w:val="22"/>
          <w:rPrChange w:id="545" w:author="Michal Galdzicki" w:date="2012-02-16T12:29:00Z">
            <w:rPr>
              <w:bCs/>
              <w:sz w:val="22"/>
              <w:szCs w:val="22"/>
            </w:rPr>
          </w:rPrChange>
        </w:rPr>
        <w:t>the</w:t>
      </w:r>
      <w:proofErr w:type="gramEnd"/>
      <w:r w:rsidRPr="009A1F2A">
        <w:rPr>
          <w:bCs/>
          <w:sz w:val="22"/>
          <w:szCs w:val="22"/>
          <w:rPrChange w:id="546" w:author="Michal Galdzicki" w:date="2012-02-16T12:29:00Z">
            <w:rPr>
              <w:bCs/>
              <w:sz w:val="22"/>
              <w:szCs w:val="22"/>
            </w:rPr>
          </w:rPrChange>
        </w:rPr>
        <w:t xml:space="preserve"> DNA sequence length of the </w:t>
      </w:r>
      <w:proofErr w:type="spellStart"/>
      <w:ins w:id="547" w:author="Michal Galdzicki" w:date="2012-02-16T13:51:00Z">
        <w:r w:rsidR="007C05EA" w:rsidRPr="007C05EA">
          <w:rPr>
            <w:bCs/>
            <w:i/>
            <w:sz w:val="22"/>
            <w:szCs w:val="22"/>
            <w:rPrChange w:id="548" w:author="Michal Galdzicki" w:date="2012-02-16T13:52:00Z">
              <w:rPr>
                <w:bCs/>
                <w:sz w:val="22"/>
                <w:szCs w:val="22"/>
              </w:rPr>
            </w:rPrChange>
          </w:rPr>
          <w:t>DnaComponent</w:t>
        </w:r>
        <w:proofErr w:type="spellEnd"/>
        <w:r w:rsidR="007C05EA">
          <w:rPr>
            <w:bCs/>
            <w:sz w:val="22"/>
            <w:szCs w:val="22"/>
          </w:rPr>
          <w:t xml:space="preserve"> specified by </w:t>
        </w:r>
      </w:ins>
      <w:ins w:id="549" w:author="Michal Galdzicki" w:date="2012-02-16T13:43:00Z">
        <w:r w:rsidR="007C05EA" w:rsidRPr="007C05EA">
          <w:rPr>
            <w:bCs/>
            <w:i/>
            <w:sz w:val="22"/>
            <w:szCs w:val="22"/>
            <w:rPrChange w:id="550" w:author="Michal Galdzicki" w:date="2012-02-16T13:52:00Z">
              <w:rPr>
                <w:bCs/>
                <w:sz w:val="22"/>
                <w:szCs w:val="22"/>
              </w:rPr>
            </w:rPrChange>
          </w:rPr>
          <w:t>sa1.subcomponent</w:t>
        </w:r>
        <w:r w:rsidR="00AB6460">
          <w:rPr>
            <w:bCs/>
            <w:sz w:val="22"/>
            <w:szCs w:val="22"/>
          </w:rPr>
          <w:t xml:space="preserve"> </w:t>
        </w:r>
      </w:ins>
      <w:del w:id="551" w:author="Michal Galdzicki" w:date="2012-02-16T13:43:00Z">
        <w:r w:rsidRPr="009A1F2A" w:rsidDel="00AB6460">
          <w:rPr>
            <w:bCs/>
            <w:sz w:val="22"/>
            <w:szCs w:val="22"/>
            <w:rPrChange w:id="552" w:author="Michal Galdzicki" w:date="2012-02-16T12:29:00Z">
              <w:rPr>
                <w:bCs/>
                <w:sz w:val="22"/>
                <w:szCs w:val="22"/>
              </w:rPr>
            </w:rPrChange>
          </w:rPr>
          <w:delText>corresponding DnaComponent</w:delText>
        </w:r>
      </w:del>
      <w:ins w:id="553" w:author="Michal Galdzicki" w:date="2012-02-16T13:43:00Z">
        <w:r w:rsidR="00AB6460">
          <w:rPr>
            <w:bCs/>
            <w:sz w:val="22"/>
            <w:szCs w:val="22"/>
          </w:rPr>
          <w:t xml:space="preserve">is </w:t>
        </w:r>
      </w:ins>
      <w:ins w:id="554" w:author="Michal Galdzicki" w:date="2012-02-16T13:52:00Z">
        <w:r w:rsidR="007C05EA">
          <w:rPr>
            <w:bCs/>
            <w:sz w:val="22"/>
            <w:szCs w:val="22"/>
          </w:rPr>
          <w:t xml:space="preserve">equal to </w:t>
        </w:r>
      </w:ins>
      <w:ins w:id="555" w:author="Michal Galdzicki" w:date="2012-02-16T13:43:00Z">
        <w:r w:rsidR="00AB6460" w:rsidRPr="00B87261">
          <w:rPr>
            <w:bCs/>
            <w:i/>
            <w:sz w:val="22"/>
            <w:szCs w:val="22"/>
          </w:rPr>
          <w:t>sa1.bioEnd</w:t>
        </w:r>
        <w:r w:rsidR="00AB6460" w:rsidRPr="00B87261">
          <w:rPr>
            <w:bCs/>
            <w:sz w:val="22"/>
            <w:szCs w:val="22"/>
          </w:rPr>
          <w:t xml:space="preserve"> </w:t>
        </w:r>
        <w:r w:rsidR="00AB6460">
          <w:rPr>
            <w:bCs/>
            <w:sz w:val="22"/>
            <w:szCs w:val="22"/>
          </w:rPr>
          <w:t>–</w:t>
        </w:r>
        <w:r w:rsidR="00AB6460" w:rsidRPr="00B87261">
          <w:rPr>
            <w:bCs/>
            <w:sz w:val="22"/>
            <w:szCs w:val="22"/>
          </w:rPr>
          <w:t xml:space="preserve"> </w:t>
        </w:r>
        <w:r w:rsidR="00AB6460" w:rsidRPr="00B87261">
          <w:rPr>
            <w:bCs/>
            <w:i/>
            <w:sz w:val="22"/>
            <w:szCs w:val="22"/>
          </w:rPr>
          <w:t>sa1.bioStart</w:t>
        </w:r>
        <w:r w:rsidR="00AB6460" w:rsidRPr="00B87261">
          <w:rPr>
            <w:bCs/>
            <w:sz w:val="22"/>
            <w:szCs w:val="22"/>
          </w:rPr>
          <w:t xml:space="preserve"> + 1</w:t>
        </w:r>
      </w:ins>
      <w:ins w:id="556" w:author="Michal Galdzicki" w:date="2012-02-16T13:52:00Z">
        <w:r w:rsidR="007C05EA">
          <w:rPr>
            <w:bCs/>
            <w:sz w:val="22"/>
            <w:szCs w:val="22"/>
          </w:rPr>
          <w:t>.</w:t>
        </w:r>
      </w:ins>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r w:rsidR="000451DE">
        <w:rPr>
          <w:sz w:val="22"/>
          <w:szCs w:val="22"/>
        </w:rPr>
        <w:t xml:space="preserve">less </w:t>
      </w:r>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4A42DC" w:rsidRDefault="005A685D" w:rsidP="004A42DC">
      <w:pPr>
        <w:spacing w:before="0" w:line="240" w:lineRule="auto"/>
        <w:ind w:left="0" w:right="0" w:firstLine="0"/>
        <w:textAlignment w:val="center"/>
        <w:rPr>
          <w:ins w:id="557" w:author="Michal Galdzicki" w:date="2012-02-16T15:17:00Z"/>
          <w:rFonts w:eastAsia="Times New Roman" w:cs="Calibri"/>
          <w:sz w:val="22"/>
          <w:szCs w:val="22"/>
          <w:shd w:val="clear" w:color="auto" w:fill="FFFFFF"/>
        </w:rPr>
        <w:pPrChange w:id="558" w:author="Michal Galdzicki" w:date="2012-02-16T15:17:00Z">
          <w:pPr>
            <w:numPr>
              <w:numId w:val="5"/>
            </w:numPr>
            <w:tabs>
              <w:tab w:val="num" w:pos="720"/>
            </w:tabs>
            <w:spacing w:before="0" w:after="0" w:line="240" w:lineRule="auto"/>
            <w:ind w:left="720" w:right="0" w:hanging="360"/>
            <w:textAlignment w:val="center"/>
          </w:pPr>
        </w:pPrChange>
      </w:pPr>
      <w:ins w:id="559" w:author="Michal Galdzicki" w:date="2012-02-16T15:43:00Z">
        <w:r>
          <w:rPr>
            <w:rFonts w:eastAsia="Times New Roman" w:cs="Calibri"/>
            <w:sz w:val="22"/>
            <w:szCs w:val="22"/>
            <w:shd w:val="clear" w:color="auto" w:fill="FFFFFF"/>
          </w:rPr>
          <w:t>When</w:t>
        </w:r>
      </w:ins>
      <w:ins w:id="560" w:author="Michal Galdzicki" w:date="2012-02-16T15:15:00Z">
        <w:r w:rsidR="00B10E34" w:rsidRPr="004A42DC">
          <w:rPr>
            <w:rFonts w:eastAsia="Times New Roman" w:cs="Calibri"/>
            <w:sz w:val="22"/>
            <w:szCs w:val="22"/>
            <w:shd w:val="clear" w:color="auto" w:fill="FFFFFF"/>
            <w:rPrChange w:id="561" w:author="Michal Galdzicki" w:date="2012-02-16T15:17:00Z">
              <w:rPr>
                <w:rFonts w:ascii="Calibri" w:eastAsia="Times New Roman" w:hAnsi="Calibri" w:cs="Calibri"/>
                <w:sz w:val="24"/>
                <w:szCs w:val="24"/>
                <w:shd w:val="clear" w:color="auto" w:fill="FFFFFF"/>
              </w:rPr>
            </w:rPrChange>
          </w:rPr>
          <w:t xml:space="preserve"> present, the</w:t>
        </w:r>
      </w:ins>
      <w:ins w:id="562" w:author="Michal Galdzicki" w:date="2012-02-16T15:45:00Z">
        <w:r>
          <w:rPr>
            <w:rFonts w:eastAsia="Times New Roman" w:cs="Calibri"/>
            <w:sz w:val="22"/>
            <w:szCs w:val="22"/>
            <w:shd w:val="clear" w:color="auto" w:fill="FFFFFF"/>
          </w:rPr>
          <w:t xml:space="preserve"> </w:t>
        </w:r>
      </w:ins>
      <w:proofErr w:type="spellStart"/>
      <w:ins w:id="563" w:author="Michal Galdzicki" w:date="2012-02-16T15:46:00Z">
        <w:r w:rsidR="008E5F4C">
          <w:rPr>
            <w:rFonts w:eastAsia="Times New Roman" w:cs="Calibri"/>
            <w:sz w:val="22"/>
            <w:szCs w:val="22"/>
            <w:shd w:val="clear" w:color="auto" w:fill="FFFFFF"/>
          </w:rPr>
          <w:t>subComponent’s</w:t>
        </w:r>
        <w:proofErr w:type="spellEnd"/>
        <w:r w:rsidR="008E5F4C">
          <w:rPr>
            <w:rFonts w:eastAsia="Times New Roman" w:cs="Calibri"/>
            <w:sz w:val="22"/>
            <w:szCs w:val="22"/>
            <w:shd w:val="clear" w:color="auto" w:fill="FFFFFF"/>
          </w:rPr>
          <w:t xml:space="preserve"> </w:t>
        </w:r>
      </w:ins>
      <w:proofErr w:type="spellStart"/>
      <w:ins w:id="564" w:author="Michal Galdzicki" w:date="2012-02-16T15:15:00Z">
        <w:r w:rsidR="00B10E34" w:rsidRPr="004A42DC">
          <w:rPr>
            <w:rFonts w:eastAsia="Times New Roman" w:cs="Calibri"/>
            <w:i/>
            <w:iCs/>
            <w:sz w:val="22"/>
            <w:szCs w:val="22"/>
            <w:shd w:val="clear" w:color="auto" w:fill="FFFFFF"/>
            <w:rPrChange w:id="565" w:author="Michal Galdzicki" w:date="2012-02-16T15:17:00Z">
              <w:rPr>
                <w:rFonts w:ascii="Calibri" w:eastAsia="Times New Roman" w:hAnsi="Calibri" w:cs="Calibri"/>
                <w:i/>
                <w:iCs/>
                <w:sz w:val="24"/>
                <w:szCs w:val="24"/>
                <w:shd w:val="clear" w:color="auto" w:fill="FFFFFF"/>
              </w:rPr>
            </w:rPrChange>
          </w:rPr>
          <w:t>DnaSequence</w:t>
        </w:r>
      </w:ins>
      <w:proofErr w:type="spellEnd"/>
      <w:ins w:id="566" w:author="Michal Galdzicki" w:date="2012-02-16T15:47:00Z">
        <w:r w:rsidR="008E5F4C">
          <w:rPr>
            <w:rFonts w:eastAsia="Times New Roman" w:cs="Calibri"/>
            <w:iCs/>
            <w:sz w:val="22"/>
            <w:szCs w:val="22"/>
            <w:shd w:val="clear" w:color="auto" w:fill="FFFFFF"/>
          </w:rPr>
          <w:t xml:space="preserve"> </w:t>
        </w:r>
        <w:r w:rsidR="008E5F4C" w:rsidRPr="00B87261">
          <w:rPr>
            <w:rFonts w:eastAsia="Times New Roman" w:cs="Calibri"/>
            <w:sz w:val="22"/>
            <w:szCs w:val="22"/>
            <w:shd w:val="clear" w:color="auto" w:fill="FFFFFF"/>
          </w:rPr>
          <w:t>MUST relate to the exact sequence found in the interval specified by the Location Data</w:t>
        </w:r>
        <w:r w:rsidR="008E5F4C">
          <w:rPr>
            <w:rFonts w:eastAsia="Times New Roman" w:cs="Calibri"/>
            <w:sz w:val="22"/>
            <w:szCs w:val="22"/>
            <w:shd w:val="clear" w:color="auto" w:fill="FFFFFF"/>
          </w:rPr>
          <w:t xml:space="preserve"> </w:t>
        </w:r>
      </w:ins>
      <w:ins w:id="567" w:author="Michal Galdzicki" w:date="2012-02-16T15:15:00Z">
        <w:r w:rsidR="00B10E34" w:rsidRPr="004A42DC">
          <w:rPr>
            <w:rFonts w:eastAsia="Times New Roman" w:cs="Calibri"/>
            <w:sz w:val="22"/>
            <w:szCs w:val="22"/>
            <w:shd w:val="clear" w:color="auto" w:fill="FFFFFF"/>
            <w:rPrChange w:id="568" w:author="Michal Galdzicki" w:date="2012-02-16T15:17:00Z">
              <w:rPr>
                <w:rFonts w:ascii="Calibri" w:eastAsia="Times New Roman" w:hAnsi="Calibri" w:cs="Calibri"/>
                <w:sz w:val="24"/>
                <w:szCs w:val="24"/>
                <w:shd w:val="clear" w:color="auto" w:fill="FFFFFF"/>
              </w:rPr>
            </w:rPrChange>
          </w:rPr>
          <w:t xml:space="preserve">of </w:t>
        </w:r>
      </w:ins>
      <w:ins w:id="569" w:author="Michal Galdzicki" w:date="2012-02-16T15:53:00Z">
        <w:r w:rsidR="006879D5">
          <w:rPr>
            <w:rFonts w:eastAsia="Times New Roman" w:cs="Calibri"/>
            <w:sz w:val="22"/>
            <w:szCs w:val="22"/>
            <w:shd w:val="clear" w:color="auto" w:fill="FFFFFF"/>
          </w:rPr>
          <w:t>the</w:t>
        </w:r>
      </w:ins>
      <w:ins w:id="570" w:author="Michal Galdzicki" w:date="2012-02-16T15:15:00Z">
        <w:r w:rsidR="00B10E34" w:rsidRPr="004A42DC">
          <w:rPr>
            <w:rFonts w:eastAsia="Times New Roman" w:cs="Calibri"/>
            <w:sz w:val="22"/>
            <w:szCs w:val="22"/>
            <w:shd w:val="clear" w:color="auto" w:fill="FFFFFF"/>
            <w:rPrChange w:id="571" w:author="Michal Galdzicki" w:date="2012-02-16T15:17:00Z">
              <w:rPr>
                <w:rFonts w:ascii="Calibri" w:eastAsia="Times New Roman" w:hAnsi="Calibri" w:cs="Calibri"/>
                <w:sz w:val="24"/>
                <w:szCs w:val="24"/>
                <w:shd w:val="clear" w:color="auto" w:fill="FFFFFF"/>
              </w:rPr>
            </w:rPrChange>
          </w:rPr>
          <w:t xml:space="preserve"> </w:t>
        </w:r>
        <w:proofErr w:type="spellStart"/>
        <w:r w:rsidR="00B10E34" w:rsidRPr="004A42DC">
          <w:rPr>
            <w:rFonts w:eastAsia="Times New Roman" w:cs="Calibri"/>
            <w:i/>
            <w:iCs/>
            <w:sz w:val="22"/>
            <w:szCs w:val="22"/>
            <w:shd w:val="clear" w:color="auto" w:fill="FFFFFF"/>
            <w:rPrChange w:id="572" w:author="Michal Galdzicki" w:date="2012-02-16T15:17:00Z">
              <w:rPr>
                <w:rFonts w:ascii="Calibri" w:eastAsia="Times New Roman" w:hAnsi="Calibri" w:cs="Calibri"/>
                <w:i/>
                <w:iCs/>
                <w:sz w:val="24"/>
                <w:szCs w:val="24"/>
                <w:shd w:val="clear" w:color="auto" w:fill="FFFFFF"/>
              </w:rPr>
            </w:rPrChange>
          </w:rPr>
          <w:t>SequenceAnnotation</w:t>
        </w:r>
        <w:proofErr w:type="spellEnd"/>
        <w:r w:rsidR="004A42DC">
          <w:rPr>
            <w:rFonts w:eastAsia="Times New Roman" w:cs="Calibri"/>
            <w:sz w:val="22"/>
            <w:szCs w:val="22"/>
            <w:shd w:val="clear" w:color="auto" w:fill="FFFFFF"/>
            <w:rPrChange w:id="573" w:author="Michal Galdzicki" w:date="2012-02-16T15:17:00Z">
              <w:rPr>
                <w:rFonts w:eastAsia="Times New Roman" w:cs="Calibri"/>
                <w:sz w:val="22"/>
                <w:szCs w:val="22"/>
                <w:shd w:val="clear" w:color="auto" w:fill="FFFFFF"/>
              </w:rPr>
            </w:rPrChange>
          </w:rPr>
          <w:t>.</w:t>
        </w:r>
      </w:ins>
    </w:p>
    <w:p w:rsidR="00B10E34" w:rsidRPr="004A42DC" w:rsidRDefault="00B10E34" w:rsidP="004A42DC">
      <w:pPr>
        <w:spacing w:before="0" w:line="240" w:lineRule="auto"/>
        <w:ind w:left="0" w:right="0" w:firstLine="0"/>
        <w:textAlignment w:val="center"/>
        <w:rPr>
          <w:ins w:id="574" w:author="Michal Galdzicki" w:date="2012-02-16T15:15:00Z"/>
          <w:rFonts w:eastAsia="Times New Roman" w:cs="Times New Roman"/>
          <w:sz w:val="22"/>
          <w:szCs w:val="22"/>
          <w:shd w:val="clear" w:color="auto" w:fill="auto"/>
          <w:rPrChange w:id="575" w:author="Michal Galdzicki" w:date="2012-02-16T15:17:00Z">
            <w:rPr>
              <w:ins w:id="576" w:author="Michal Galdzicki" w:date="2012-02-16T15:15:00Z"/>
              <w:rFonts w:ascii="Times New Roman" w:eastAsia="Times New Roman" w:hAnsi="Times New Roman" w:cs="Times New Roman"/>
              <w:sz w:val="24"/>
              <w:szCs w:val="24"/>
              <w:shd w:val="clear" w:color="auto" w:fill="auto"/>
            </w:rPr>
          </w:rPrChange>
        </w:rPr>
        <w:pPrChange w:id="577" w:author="Michal Galdzicki" w:date="2012-02-16T15:17:00Z">
          <w:pPr>
            <w:numPr>
              <w:numId w:val="5"/>
            </w:numPr>
            <w:tabs>
              <w:tab w:val="num" w:pos="720"/>
            </w:tabs>
            <w:spacing w:before="0" w:after="0" w:line="240" w:lineRule="auto"/>
            <w:ind w:left="720" w:right="0" w:hanging="360"/>
            <w:textAlignment w:val="center"/>
          </w:pPr>
        </w:pPrChange>
      </w:pPr>
      <w:ins w:id="578" w:author="Michal Galdzicki" w:date="2012-02-16T15:15:00Z">
        <w:r w:rsidRPr="004A42DC">
          <w:rPr>
            <w:rFonts w:eastAsia="Times New Roman" w:cs="Calibri"/>
            <w:sz w:val="22"/>
            <w:szCs w:val="22"/>
            <w:shd w:val="clear" w:color="auto" w:fill="FFFFFF"/>
            <w:rPrChange w:id="579" w:author="Michal Galdzicki" w:date="2012-02-16T15:17:00Z">
              <w:rPr>
                <w:rFonts w:ascii="Calibri" w:eastAsia="Times New Roman" w:hAnsi="Calibri" w:cs="Calibri"/>
                <w:sz w:val="24"/>
                <w:szCs w:val="24"/>
                <w:shd w:val="clear" w:color="auto" w:fill="FFFFFF"/>
              </w:rPr>
            </w:rPrChange>
          </w:rPr>
          <w:t xml:space="preserve">The </w:t>
        </w:r>
        <w:proofErr w:type="spellStart"/>
        <w:r w:rsidRPr="004A42DC">
          <w:rPr>
            <w:rFonts w:eastAsia="Times New Roman" w:cs="Calibri"/>
            <w:i/>
            <w:iCs/>
            <w:sz w:val="22"/>
            <w:szCs w:val="22"/>
            <w:shd w:val="clear" w:color="auto" w:fill="FFFFFF"/>
            <w:rPrChange w:id="580" w:author="Michal Galdzicki" w:date="2012-02-16T15:17:00Z">
              <w:rPr>
                <w:rFonts w:ascii="Calibri" w:eastAsia="Times New Roman" w:hAnsi="Calibri" w:cs="Calibri"/>
                <w:i/>
                <w:iCs/>
                <w:sz w:val="24"/>
                <w:szCs w:val="24"/>
                <w:shd w:val="clear" w:color="auto" w:fill="FFFFFF"/>
              </w:rPr>
            </w:rPrChange>
          </w:rPr>
          <w:t>subComponent</w:t>
        </w:r>
        <w:r w:rsidRPr="004A42DC">
          <w:rPr>
            <w:rFonts w:eastAsia="Times New Roman" w:cs="Calibri"/>
            <w:sz w:val="22"/>
            <w:szCs w:val="22"/>
            <w:shd w:val="clear" w:color="auto" w:fill="FFFFFF"/>
            <w:rPrChange w:id="581" w:author="Michal Galdzicki" w:date="2012-02-16T15:17:00Z">
              <w:rPr>
                <w:rFonts w:ascii="Calibri" w:eastAsia="Times New Roman" w:hAnsi="Calibri" w:cs="Calibri"/>
                <w:sz w:val="24"/>
                <w:szCs w:val="24"/>
                <w:shd w:val="clear" w:color="auto" w:fill="FFFFFF"/>
              </w:rPr>
            </w:rPrChange>
          </w:rPr>
          <w:t>'s</w:t>
        </w:r>
        <w:proofErr w:type="spellEnd"/>
        <w:r w:rsidRPr="004A42DC">
          <w:rPr>
            <w:rFonts w:eastAsia="Times New Roman" w:cs="Calibri"/>
            <w:sz w:val="22"/>
            <w:szCs w:val="22"/>
            <w:shd w:val="clear" w:color="auto" w:fill="FFFFFF"/>
            <w:rPrChange w:id="582" w:author="Michal Galdzicki" w:date="2012-02-16T15:17:00Z">
              <w:rPr>
                <w:rFonts w:ascii="Calibri" w:eastAsia="Times New Roman" w:hAnsi="Calibri" w:cs="Calibri"/>
                <w:sz w:val="24"/>
                <w:szCs w:val="24"/>
                <w:shd w:val="clear" w:color="auto" w:fill="FFFFFF"/>
              </w:rPr>
            </w:rPrChange>
          </w:rPr>
          <w:t xml:space="preserve"> sequence is logically consistent if the value of </w:t>
        </w:r>
        <w:r w:rsidRPr="004A42DC">
          <w:rPr>
            <w:rFonts w:eastAsia="Times New Roman" w:cs="Calibri"/>
            <w:i/>
            <w:iCs/>
            <w:sz w:val="22"/>
            <w:szCs w:val="22"/>
            <w:shd w:val="clear" w:color="auto" w:fill="FFFFFF"/>
            <w:rPrChange w:id="583" w:author="Michal Galdzicki" w:date="2012-02-16T15:17:00Z">
              <w:rPr>
                <w:rFonts w:ascii="Calibri" w:eastAsia="Times New Roman" w:hAnsi="Calibri" w:cs="Calibri"/>
                <w:i/>
                <w:iCs/>
                <w:sz w:val="24"/>
                <w:szCs w:val="24"/>
                <w:shd w:val="clear" w:color="auto" w:fill="FFFFFF"/>
              </w:rPr>
            </w:rPrChange>
          </w:rPr>
          <w:t>strand</w:t>
        </w:r>
        <w:r w:rsidRPr="004A42DC">
          <w:rPr>
            <w:rFonts w:eastAsia="Times New Roman" w:cs="Calibri"/>
            <w:sz w:val="22"/>
            <w:szCs w:val="22"/>
            <w:shd w:val="clear" w:color="auto" w:fill="FFFFFF"/>
            <w:rPrChange w:id="584" w:author="Michal Galdzicki" w:date="2012-02-16T15:17:00Z">
              <w:rPr>
                <w:rFonts w:ascii="Calibri" w:eastAsia="Times New Roman" w:hAnsi="Calibri" w:cs="Calibri"/>
                <w:sz w:val="24"/>
                <w:szCs w:val="24"/>
                <w:shd w:val="clear" w:color="auto" w:fill="FFFFFF"/>
              </w:rPr>
            </w:rPrChange>
          </w:rPr>
          <w:t xml:space="preserve"> is: </w:t>
        </w:r>
      </w:ins>
    </w:p>
    <w:p w:rsidR="005A685D" w:rsidRDefault="00B10E34" w:rsidP="005A685D">
      <w:pPr>
        <w:spacing w:before="0" w:line="240" w:lineRule="auto"/>
        <w:ind w:right="0"/>
        <w:textAlignment w:val="center"/>
        <w:rPr>
          <w:ins w:id="585" w:author="Michal Galdzicki" w:date="2012-02-16T15:42:00Z"/>
          <w:rFonts w:eastAsia="Times New Roman" w:cs="Calibri"/>
          <w:color w:val="auto"/>
          <w:sz w:val="22"/>
          <w:szCs w:val="22"/>
          <w:shd w:val="clear" w:color="auto" w:fill="auto"/>
        </w:rPr>
        <w:pPrChange w:id="586" w:author="Michal Galdzicki" w:date="2012-02-16T15:42:00Z">
          <w:pPr>
            <w:numPr>
              <w:numId w:val="7"/>
            </w:numPr>
            <w:tabs>
              <w:tab w:val="num" w:pos="720"/>
            </w:tabs>
            <w:spacing w:before="0" w:after="0" w:line="240" w:lineRule="auto"/>
            <w:ind w:left="720" w:right="0" w:hanging="360"/>
            <w:textAlignment w:val="center"/>
          </w:pPr>
        </w:pPrChange>
      </w:pPr>
      <w:ins w:id="587" w:author="Michal Galdzicki" w:date="2012-02-16T15:15:00Z">
        <w:r w:rsidRPr="004A42DC">
          <w:rPr>
            <w:rFonts w:eastAsia="Times New Roman" w:cs="Calibri"/>
            <w:color w:val="auto"/>
            <w:sz w:val="22"/>
            <w:szCs w:val="22"/>
            <w:shd w:val="clear" w:color="auto" w:fill="auto"/>
            <w:rPrChange w:id="588"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89"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90"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91" w:author="Michal Galdzicki" w:date="2012-02-16T15:17:00Z">
              <w:rPr>
                <w:rFonts w:ascii="Calibri" w:eastAsia="Times New Roman" w:hAnsi="Calibri" w:cs="Calibri"/>
                <w:color w:val="auto"/>
                <w:sz w:val="24"/>
                <w:szCs w:val="24"/>
                <w:shd w:val="clear" w:color="auto" w:fill="auto"/>
              </w:rPr>
            </w:rPrChange>
          </w:rPr>
          <w:t xml:space="preserve"> sequence specifies the sequence of the parent </w:t>
        </w:r>
        <w:proofErr w:type="spellStart"/>
        <w:r w:rsidRPr="004A42DC">
          <w:rPr>
            <w:rFonts w:eastAsia="Times New Roman" w:cs="Calibri"/>
            <w:i/>
            <w:iCs/>
            <w:color w:val="auto"/>
            <w:sz w:val="22"/>
            <w:szCs w:val="22"/>
            <w:shd w:val="clear" w:color="auto" w:fill="auto"/>
            <w:rPrChange w:id="592"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93" w:author="Michal Galdzicki" w:date="2012-02-16T15:17:00Z">
              <w:rPr>
                <w:rFonts w:ascii="Calibri" w:eastAsia="Times New Roman" w:hAnsi="Calibri" w:cs="Calibri"/>
                <w:color w:val="auto"/>
                <w:sz w:val="24"/>
                <w:szCs w:val="24"/>
                <w:shd w:val="clear" w:color="auto" w:fill="auto"/>
              </w:rPr>
            </w:rPrChange>
          </w:rPr>
          <w:t xml:space="preserve"> in th</w:t>
        </w:r>
        <w:r w:rsidR="005A685D">
          <w:rPr>
            <w:rFonts w:eastAsia="Times New Roman" w:cs="Calibri"/>
            <w:color w:val="auto"/>
            <w:sz w:val="22"/>
            <w:szCs w:val="22"/>
            <w:shd w:val="clear" w:color="auto" w:fill="auto"/>
            <w:rPrChange w:id="594" w:author="Michal Galdzicki" w:date="2012-02-16T15:17:00Z">
              <w:rPr>
                <w:rFonts w:eastAsia="Times New Roman" w:cs="Calibri"/>
                <w:color w:val="auto"/>
                <w:sz w:val="22"/>
                <w:szCs w:val="22"/>
                <w:shd w:val="clear" w:color="auto" w:fill="auto"/>
              </w:rPr>
            </w:rPrChange>
          </w:rPr>
          <w:t>at region.</w:t>
        </w:r>
      </w:ins>
    </w:p>
    <w:p w:rsidR="00B10E34" w:rsidRPr="004A42DC" w:rsidRDefault="00B10E34" w:rsidP="008E5F4C">
      <w:pPr>
        <w:spacing w:before="0" w:line="240" w:lineRule="auto"/>
        <w:ind w:right="0"/>
        <w:textAlignment w:val="center"/>
        <w:rPr>
          <w:ins w:id="595" w:author="Michal Galdzicki" w:date="2012-02-16T15:15:00Z"/>
          <w:rFonts w:eastAsia="Times New Roman" w:cs="Times New Roman"/>
          <w:color w:val="auto"/>
          <w:sz w:val="22"/>
          <w:szCs w:val="22"/>
          <w:shd w:val="clear" w:color="auto" w:fill="auto"/>
          <w:rPrChange w:id="596" w:author="Michal Galdzicki" w:date="2012-02-16T15:17:00Z">
            <w:rPr>
              <w:ins w:id="597" w:author="Michal Galdzicki" w:date="2012-02-16T15:15:00Z"/>
              <w:rFonts w:ascii="Times New Roman" w:eastAsia="Times New Roman" w:hAnsi="Times New Roman" w:cs="Times New Roman"/>
              <w:color w:val="auto"/>
              <w:sz w:val="24"/>
              <w:szCs w:val="24"/>
              <w:shd w:val="clear" w:color="auto" w:fill="auto"/>
            </w:rPr>
          </w:rPrChange>
        </w:rPr>
        <w:pPrChange w:id="598" w:author="Michal Galdzicki" w:date="2012-02-16T15:48:00Z">
          <w:pPr>
            <w:numPr>
              <w:numId w:val="7"/>
            </w:numPr>
            <w:tabs>
              <w:tab w:val="num" w:pos="720"/>
            </w:tabs>
            <w:spacing w:before="0" w:after="0" w:line="240" w:lineRule="auto"/>
            <w:ind w:left="720" w:right="0" w:hanging="360"/>
            <w:textAlignment w:val="center"/>
          </w:pPr>
        </w:pPrChange>
      </w:pPr>
      <w:ins w:id="599" w:author="Michal Galdzicki" w:date="2012-02-16T15:15:00Z">
        <w:r w:rsidRPr="004A42DC">
          <w:rPr>
            <w:rFonts w:eastAsia="Times New Roman" w:cs="Calibri"/>
            <w:color w:val="auto"/>
            <w:sz w:val="22"/>
            <w:szCs w:val="22"/>
            <w:shd w:val="clear" w:color="auto" w:fill="auto"/>
            <w:rPrChange w:id="600"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601"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602"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603" w:author="Michal Galdzicki" w:date="2012-02-16T15:17:00Z">
              <w:rPr>
                <w:rFonts w:ascii="Calibri" w:eastAsia="Times New Roman" w:hAnsi="Calibri" w:cs="Calibri"/>
                <w:color w:val="auto"/>
                <w:sz w:val="24"/>
                <w:szCs w:val="24"/>
                <w:shd w:val="clear" w:color="auto" w:fill="auto"/>
              </w:rPr>
            </w:rPrChange>
          </w:rPr>
          <w:t xml:space="preserve"> sequence specifies the reverse-complement of the parent </w:t>
        </w:r>
        <w:proofErr w:type="spellStart"/>
        <w:r w:rsidRPr="004A42DC">
          <w:rPr>
            <w:rFonts w:eastAsia="Times New Roman" w:cs="Calibri"/>
            <w:i/>
            <w:iCs/>
            <w:color w:val="auto"/>
            <w:sz w:val="22"/>
            <w:szCs w:val="22"/>
            <w:shd w:val="clear" w:color="auto" w:fill="auto"/>
            <w:rPrChange w:id="604" w:author="Michal Galdzicki" w:date="2012-02-16T15:17:00Z">
              <w:rPr>
                <w:rFonts w:ascii="Calibri" w:eastAsia="Times New Roman" w:hAnsi="Calibri" w:cs="Calibri"/>
                <w:i/>
                <w:iCs/>
                <w:color w:val="auto"/>
                <w:sz w:val="24"/>
                <w:szCs w:val="24"/>
                <w:shd w:val="clear" w:color="auto" w:fill="auto"/>
              </w:rPr>
            </w:rPrChange>
          </w:rPr>
          <w:t>DnaComponent</w:t>
        </w:r>
        <w:r w:rsidRPr="004A42DC">
          <w:rPr>
            <w:rFonts w:eastAsia="Times New Roman" w:cs="Calibri"/>
            <w:color w:val="auto"/>
            <w:sz w:val="22"/>
            <w:szCs w:val="22"/>
            <w:shd w:val="clear" w:color="auto" w:fill="auto"/>
            <w:rPrChange w:id="605"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606" w:author="Michal Galdzicki" w:date="2012-02-16T15:17:00Z">
              <w:rPr>
                <w:rFonts w:ascii="Calibri" w:eastAsia="Times New Roman" w:hAnsi="Calibri" w:cs="Calibri"/>
                <w:color w:val="auto"/>
                <w:sz w:val="24"/>
                <w:szCs w:val="24"/>
                <w:shd w:val="clear" w:color="auto" w:fill="auto"/>
              </w:rPr>
            </w:rPrChange>
          </w:rPr>
          <w:t xml:space="preserve"> sequence in that region</w:t>
        </w:r>
      </w:ins>
      <w:ins w:id="607" w:author="Michal Galdzicki" w:date="2012-02-16T19:15:00Z">
        <w:r w:rsidR="00D57323">
          <w:rPr>
            <w:rFonts w:eastAsia="Times New Roman" w:cs="Calibri"/>
            <w:color w:val="auto"/>
            <w:sz w:val="22"/>
            <w:szCs w:val="22"/>
            <w:shd w:val="clear" w:color="auto" w:fill="auto"/>
          </w:rPr>
          <w:t xml:space="preserve">, see </w:t>
        </w:r>
      </w:ins>
      <w:ins w:id="608" w:author="Michal Galdzicki" w:date="2012-02-16T19:14:00Z">
        <w:r w:rsidR="00D57323">
          <w:rPr>
            <w:rFonts w:eastAsia="Times New Roman" w:cs="Calibri"/>
            <w:color w:val="auto"/>
            <w:sz w:val="22"/>
            <w:szCs w:val="22"/>
            <w:shd w:val="clear" w:color="auto" w:fill="auto"/>
          </w:rPr>
          <w:t xml:space="preserve">Section 9.4 </w:t>
        </w:r>
      </w:ins>
      <w:ins w:id="609" w:author="Michal Galdzicki" w:date="2012-02-16T19:13:00Z">
        <w:r w:rsidR="00D57323">
          <w:rPr>
            <w:rFonts w:eastAsia="Times New Roman" w:cs="Calibri"/>
            <w:color w:val="auto"/>
            <w:sz w:val="22"/>
            <w:szCs w:val="22"/>
            <w:shd w:val="clear" w:color="auto" w:fill="auto"/>
          </w:rPr>
          <w:t>Figure 10</w:t>
        </w:r>
      </w:ins>
      <w:ins w:id="610" w:author="Michal Galdzicki" w:date="2012-02-16T19:15:00Z">
        <w:r w:rsidR="00D57323">
          <w:rPr>
            <w:rFonts w:eastAsia="Times New Roman" w:cs="Calibri"/>
            <w:color w:val="auto"/>
            <w:sz w:val="22"/>
            <w:szCs w:val="22"/>
            <w:shd w:val="clear" w:color="auto" w:fill="auto"/>
          </w:rPr>
          <w:t xml:space="preserve"> for example</w:t>
        </w:r>
      </w:ins>
      <w:ins w:id="611" w:author="Michal Galdzicki" w:date="2012-02-16T15:15:00Z">
        <w:r w:rsidRPr="004A42DC">
          <w:rPr>
            <w:rFonts w:eastAsia="Times New Roman" w:cs="Calibri"/>
            <w:color w:val="auto"/>
            <w:sz w:val="22"/>
            <w:szCs w:val="22"/>
            <w:shd w:val="clear" w:color="auto" w:fill="auto"/>
            <w:rPrChange w:id="612" w:author="Michal Galdzicki" w:date="2012-02-16T15:17:00Z">
              <w:rPr>
                <w:rFonts w:ascii="Calibri" w:eastAsia="Times New Roman" w:hAnsi="Calibri" w:cs="Calibri"/>
                <w:color w:val="auto"/>
                <w:sz w:val="24"/>
                <w:szCs w:val="24"/>
                <w:shd w:val="clear" w:color="auto" w:fill="auto"/>
              </w:rPr>
            </w:rPrChange>
          </w:rPr>
          <w:t>.</w:t>
        </w:r>
      </w:ins>
    </w:p>
    <w:p w:rsidR="00B10E34" w:rsidRPr="004A42DC" w:rsidRDefault="00B10E34" w:rsidP="004A42DC">
      <w:pPr>
        <w:spacing w:before="0" w:after="0" w:line="240" w:lineRule="auto"/>
        <w:ind w:left="0" w:right="0" w:firstLine="0"/>
        <w:textAlignment w:val="center"/>
        <w:rPr>
          <w:ins w:id="613" w:author="Michal Galdzicki" w:date="2012-02-16T15:15:00Z"/>
          <w:rFonts w:eastAsia="Times New Roman" w:cs="Times New Roman"/>
          <w:color w:val="auto"/>
          <w:sz w:val="22"/>
          <w:szCs w:val="22"/>
          <w:shd w:val="clear" w:color="auto" w:fill="auto"/>
          <w:rPrChange w:id="614" w:author="Michal Galdzicki" w:date="2012-02-16T15:17:00Z">
            <w:rPr>
              <w:ins w:id="615" w:author="Michal Galdzicki" w:date="2012-02-16T15:15:00Z"/>
              <w:rFonts w:ascii="Times New Roman" w:eastAsia="Times New Roman" w:hAnsi="Times New Roman" w:cs="Times New Roman"/>
              <w:color w:val="auto"/>
              <w:sz w:val="24"/>
              <w:szCs w:val="24"/>
              <w:shd w:val="clear" w:color="auto" w:fill="auto"/>
            </w:rPr>
          </w:rPrChange>
        </w:rPr>
        <w:pPrChange w:id="616" w:author="Michal Galdzicki" w:date="2012-02-16T15:16:00Z">
          <w:pPr>
            <w:numPr>
              <w:numId w:val="8"/>
            </w:numPr>
            <w:tabs>
              <w:tab w:val="num" w:pos="720"/>
            </w:tabs>
            <w:spacing w:before="0" w:after="0" w:line="240" w:lineRule="auto"/>
            <w:ind w:left="720" w:right="0" w:hanging="360"/>
            <w:textAlignment w:val="center"/>
          </w:pPr>
        </w:pPrChange>
      </w:pPr>
      <w:ins w:id="617" w:author="Michal Galdzicki" w:date="2012-02-16T15:15:00Z">
        <w:r w:rsidRPr="004A42DC">
          <w:rPr>
            <w:rFonts w:eastAsia="Times New Roman" w:cs="Calibri"/>
            <w:color w:val="auto"/>
            <w:sz w:val="22"/>
            <w:szCs w:val="22"/>
            <w:shd w:val="clear" w:color="auto" w:fill="auto"/>
            <w:rPrChange w:id="618" w:author="Michal Galdzicki" w:date="2012-02-16T15:17:00Z">
              <w:rPr>
                <w:rFonts w:ascii="Calibri" w:eastAsia="Times New Roman" w:hAnsi="Calibri" w:cs="Calibri"/>
                <w:color w:val="auto"/>
                <w:sz w:val="24"/>
                <w:szCs w:val="24"/>
                <w:shd w:val="clear" w:color="auto" w:fill="auto"/>
              </w:rPr>
            </w:rPrChange>
          </w:rPr>
          <w:t xml:space="preserve">If the </w:t>
        </w:r>
        <w:r w:rsidRPr="008E5F4C">
          <w:rPr>
            <w:rFonts w:eastAsia="Times New Roman" w:cs="Calibri"/>
            <w:i/>
            <w:color w:val="auto"/>
            <w:sz w:val="22"/>
            <w:szCs w:val="22"/>
            <w:shd w:val="clear" w:color="auto" w:fill="auto"/>
            <w:rPrChange w:id="619" w:author="Michal Galdzicki" w:date="2012-02-16T15:49:00Z">
              <w:rPr>
                <w:rFonts w:ascii="Calibri" w:eastAsia="Times New Roman" w:hAnsi="Calibri" w:cs="Calibri"/>
                <w:color w:val="auto"/>
                <w:sz w:val="24"/>
                <w:szCs w:val="24"/>
                <w:shd w:val="clear" w:color="auto" w:fill="auto"/>
              </w:rPr>
            </w:rPrChange>
          </w:rPr>
          <w:t>strand</w:t>
        </w:r>
        <w:r w:rsidRPr="004A42DC">
          <w:rPr>
            <w:rFonts w:eastAsia="Times New Roman" w:cs="Calibri"/>
            <w:color w:val="auto"/>
            <w:sz w:val="22"/>
            <w:szCs w:val="22"/>
            <w:shd w:val="clear" w:color="auto" w:fill="auto"/>
            <w:rPrChange w:id="620" w:author="Michal Galdzicki" w:date="2012-02-16T15:17:00Z">
              <w:rPr>
                <w:rFonts w:ascii="Calibri" w:eastAsia="Times New Roman" w:hAnsi="Calibri" w:cs="Calibri"/>
                <w:color w:val="auto"/>
                <w:sz w:val="24"/>
                <w:szCs w:val="24"/>
                <w:shd w:val="clear" w:color="auto" w:fill="auto"/>
              </w:rPr>
            </w:rPrChange>
          </w:rPr>
          <w:t xml:space="preserve"> value is </w:t>
        </w:r>
      </w:ins>
      <w:ins w:id="621" w:author="Michal Galdzicki" w:date="2012-02-16T15:51:00Z">
        <w:r w:rsidR="0072395B">
          <w:rPr>
            <w:rFonts w:eastAsia="Times New Roman" w:cs="Calibri"/>
            <w:color w:val="auto"/>
            <w:sz w:val="22"/>
            <w:szCs w:val="22"/>
            <w:shd w:val="clear" w:color="auto" w:fill="auto"/>
          </w:rPr>
          <w:t>un-</w:t>
        </w:r>
      </w:ins>
      <w:ins w:id="622" w:author="Michal Galdzicki" w:date="2012-02-16T15:15:00Z">
        <w:r w:rsidRPr="004A42DC">
          <w:rPr>
            <w:rFonts w:eastAsia="Times New Roman" w:cs="Calibri"/>
            <w:color w:val="auto"/>
            <w:sz w:val="22"/>
            <w:szCs w:val="22"/>
            <w:shd w:val="clear" w:color="auto" w:fill="auto"/>
            <w:rPrChange w:id="623" w:author="Michal Galdzicki" w:date="2012-02-16T15:17:00Z">
              <w:rPr>
                <w:rFonts w:ascii="Calibri" w:eastAsia="Times New Roman" w:hAnsi="Calibri" w:cs="Calibri"/>
                <w:color w:val="auto"/>
                <w:sz w:val="24"/>
                <w:szCs w:val="24"/>
                <w:shd w:val="clear" w:color="auto" w:fill="auto"/>
              </w:rPr>
            </w:rPrChange>
          </w:rPr>
          <w:t>specified</w:t>
        </w:r>
      </w:ins>
      <w:ins w:id="624" w:author="Michal Galdzicki" w:date="2012-02-16T15:51:00Z">
        <w:r w:rsidR="0072395B">
          <w:rPr>
            <w:rFonts w:eastAsia="Times New Roman" w:cs="Calibri"/>
            <w:color w:val="auto"/>
            <w:sz w:val="22"/>
            <w:szCs w:val="22"/>
            <w:shd w:val="clear" w:color="auto" w:fill="auto"/>
          </w:rPr>
          <w:t xml:space="preserve"> and </w:t>
        </w:r>
      </w:ins>
      <w:ins w:id="625" w:author="Michal Galdzicki" w:date="2012-02-16T15:15:00Z">
        <w:r w:rsidRPr="004A42DC">
          <w:rPr>
            <w:rFonts w:eastAsia="Times New Roman" w:cs="Calibri"/>
            <w:color w:val="auto"/>
            <w:sz w:val="22"/>
            <w:szCs w:val="22"/>
            <w:shd w:val="clear" w:color="auto" w:fill="auto"/>
            <w:rPrChange w:id="626" w:author="Michal Galdzicki" w:date="2012-02-16T15:17:00Z">
              <w:rPr>
                <w:rFonts w:ascii="Calibri" w:eastAsia="Times New Roman" w:hAnsi="Calibri" w:cs="Calibri"/>
                <w:color w:val="auto"/>
                <w:sz w:val="24"/>
                <w:szCs w:val="24"/>
                <w:shd w:val="clear" w:color="auto" w:fill="auto"/>
              </w:rPr>
            </w:rPrChange>
          </w:rPr>
          <w:t xml:space="preserve">the </w:t>
        </w:r>
      </w:ins>
      <w:proofErr w:type="spellStart"/>
      <w:ins w:id="627" w:author="Michal Galdzicki" w:date="2012-02-16T15:50:00Z">
        <w:r w:rsidR="008E5F4C" w:rsidRPr="008E5F4C">
          <w:rPr>
            <w:rFonts w:eastAsia="Times New Roman" w:cs="Calibri"/>
            <w:i/>
            <w:color w:val="auto"/>
            <w:sz w:val="22"/>
            <w:szCs w:val="22"/>
            <w:shd w:val="clear" w:color="auto" w:fill="auto"/>
            <w:rPrChange w:id="628" w:author="Michal Galdzicki" w:date="2012-02-16T15:50:00Z">
              <w:rPr>
                <w:rFonts w:eastAsia="Times New Roman" w:cs="Calibri"/>
                <w:color w:val="auto"/>
                <w:sz w:val="22"/>
                <w:szCs w:val="22"/>
                <w:shd w:val="clear" w:color="auto" w:fill="auto"/>
              </w:rPr>
            </w:rPrChange>
          </w:rPr>
          <w:t>DnaS</w:t>
        </w:r>
      </w:ins>
      <w:ins w:id="629" w:author="Michal Galdzicki" w:date="2012-02-16T15:15:00Z">
        <w:r w:rsidRPr="008E5F4C">
          <w:rPr>
            <w:rFonts w:eastAsia="Times New Roman" w:cs="Calibri"/>
            <w:i/>
            <w:color w:val="auto"/>
            <w:sz w:val="22"/>
            <w:szCs w:val="22"/>
            <w:shd w:val="clear" w:color="auto" w:fill="auto"/>
            <w:rPrChange w:id="630" w:author="Michal Galdzicki" w:date="2012-02-16T15:50:00Z">
              <w:rPr>
                <w:rFonts w:ascii="Calibri" w:eastAsia="Times New Roman" w:hAnsi="Calibri" w:cs="Calibri"/>
                <w:color w:val="auto"/>
                <w:sz w:val="24"/>
                <w:szCs w:val="24"/>
                <w:shd w:val="clear" w:color="auto" w:fill="auto"/>
              </w:rPr>
            </w:rPrChange>
          </w:rPr>
          <w:t>equence</w:t>
        </w:r>
        <w:proofErr w:type="spellEnd"/>
        <w:r w:rsidRPr="004A42DC">
          <w:rPr>
            <w:rFonts w:eastAsia="Times New Roman" w:cs="Calibri"/>
            <w:color w:val="auto"/>
            <w:sz w:val="22"/>
            <w:szCs w:val="22"/>
            <w:shd w:val="clear" w:color="auto" w:fill="auto"/>
            <w:rPrChange w:id="631" w:author="Michal Galdzicki" w:date="2012-02-16T15:17:00Z">
              <w:rPr>
                <w:rFonts w:ascii="Calibri" w:eastAsia="Times New Roman" w:hAnsi="Calibri" w:cs="Calibri"/>
                <w:color w:val="auto"/>
                <w:sz w:val="24"/>
                <w:szCs w:val="24"/>
                <w:shd w:val="clear" w:color="auto" w:fill="auto"/>
              </w:rPr>
            </w:rPrChange>
          </w:rPr>
          <w:t xml:space="preserve"> of the </w:t>
        </w:r>
        <w:proofErr w:type="spellStart"/>
        <w:r w:rsidRPr="004A42DC">
          <w:rPr>
            <w:rFonts w:eastAsia="Times New Roman" w:cs="Calibri"/>
            <w:i/>
            <w:iCs/>
            <w:color w:val="auto"/>
            <w:sz w:val="22"/>
            <w:szCs w:val="22"/>
            <w:shd w:val="clear" w:color="auto" w:fill="auto"/>
            <w:rPrChange w:id="632" w:author="Michal Galdzicki" w:date="2012-02-16T15:17:00Z">
              <w:rPr>
                <w:rFonts w:ascii="Calibri" w:eastAsia="Times New Roman" w:hAnsi="Calibri" w:cs="Calibri"/>
                <w:i/>
                <w:iCs/>
                <w:color w:val="auto"/>
                <w:sz w:val="24"/>
                <w:szCs w:val="24"/>
                <w:shd w:val="clear" w:color="auto" w:fill="auto"/>
              </w:rPr>
            </w:rPrChange>
          </w:rPr>
          <w:t>subComponent</w:t>
        </w:r>
        <w:proofErr w:type="spellEnd"/>
        <w:r w:rsidR="0072395B">
          <w:rPr>
            <w:rFonts w:eastAsia="Times New Roman" w:cs="Calibri"/>
            <w:color w:val="auto"/>
            <w:sz w:val="22"/>
            <w:szCs w:val="22"/>
            <w:shd w:val="clear" w:color="auto" w:fill="auto"/>
            <w:rPrChange w:id="633" w:author="Michal Galdzicki" w:date="2012-02-16T15:17:00Z">
              <w:rPr>
                <w:rFonts w:eastAsia="Times New Roman" w:cs="Calibri"/>
                <w:color w:val="auto"/>
                <w:sz w:val="22"/>
                <w:szCs w:val="22"/>
                <w:shd w:val="clear" w:color="auto" w:fill="auto"/>
              </w:rPr>
            </w:rPrChange>
          </w:rPr>
          <w:t xml:space="preserve"> is present</w:t>
        </w:r>
      </w:ins>
      <w:ins w:id="634" w:author="Michal Galdzicki" w:date="2012-02-16T15:51:00Z">
        <w:r w:rsidR="0072395B">
          <w:rPr>
            <w:rFonts w:eastAsia="Times New Roman" w:cs="Calibri"/>
            <w:color w:val="auto"/>
            <w:sz w:val="22"/>
            <w:szCs w:val="22"/>
            <w:shd w:val="clear" w:color="auto" w:fill="auto"/>
          </w:rPr>
          <w:t>, t</w:t>
        </w:r>
      </w:ins>
      <w:ins w:id="635" w:author="Michal Galdzicki" w:date="2012-02-16T15:50:00Z">
        <w:r w:rsidR="0072395B" w:rsidRPr="00B87261">
          <w:rPr>
            <w:rFonts w:eastAsia="Times New Roman" w:cs="Calibri"/>
            <w:color w:val="auto"/>
            <w:sz w:val="22"/>
            <w:szCs w:val="22"/>
            <w:shd w:val="clear" w:color="auto" w:fill="auto"/>
          </w:rPr>
          <w:t xml:space="preserve">he </w:t>
        </w:r>
        <w:proofErr w:type="spellStart"/>
        <w:r w:rsidR="0072395B" w:rsidRPr="00B87261">
          <w:rPr>
            <w:rFonts w:eastAsia="Times New Roman" w:cs="Calibri"/>
            <w:i/>
            <w:iCs/>
            <w:color w:val="auto"/>
            <w:sz w:val="22"/>
            <w:szCs w:val="22"/>
            <w:shd w:val="clear" w:color="auto" w:fill="auto"/>
          </w:rPr>
          <w:t>subComponent</w:t>
        </w:r>
        <w:r w:rsidR="0072395B" w:rsidRPr="00B87261">
          <w:rPr>
            <w:rFonts w:eastAsia="Times New Roman" w:cs="Calibri"/>
            <w:color w:val="auto"/>
            <w:sz w:val="22"/>
            <w:szCs w:val="22"/>
            <w:shd w:val="clear" w:color="auto" w:fill="auto"/>
          </w:rPr>
          <w:t>'s</w:t>
        </w:r>
        <w:proofErr w:type="spellEnd"/>
        <w:r w:rsidR="0072395B" w:rsidRPr="00B87261">
          <w:rPr>
            <w:rFonts w:eastAsia="Times New Roman" w:cs="Calibri"/>
            <w:color w:val="auto"/>
            <w:sz w:val="22"/>
            <w:szCs w:val="22"/>
            <w:shd w:val="clear" w:color="auto" w:fill="auto"/>
          </w:rPr>
          <w:t xml:space="preserve"> sequence</w:t>
        </w:r>
      </w:ins>
      <w:ins w:id="636" w:author="Michal Galdzicki" w:date="2012-02-16T15:15:00Z">
        <w:r w:rsidRPr="004A42DC">
          <w:rPr>
            <w:rFonts w:eastAsia="Times New Roman" w:cs="Calibri"/>
            <w:color w:val="auto"/>
            <w:sz w:val="22"/>
            <w:szCs w:val="22"/>
            <w:shd w:val="clear" w:color="auto" w:fill="auto"/>
            <w:rPrChange w:id="637" w:author="Michal Galdzicki" w:date="2012-02-16T15:17:00Z">
              <w:rPr>
                <w:rFonts w:ascii="Calibri" w:eastAsia="Times New Roman" w:hAnsi="Calibri" w:cs="Calibri"/>
                <w:color w:val="auto"/>
                <w:sz w:val="24"/>
                <w:szCs w:val="24"/>
                <w:shd w:val="clear" w:color="auto" w:fill="auto"/>
              </w:rPr>
            </w:rPrChange>
          </w:rPr>
          <w:t xml:space="preserve"> specifies the exact sub-sequence of the parent </w:t>
        </w:r>
        <w:proofErr w:type="spellStart"/>
        <w:r w:rsidRPr="004A42DC">
          <w:rPr>
            <w:rFonts w:eastAsia="Times New Roman" w:cs="Calibri"/>
            <w:i/>
            <w:iCs/>
            <w:color w:val="auto"/>
            <w:sz w:val="22"/>
            <w:szCs w:val="22"/>
            <w:shd w:val="clear" w:color="auto" w:fill="auto"/>
            <w:rPrChange w:id="638"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639" w:author="Michal Galdzicki" w:date="2012-02-16T15:17:00Z">
              <w:rPr>
                <w:rFonts w:ascii="Calibri" w:eastAsia="Times New Roman" w:hAnsi="Calibri" w:cs="Calibri"/>
                <w:color w:val="auto"/>
                <w:sz w:val="24"/>
                <w:szCs w:val="24"/>
                <w:shd w:val="clear" w:color="auto" w:fill="auto"/>
              </w:rPr>
            </w:rPrChange>
          </w:rPr>
          <w:t>.</w:t>
        </w:r>
      </w:ins>
    </w:p>
    <w:p w:rsidR="00A77B3E" w:rsidDel="00B10E34" w:rsidRDefault="00E274F1">
      <w:pPr>
        <w:spacing w:before="0" w:after="0" w:line="240" w:lineRule="auto"/>
        <w:ind w:left="0" w:right="0" w:firstLine="0"/>
        <w:rPr>
          <w:del w:id="640" w:author="Michal Galdzicki" w:date="2012-02-16T15:15:00Z"/>
          <w:sz w:val="22"/>
          <w:szCs w:val="22"/>
        </w:rPr>
      </w:pPr>
      <w:del w:id="641" w:author="Michal Galdzicki" w:date="2012-02-16T15:15:00Z">
        <w:r w:rsidDel="00B10E34">
          <w:rPr>
            <w:sz w:val="22"/>
            <w:szCs w:val="22"/>
          </w:rPr>
          <w:delText xml:space="preserve">If present, the </w:delText>
        </w:r>
        <w:r w:rsidDel="00B10E34">
          <w:rPr>
            <w:i/>
            <w:iCs/>
            <w:sz w:val="22"/>
            <w:szCs w:val="22"/>
          </w:rPr>
          <w:delText xml:space="preserve">DnaSequence </w:delText>
        </w:r>
        <w:r w:rsidDel="00B10E34">
          <w:rPr>
            <w:sz w:val="22"/>
            <w:szCs w:val="22"/>
          </w:rPr>
          <w:delText xml:space="preserve">value of the DnaComponent referenced by </w:delText>
        </w:r>
        <w:r w:rsidDel="00B10E34">
          <w:rPr>
            <w:i/>
            <w:iCs/>
            <w:sz w:val="22"/>
            <w:szCs w:val="22"/>
          </w:rPr>
          <w:delText>subComponent</w:delText>
        </w:r>
        <w:r w:rsidDel="00B10E34">
          <w:rPr>
            <w:sz w:val="22"/>
            <w:szCs w:val="22"/>
          </w:rPr>
          <w:delText xml:space="preserve"> in a </w:delText>
        </w:r>
        <w:r w:rsidDel="00B10E34">
          <w:rPr>
            <w:i/>
            <w:iCs/>
            <w:sz w:val="22"/>
            <w:szCs w:val="22"/>
          </w:rPr>
          <w:delText xml:space="preserve">SequenceAnnotation </w:delText>
        </w:r>
        <w:r w:rsidDel="00B10E34">
          <w:rPr>
            <w:sz w:val="22"/>
            <w:szCs w:val="22"/>
          </w:rPr>
          <w:delText>with Location Data MUST be the exact sequence found in the interval specified by the Location Data.</w:delText>
        </w:r>
      </w:del>
    </w:p>
    <w:p w:rsidR="00FF458F" w:rsidRDefault="00FF458F">
      <w:pPr>
        <w:spacing w:before="0" w:after="0" w:line="240" w:lineRule="auto"/>
        <w:ind w:left="0" w:right="0" w:firstLine="0"/>
        <w:rPr>
          <w:b/>
          <w:bCs/>
          <w:sz w:val="24"/>
          <w:szCs w:val="24"/>
        </w:rPr>
      </w:pPr>
      <w:bookmarkStart w:id="642" w:name="_Toc305145370"/>
    </w:p>
    <w:p w:rsidR="00A77B3E" w:rsidRDefault="00E274F1">
      <w:pPr>
        <w:pStyle w:val="Heading3"/>
        <w:spacing w:before="0" w:line="240" w:lineRule="auto"/>
      </w:pPr>
      <w:bookmarkStart w:id="643" w:name="_Toc317184438"/>
      <w:r>
        <w:t>8.5.4 Collection:</w:t>
      </w:r>
      <w:bookmarkEnd w:id="642"/>
      <w:bookmarkEnd w:id="643"/>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w:t>
            </w:r>
            <w:r>
              <w:rPr>
                <w:sz w:val="22"/>
                <w:szCs w:val="22"/>
              </w:rPr>
              <w:lastRenderedPageBreak/>
              <w:t xml:space="preserve">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644" w:name="h.2suiw21j4er2"/>
      <w:bookmarkStart w:id="645" w:name="h.vdpbarbm6kg7"/>
      <w:bookmarkStart w:id="646" w:name="h.y6z3yr417ap7"/>
      <w:bookmarkStart w:id="647" w:name="_Toc305145371"/>
      <w:bookmarkStart w:id="648" w:name="_Toc317184439"/>
      <w:bookmarkEnd w:id="644"/>
      <w:bookmarkEnd w:id="645"/>
      <w:bookmarkEnd w:id="646"/>
      <w:r>
        <w:lastRenderedPageBreak/>
        <w:t>9. Examples</w:t>
      </w:r>
      <w:bookmarkEnd w:id="647"/>
      <w:bookmarkEnd w:id="648"/>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649" w:name="h.onkh97rabbbm"/>
      <w:bookmarkStart w:id="650" w:name="_Toc305145372"/>
      <w:bookmarkStart w:id="651" w:name="_Toc317184440"/>
      <w:bookmarkEnd w:id="649"/>
      <w:r>
        <w:t xml:space="preserve">9.1 Annotated Composite </w:t>
      </w:r>
      <w:proofErr w:type="spellStart"/>
      <w:r>
        <w:rPr>
          <w:i/>
          <w:iCs/>
        </w:rPr>
        <w:t>DnaComponent</w:t>
      </w:r>
      <w:bookmarkEnd w:id="650"/>
      <w:bookmarkEnd w:id="651"/>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69" w:history="1">
        <w:r>
          <w:rPr>
            <w:color w:val="000099"/>
            <w:sz w:val="22"/>
            <w:szCs w:val="22"/>
            <w:u w:val="single"/>
          </w:rPr>
          <w:t>http</w:t>
        </w:r>
      </w:hyperlink>
      <w:hyperlink r:id="rId170" w:history="1">
        <w:proofErr w:type="gramStart"/>
        <w:r>
          <w:rPr>
            <w:color w:val="000099"/>
            <w:sz w:val="22"/>
            <w:szCs w:val="22"/>
            <w:u w:val="single"/>
          </w:rPr>
          <w:t>:/</w:t>
        </w:r>
        <w:proofErr w:type="gramEnd"/>
        <w:r>
          <w:rPr>
            <w:color w:val="000099"/>
            <w:sz w:val="22"/>
            <w:szCs w:val="22"/>
            <w:u w:val="single"/>
          </w:rPr>
          <w:t>/</w:t>
        </w:r>
      </w:hyperlink>
      <w:hyperlink r:id="rId171" w:history="1">
        <w:r>
          <w:rPr>
            <w:color w:val="000099"/>
            <w:sz w:val="22"/>
            <w:szCs w:val="22"/>
            <w:u w:val="single"/>
          </w:rPr>
          <w:t>partsregistry</w:t>
        </w:r>
      </w:hyperlink>
      <w:hyperlink r:id="rId172" w:history="1">
        <w:r>
          <w:rPr>
            <w:color w:val="000099"/>
            <w:sz w:val="22"/>
            <w:szCs w:val="22"/>
            <w:u w:val="single"/>
          </w:rPr>
          <w:t>.</w:t>
        </w:r>
      </w:hyperlink>
      <w:hyperlink r:id="rId173"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0E3E202A" wp14:editId="0064A8B4">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75" w:history="1">
              <w:r>
                <w:rPr>
                  <w:color w:val="000099"/>
                  <w:u w:val="single"/>
                </w:rPr>
                <w:t>http</w:t>
              </w:r>
            </w:hyperlink>
            <w:hyperlink r:id="rId176" w:history="1">
              <w:proofErr w:type="gramStart"/>
              <w:r>
                <w:rPr>
                  <w:color w:val="000099"/>
                  <w:u w:val="single"/>
                </w:rPr>
                <w:t>:/</w:t>
              </w:r>
              <w:proofErr w:type="gramEnd"/>
              <w:r>
                <w:rPr>
                  <w:color w:val="000099"/>
                  <w:u w:val="single"/>
                </w:rPr>
                <w:t>/</w:t>
              </w:r>
            </w:hyperlink>
            <w:hyperlink r:id="rId177" w:history="1">
              <w:r>
                <w:rPr>
                  <w:color w:val="000099"/>
                  <w:u w:val="single"/>
                </w:rPr>
                <w:t>partsregistry</w:t>
              </w:r>
            </w:hyperlink>
            <w:hyperlink r:id="rId178" w:history="1">
              <w:r>
                <w:rPr>
                  <w:color w:val="000099"/>
                  <w:u w:val="single"/>
                </w:rPr>
                <w:t>.</w:t>
              </w:r>
            </w:hyperlink>
            <w:hyperlink r:id="rId179"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30A8B2C5" wp14:editId="52DEFDF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5A23D4" w:rsidRPr="005A23D4" w:rsidRDefault="005A23D4" w:rsidP="005A23D4">
      <w:pPr>
        <w:rPr>
          <w:ins w:id="652" w:author="Michal Galdzicki" w:date="2012-02-16T18:04:00Z"/>
          <w:rPrChange w:id="653" w:author="Michal Galdzicki" w:date="2012-02-16T18:05:00Z">
            <w:rPr>
              <w:ins w:id="654" w:author="Michal Galdzicki" w:date="2012-02-16T18:04:00Z"/>
            </w:rPr>
          </w:rPrChange>
        </w:rPr>
        <w:pPrChange w:id="655" w:author="Michal Galdzicki" w:date="2012-02-16T18:05:00Z">
          <w:pPr>
            <w:pStyle w:val="Heading2"/>
            <w:spacing w:before="360" w:after="80" w:line="240" w:lineRule="auto"/>
          </w:pPr>
        </w:pPrChange>
      </w:pPr>
      <w:bookmarkStart w:id="656" w:name="h.nb2uwj5vow15"/>
      <w:bookmarkStart w:id="657" w:name="_Toc305145373"/>
      <w:bookmarkEnd w:id="656"/>
    </w:p>
    <w:p w:rsidR="00A77B3E" w:rsidRDefault="00E274F1">
      <w:pPr>
        <w:pStyle w:val="Heading2"/>
        <w:spacing w:before="360" w:after="80" w:line="240" w:lineRule="auto"/>
      </w:pPr>
      <w:bookmarkStart w:id="658" w:name="_Toc317184441"/>
      <w:r>
        <w:t xml:space="preserve">9.2 Multi-Tiered Annotated </w:t>
      </w:r>
      <w:proofErr w:type="spellStart"/>
      <w:r>
        <w:rPr>
          <w:i/>
          <w:iCs/>
        </w:rPr>
        <w:t>DnaComponent</w:t>
      </w:r>
      <w:bookmarkEnd w:id="657"/>
      <w:bookmarkEnd w:id="658"/>
      <w:proofErr w:type="spellEnd"/>
    </w:p>
    <w:p w:rsidR="00A77B3E" w:rsidRDefault="00E274F1">
      <w:pPr>
        <w:spacing w:before="0" w:after="0" w:line="240" w:lineRule="auto"/>
        <w:ind w:left="0" w:right="0" w:firstLine="0"/>
        <w:rPr>
          <w:sz w:val="22"/>
          <w:szCs w:val="22"/>
        </w:rPr>
      </w:pPr>
      <w:r>
        <w:rPr>
          <w:sz w:val="22"/>
          <w:szCs w:val="22"/>
        </w:rPr>
        <w:t xml:space="preserve">The next example depicts the 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659" w:name="h.1wzxn6rqn12o"/>
            <w:bookmarkEnd w:id="659"/>
            <w:r>
              <w:rPr>
                <w:noProof/>
              </w:rPr>
              <w:drawing>
                <wp:inline distT="0" distB="0" distL="0" distR="0" wp14:anchorId="4FC0EEA0" wp14:editId="378F556E">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660" w:name="_Toc317184442"/>
      <w:r w:rsidRPr="006B67A3">
        <w:t>9.3 Partially Realized Design Template</w:t>
      </w:r>
      <w:bookmarkEnd w:id="660"/>
    </w:p>
    <w:p w:rsidR="00A77B3E" w:rsidRDefault="00E274F1">
      <w:pPr>
        <w:spacing w:line="240" w:lineRule="auto"/>
        <w:ind w:left="0" w:firstLine="0"/>
        <w:rPr>
          <w:sz w:val="22"/>
          <w:szCs w:val="22"/>
        </w:rPr>
      </w:pPr>
      <w:bookmarkStart w:id="661" w:name="h.vr1iab4rnxb0"/>
      <w:bookmarkEnd w:id="661"/>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0AF26457" wp14:editId="100010EF">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662" w:name="h.jzibnkzgeqmh"/>
            <w:bookmarkEnd w:id="662"/>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623D7B" w:rsidRPr="002C6065" w:rsidRDefault="00C00738" w:rsidP="00623D7B">
      <w:pPr>
        <w:pStyle w:val="Heading2"/>
        <w:spacing w:before="360" w:after="80" w:line="240" w:lineRule="auto"/>
        <w:rPr>
          <w:ins w:id="663" w:author="Michal Galdzicki" w:date="2012-02-16T18:24:00Z"/>
          <w:rPrChange w:id="664" w:author="Michal Galdzicki" w:date="2012-02-16T19:17:00Z">
            <w:rPr>
              <w:ins w:id="665" w:author="Michal Galdzicki" w:date="2012-02-16T18:24:00Z"/>
            </w:rPr>
          </w:rPrChange>
        </w:rPr>
      </w:pPr>
      <w:bookmarkStart w:id="666" w:name="h.bc65hlklvgae"/>
      <w:bookmarkStart w:id="667" w:name="_Toc305145375"/>
      <w:bookmarkStart w:id="668" w:name="_Toc317184443"/>
      <w:bookmarkEnd w:id="666"/>
      <w:ins w:id="669" w:author="Michal Galdzicki" w:date="2012-02-16T18:24:00Z">
        <w:r>
          <w:lastRenderedPageBreak/>
          <w:t>9.</w:t>
        </w:r>
      </w:ins>
      <w:ins w:id="670" w:author="Michal Galdzicki" w:date="2012-02-16T18:26:00Z">
        <w:r>
          <w:t>4</w:t>
        </w:r>
      </w:ins>
      <w:ins w:id="671" w:author="Michal Galdzicki" w:date="2012-02-16T18:24:00Z">
        <w:r w:rsidR="00623D7B">
          <w:t xml:space="preserve"> </w:t>
        </w:r>
      </w:ins>
      <w:proofErr w:type="spellStart"/>
      <w:ins w:id="672" w:author="Michal Galdzicki" w:date="2012-02-16T19:17:00Z">
        <w:r w:rsidR="002C6065">
          <w:rPr>
            <w:i/>
          </w:rPr>
          <w:t>DnaSequence</w:t>
        </w:r>
        <w:proofErr w:type="spellEnd"/>
        <w:r w:rsidR="002C6065">
          <w:t xml:space="preserve"> of </w:t>
        </w:r>
      </w:ins>
      <w:proofErr w:type="spellStart"/>
      <w:ins w:id="673" w:author="Michal Galdzicki" w:date="2012-02-16T19:18:00Z">
        <w:r w:rsidR="002C6065" w:rsidRPr="002C6065">
          <w:rPr>
            <w:i/>
            <w:rPrChange w:id="674" w:author="Michal Galdzicki" w:date="2012-02-16T19:19:00Z">
              <w:rPr/>
            </w:rPrChange>
          </w:rPr>
          <w:t>subComponent</w:t>
        </w:r>
        <w:proofErr w:type="spellEnd"/>
        <w:r w:rsidR="002C6065">
          <w:t xml:space="preserve"> on</w:t>
        </w:r>
      </w:ins>
      <w:ins w:id="675" w:author="Michal Galdzicki" w:date="2012-02-16T19:19:00Z">
        <w:r w:rsidR="002C6065">
          <w:t xml:space="preserve"> the</w:t>
        </w:r>
      </w:ins>
      <w:ins w:id="676" w:author="Michal Galdzicki" w:date="2012-02-16T19:18:00Z">
        <w:r w:rsidR="002C6065">
          <w:t xml:space="preserve"> minus strand</w:t>
        </w:r>
      </w:ins>
      <w:bookmarkEnd w:id="668"/>
    </w:p>
    <w:p w:rsidR="00623D7B" w:rsidRPr="007254BC" w:rsidRDefault="00C00738" w:rsidP="00305F76">
      <w:pPr>
        <w:ind w:left="0" w:firstLine="0"/>
        <w:rPr>
          <w:ins w:id="677" w:author="Michal Galdzicki" w:date="2012-02-16T18:26:00Z"/>
          <w:sz w:val="22"/>
          <w:szCs w:val="22"/>
          <w:rPrChange w:id="678" w:author="Michal Galdzicki" w:date="2012-02-16T19:10:00Z">
            <w:rPr>
              <w:ins w:id="679" w:author="Michal Galdzicki" w:date="2012-02-16T18:26:00Z"/>
            </w:rPr>
          </w:rPrChange>
        </w:rPr>
        <w:pPrChange w:id="680" w:author="Michal Galdzicki" w:date="2012-02-16T19:04:00Z">
          <w:pPr>
            <w:pStyle w:val="Heading2"/>
            <w:spacing w:before="360" w:after="80" w:line="240" w:lineRule="auto"/>
          </w:pPr>
        </w:pPrChange>
      </w:pPr>
      <w:ins w:id="681" w:author="Michal Galdzicki" w:date="2012-02-16T18:24:00Z">
        <w:r w:rsidRPr="007254BC">
          <w:rPr>
            <w:sz w:val="22"/>
            <w:szCs w:val="22"/>
            <w:rPrChange w:id="682" w:author="Michal Galdzicki" w:date="2012-02-16T19:10:00Z">
              <w:rPr/>
            </w:rPrChange>
          </w:rPr>
          <w:t xml:space="preserve">This example </w:t>
        </w:r>
      </w:ins>
      <w:ins w:id="683" w:author="Michal Galdzicki" w:date="2012-02-16T18:29:00Z">
        <w:r w:rsidRPr="007254BC">
          <w:rPr>
            <w:sz w:val="22"/>
            <w:szCs w:val="22"/>
            <w:rPrChange w:id="684" w:author="Michal Galdzicki" w:date="2012-02-16T19:10:00Z">
              <w:rPr/>
            </w:rPrChange>
          </w:rPr>
          <w:t xml:space="preserve">(Figure 10) </w:t>
        </w:r>
      </w:ins>
      <w:ins w:id="685" w:author="Michal Galdzicki" w:date="2012-02-16T18:24:00Z">
        <w:r w:rsidRPr="007254BC">
          <w:rPr>
            <w:sz w:val="22"/>
            <w:szCs w:val="22"/>
            <w:rPrChange w:id="686" w:author="Michal Galdzicki" w:date="2012-02-16T19:10:00Z">
              <w:rPr/>
            </w:rPrChange>
          </w:rPr>
          <w:t xml:space="preserve">demonstrates the </w:t>
        </w:r>
      </w:ins>
      <w:ins w:id="687" w:author="Michal Galdzicki" w:date="2012-02-16T19:11:00Z">
        <w:r w:rsidR="007254BC">
          <w:rPr>
            <w:sz w:val="22"/>
            <w:szCs w:val="22"/>
          </w:rPr>
          <w:t>reverse</w:t>
        </w:r>
      </w:ins>
      <w:ins w:id="688" w:author="Michal Galdzicki" w:date="2012-02-16T19:12:00Z">
        <w:r w:rsidR="007254BC">
          <w:rPr>
            <w:sz w:val="22"/>
            <w:szCs w:val="22"/>
          </w:rPr>
          <w:t>-</w:t>
        </w:r>
      </w:ins>
      <w:ins w:id="689" w:author="Michal Galdzicki" w:date="2012-02-16T19:11:00Z">
        <w:r w:rsidR="007254BC">
          <w:rPr>
            <w:sz w:val="22"/>
            <w:szCs w:val="22"/>
          </w:rPr>
          <w:t xml:space="preserve">complement </w:t>
        </w:r>
      </w:ins>
      <w:ins w:id="690" w:author="Michal Galdzicki" w:date="2012-02-16T18:24:00Z">
        <w:r w:rsidRPr="007254BC">
          <w:rPr>
            <w:sz w:val="22"/>
            <w:szCs w:val="22"/>
            <w:rPrChange w:id="691" w:author="Michal Galdzicki" w:date="2012-02-16T19:10:00Z">
              <w:rPr/>
            </w:rPrChange>
          </w:rPr>
          <w:t xml:space="preserve">relationship between the </w:t>
        </w:r>
      </w:ins>
      <w:proofErr w:type="spellStart"/>
      <w:ins w:id="692" w:author="Michal Galdzicki" w:date="2012-02-16T18:25:00Z">
        <w:r w:rsidRPr="007254BC">
          <w:rPr>
            <w:i/>
            <w:sz w:val="22"/>
            <w:szCs w:val="22"/>
            <w:rPrChange w:id="693" w:author="Michal Galdzicki" w:date="2012-02-16T19:10:00Z">
              <w:rPr/>
            </w:rPrChange>
          </w:rPr>
          <w:t>D</w:t>
        </w:r>
      </w:ins>
      <w:ins w:id="694" w:author="Michal Galdzicki" w:date="2012-02-16T18:28:00Z">
        <w:r w:rsidRPr="007254BC">
          <w:rPr>
            <w:i/>
            <w:sz w:val="22"/>
            <w:szCs w:val="22"/>
            <w:rPrChange w:id="695" w:author="Michal Galdzicki" w:date="2012-02-16T19:10:00Z">
              <w:rPr/>
            </w:rPrChange>
          </w:rPr>
          <w:t>naS</w:t>
        </w:r>
      </w:ins>
      <w:ins w:id="696" w:author="Michal Galdzicki" w:date="2012-02-16T18:25:00Z">
        <w:r w:rsidRPr="007254BC">
          <w:rPr>
            <w:i/>
            <w:sz w:val="22"/>
            <w:szCs w:val="22"/>
            <w:rPrChange w:id="697" w:author="Michal Galdzicki" w:date="2012-02-16T19:10:00Z">
              <w:rPr/>
            </w:rPrChange>
          </w:rPr>
          <w:t>equence</w:t>
        </w:r>
        <w:proofErr w:type="spellEnd"/>
        <w:r w:rsidRPr="007254BC">
          <w:rPr>
            <w:sz w:val="22"/>
            <w:szCs w:val="22"/>
            <w:rPrChange w:id="698" w:author="Michal Galdzicki" w:date="2012-02-16T19:10:00Z">
              <w:rPr/>
            </w:rPrChange>
          </w:rPr>
          <w:t xml:space="preserve"> of the </w:t>
        </w:r>
      </w:ins>
      <w:ins w:id="699" w:author="Michal Galdzicki" w:date="2012-02-16T18:24:00Z">
        <w:r w:rsidRPr="007254BC">
          <w:rPr>
            <w:sz w:val="22"/>
            <w:szCs w:val="22"/>
            <w:rPrChange w:id="700" w:author="Michal Galdzicki" w:date="2012-02-16T19:10:00Z">
              <w:rPr/>
            </w:rPrChange>
          </w:rPr>
          <w:t xml:space="preserve">parent </w:t>
        </w:r>
        <w:proofErr w:type="spellStart"/>
        <w:r w:rsidRPr="007254BC">
          <w:rPr>
            <w:i/>
            <w:sz w:val="22"/>
            <w:szCs w:val="22"/>
            <w:rPrChange w:id="701" w:author="Michal Galdzicki" w:date="2012-02-16T19:10:00Z">
              <w:rPr/>
            </w:rPrChange>
          </w:rPr>
          <w:t>DnaComponent</w:t>
        </w:r>
        <w:proofErr w:type="spellEnd"/>
        <w:r w:rsidRPr="007254BC">
          <w:rPr>
            <w:sz w:val="22"/>
            <w:szCs w:val="22"/>
            <w:rPrChange w:id="702" w:author="Michal Galdzicki" w:date="2012-02-16T19:10:00Z">
              <w:rPr/>
            </w:rPrChange>
          </w:rPr>
          <w:t xml:space="preserve"> and </w:t>
        </w:r>
      </w:ins>
      <w:ins w:id="703" w:author="Michal Galdzicki" w:date="2012-02-16T18:28:00Z">
        <w:r w:rsidRPr="007254BC">
          <w:rPr>
            <w:sz w:val="22"/>
            <w:szCs w:val="22"/>
            <w:rPrChange w:id="704" w:author="Michal Galdzicki" w:date="2012-02-16T19:10:00Z">
              <w:rPr/>
            </w:rPrChange>
          </w:rPr>
          <w:t>its</w:t>
        </w:r>
      </w:ins>
      <w:ins w:id="705" w:author="Michal Galdzicki" w:date="2012-02-16T18:25:00Z">
        <w:r w:rsidRPr="007254BC">
          <w:rPr>
            <w:sz w:val="22"/>
            <w:szCs w:val="22"/>
            <w:rPrChange w:id="706" w:author="Michal Galdzicki" w:date="2012-02-16T19:10:00Z">
              <w:rPr/>
            </w:rPrChange>
          </w:rPr>
          <w:t xml:space="preserve"> </w:t>
        </w:r>
      </w:ins>
      <w:ins w:id="707" w:author="Michal Galdzicki" w:date="2012-02-16T18:28:00Z">
        <w:r w:rsidRPr="007254BC">
          <w:rPr>
            <w:i/>
            <w:sz w:val="22"/>
            <w:szCs w:val="22"/>
            <w:rPrChange w:id="708" w:author="Michal Galdzicki" w:date="2012-02-16T19:10:00Z">
              <w:rPr>
                <w:i/>
              </w:rPr>
            </w:rPrChange>
          </w:rPr>
          <w:t xml:space="preserve">subcomponent </w:t>
        </w:r>
        <w:r w:rsidRPr="007254BC">
          <w:rPr>
            <w:sz w:val="22"/>
            <w:szCs w:val="22"/>
            <w:rPrChange w:id="709" w:author="Michal Galdzicki" w:date="2012-02-16T19:10:00Z">
              <w:rPr/>
            </w:rPrChange>
          </w:rPr>
          <w:t xml:space="preserve">annotated on the </w:t>
        </w:r>
      </w:ins>
      <w:ins w:id="710" w:author="Michal Galdzicki" w:date="2012-02-16T18:29:00Z">
        <w:r w:rsidRPr="007254BC">
          <w:rPr>
            <w:sz w:val="22"/>
            <w:szCs w:val="22"/>
            <w:rPrChange w:id="711" w:author="Michal Galdzicki" w:date="2012-02-16T19:10:00Z">
              <w:rPr/>
            </w:rPrChange>
          </w:rPr>
          <w:t>minus</w:t>
        </w:r>
      </w:ins>
      <w:ins w:id="712" w:author="Michal Galdzicki" w:date="2012-02-16T18:28:00Z">
        <w:r w:rsidRPr="007254BC">
          <w:rPr>
            <w:sz w:val="22"/>
            <w:szCs w:val="22"/>
            <w:rPrChange w:id="713" w:author="Michal Galdzicki" w:date="2012-02-16T19:10:00Z">
              <w:rPr/>
            </w:rPrChange>
          </w:rPr>
          <w:t xml:space="preserve"> </w:t>
        </w:r>
        <w:r w:rsidRPr="007254BC">
          <w:rPr>
            <w:i/>
            <w:sz w:val="22"/>
            <w:szCs w:val="22"/>
            <w:rPrChange w:id="714" w:author="Michal Galdzicki" w:date="2012-02-16T19:10:00Z">
              <w:rPr/>
            </w:rPrChange>
          </w:rPr>
          <w:t>strand</w:t>
        </w:r>
      </w:ins>
      <w:ins w:id="715" w:author="Michal Galdzicki" w:date="2012-02-16T18:25:00Z">
        <w:r w:rsidRPr="007254BC">
          <w:rPr>
            <w:sz w:val="22"/>
            <w:szCs w:val="22"/>
            <w:rPrChange w:id="716" w:author="Michal Galdzicki" w:date="2012-02-16T19:10:00Z">
              <w:rPr/>
            </w:rPrChange>
          </w:rPr>
          <w:t>.</w:t>
        </w:r>
      </w:ins>
    </w:p>
    <w:tbl>
      <w:tblPr>
        <w:tblStyle w:val="TableGrid"/>
        <w:tblW w:w="0" w:type="auto"/>
        <w:tblInd w:w="90" w:type="dxa"/>
        <w:tblLook w:val="04A0" w:firstRow="1" w:lastRow="0" w:firstColumn="1" w:lastColumn="0" w:noHBand="0" w:noVBand="1"/>
      </w:tblPr>
      <w:tblGrid>
        <w:gridCol w:w="9846"/>
      </w:tblGrid>
      <w:tr w:rsidR="00C00738" w:rsidTr="00C00738">
        <w:trPr>
          <w:ins w:id="717" w:author="Michal Galdzicki" w:date="2012-02-16T18:26:00Z"/>
        </w:trPr>
        <w:tc>
          <w:tcPr>
            <w:tcW w:w="9936" w:type="dxa"/>
          </w:tcPr>
          <w:p w:rsidR="00C00738" w:rsidRDefault="0009787C" w:rsidP="00623D7B">
            <w:pPr>
              <w:ind w:left="0" w:firstLine="0"/>
              <w:rPr>
                <w:ins w:id="718" w:author="Michal Galdzicki" w:date="2012-02-16T18:26:00Z"/>
              </w:rPr>
            </w:pPr>
            <w:ins w:id="719" w:author="Michal Galdzicki" w:date="2012-02-16T19:03:00Z">
              <w:r>
                <w:rPr>
                  <w:noProof/>
                </w:rPr>
                <w:drawing>
                  <wp:inline distT="0" distB="0" distL="0" distR="0" wp14:anchorId="33F5C50F" wp14:editId="76959AED">
                    <wp:extent cx="3179135" cy="1798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3181661" cy="1800355"/>
                            </a:xfrm>
                            <a:prstGeom prst="rect">
                              <a:avLst/>
                            </a:prstGeom>
                          </pic:spPr>
                        </pic:pic>
                      </a:graphicData>
                    </a:graphic>
                  </wp:inline>
                </w:drawing>
              </w:r>
            </w:ins>
          </w:p>
        </w:tc>
      </w:tr>
      <w:tr w:rsidR="00C00738" w:rsidTr="00C00738">
        <w:trPr>
          <w:ins w:id="720" w:author="Michal Galdzicki" w:date="2012-02-16T18:26:00Z"/>
        </w:trPr>
        <w:tc>
          <w:tcPr>
            <w:tcW w:w="9936" w:type="dxa"/>
          </w:tcPr>
          <w:p w:rsidR="00C00738" w:rsidRDefault="00C00738" w:rsidP="0009787C">
            <w:pPr>
              <w:ind w:left="0" w:firstLine="0"/>
              <w:rPr>
                <w:ins w:id="721" w:author="Michal Galdzicki" w:date="2012-02-16T18:26:00Z"/>
              </w:rPr>
              <w:pPrChange w:id="722" w:author="Michal Galdzicki" w:date="2012-02-16T19:00:00Z">
                <w:pPr>
                  <w:ind w:left="0" w:firstLine="0"/>
                </w:pPr>
              </w:pPrChange>
            </w:pPr>
            <w:ins w:id="723" w:author="Michal Galdzicki" w:date="2012-02-16T18:26:00Z">
              <w:r w:rsidRPr="00E535A3">
                <w:rPr>
                  <w:b/>
                  <w:rPrChange w:id="724" w:author="Michal Galdzicki" w:date="2012-02-16T18:56:00Z">
                    <w:rPr/>
                  </w:rPrChange>
                </w:rPr>
                <w:t>Figure 10.</w:t>
              </w:r>
              <w:r>
                <w:t xml:space="preserve"> </w:t>
              </w:r>
            </w:ins>
            <w:ins w:id="725" w:author="Michal Galdzicki" w:date="2012-02-16T19:00:00Z">
              <w:r w:rsidR="0009787C">
                <w:t>T</w:t>
              </w:r>
            </w:ins>
            <w:ins w:id="726" w:author="Michal Galdzicki" w:date="2012-02-16T18:56:00Z">
              <w:r w:rsidR="00E535A3">
                <w:t xml:space="preserve">he </w:t>
              </w:r>
              <w:proofErr w:type="spellStart"/>
              <w:r w:rsidR="00E535A3" w:rsidRPr="00E535A3">
                <w:rPr>
                  <w:i/>
                  <w:rPrChange w:id="727" w:author="Michal Galdzicki" w:date="2012-02-16T18:57:00Z">
                    <w:rPr/>
                  </w:rPrChange>
                </w:rPr>
                <w:t>SequenceAnnotation</w:t>
              </w:r>
            </w:ins>
            <w:ins w:id="728" w:author="Michal Galdzicki" w:date="2012-02-16T19:00:00Z">
              <w:r w:rsidR="0009787C" w:rsidRPr="0009787C">
                <w:rPr>
                  <w:rPrChange w:id="729" w:author="Michal Galdzicki" w:date="2012-02-16T19:00:00Z">
                    <w:rPr>
                      <w:i/>
                    </w:rPr>
                  </w:rPrChange>
                </w:rPr>
                <w:t>’s</w:t>
              </w:r>
            </w:ins>
            <w:proofErr w:type="spellEnd"/>
            <w:ins w:id="730" w:author="Michal Galdzicki" w:date="2012-02-16T18:56:00Z">
              <w:r w:rsidR="00E535A3">
                <w:t xml:space="preserve"> </w:t>
              </w:r>
            </w:ins>
            <w:ins w:id="731" w:author="Michal Galdzicki" w:date="2012-02-16T19:02:00Z">
              <w:r w:rsidR="0009787C">
                <w:t>(</w:t>
              </w:r>
            </w:ins>
            <w:ins w:id="732" w:author="Michal Galdzicki" w:date="2012-02-16T19:00:00Z">
              <w:r w:rsidR="0009787C">
                <w:t>SA</w:t>
              </w:r>
              <w:r w:rsidR="0009787C" w:rsidRPr="0009787C">
                <w:rPr>
                  <w:vertAlign w:val="subscript"/>
                  <w:rPrChange w:id="733" w:author="Michal Galdzicki" w:date="2012-02-16T19:00:00Z">
                    <w:rPr/>
                  </w:rPrChange>
                </w:rPr>
                <w:t>pos1</w:t>
              </w:r>
            </w:ins>
            <w:ins w:id="734" w:author="Michal Galdzicki" w:date="2012-02-16T19:02:00Z">
              <w:r w:rsidR="0009787C" w:rsidRPr="0009787C">
                <w:rPr>
                  <w:rPrChange w:id="735" w:author="Michal Galdzicki" w:date="2012-02-16T19:02:00Z">
                    <w:rPr>
                      <w:i/>
                    </w:rPr>
                  </w:rPrChange>
                </w:rPr>
                <w:t>)</w:t>
              </w:r>
              <w:r w:rsidR="0009787C">
                <w:rPr>
                  <w:i/>
                </w:rPr>
                <w:t xml:space="preserve"> s</w:t>
              </w:r>
            </w:ins>
            <w:ins w:id="736" w:author="Michal Galdzicki" w:date="2012-02-16T18:56:00Z">
              <w:r w:rsidR="00E535A3" w:rsidRPr="000D5D4C">
                <w:rPr>
                  <w:i/>
                  <w:rPrChange w:id="737" w:author="Michal Galdzicki" w:date="2012-02-16T18:58:00Z">
                    <w:rPr/>
                  </w:rPrChange>
                </w:rPr>
                <w:t>trand</w:t>
              </w:r>
              <w:r w:rsidR="00E535A3">
                <w:t xml:space="preserve"> </w:t>
              </w:r>
            </w:ins>
            <w:ins w:id="738" w:author="Michal Galdzicki" w:date="2012-02-16T18:57:00Z">
              <w:r w:rsidR="00E535A3">
                <w:t>is specified as ‘-‘, t</w:t>
              </w:r>
            </w:ins>
            <w:ins w:id="739" w:author="Michal Galdzicki" w:date="2012-02-16T18:55:00Z">
              <w:r w:rsidR="00E535A3" w:rsidRPr="00E535A3">
                <w:t xml:space="preserve">he </w:t>
              </w:r>
              <w:proofErr w:type="spellStart"/>
              <w:r w:rsidR="00E535A3" w:rsidRPr="00E535A3">
                <w:rPr>
                  <w:i/>
                  <w:rPrChange w:id="740" w:author="Michal Galdzicki" w:date="2012-02-16T18:56:00Z">
                    <w:rPr/>
                  </w:rPrChange>
                </w:rPr>
                <w:t>subComponent</w:t>
              </w:r>
              <w:r w:rsidR="00E535A3">
                <w:t>’s</w:t>
              </w:r>
            </w:ins>
            <w:proofErr w:type="spellEnd"/>
            <w:ins w:id="741" w:author="Michal Galdzicki" w:date="2012-02-16T19:01:00Z">
              <w:r w:rsidR="0009787C">
                <w:t xml:space="preserve"> (DC</w:t>
              </w:r>
              <w:r w:rsidR="0009787C" w:rsidRPr="0009787C">
                <w:rPr>
                  <w:vertAlign w:val="subscript"/>
                  <w:rPrChange w:id="742" w:author="Michal Galdzicki" w:date="2012-02-16T19:01:00Z">
                    <w:rPr/>
                  </w:rPrChange>
                </w:rPr>
                <w:t>s2</w:t>
              </w:r>
              <w:r w:rsidR="0009787C">
                <w:t>)</w:t>
              </w:r>
            </w:ins>
            <w:ins w:id="743" w:author="Michal Galdzicki" w:date="2012-02-16T18:55:00Z">
              <w:r w:rsidR="00E535A3">
                <w:t xml:space="preserve"> </w:t>
              </w:r>
              <w:proofErr w:type="spellStart"/>
              <w:r w:rsidR="00E535A3" w:rsidRPr="00E535A3">
                <w:rPr>
                  <w:i/>
                  <w:rPrChange w:id="744" w:author="Michal Galdzicki" w:date="2012-02-16T18:56:00Z">
                    <w:rPr/>
                  </w:rPrChange>
                </w:rPr>
                <w:t>D</w:t>
              </w:r>
            </w:ins>
            <w:ins w:id="745" w:author="Michal Galdzicki" w:date="2012-02-16T18:56:00Z">
              <w:r w:rsidR="00E535A3" w:rsidRPr="00E535A3">
                <w:rPr>
                  <w:i/>
                  <w:rPrChange w:id="746" w:author="Michal Galdzicki" w:date="2012-02-16T18:56:00Z">
                    <w:rPr/>
                  </w:rPrChange>
                </w:rPr>
                <w:t>naS</w:t>
              </w:r>
            </w:ins>
            <w:ins w:id="747" w:author="Michal Galdzicki" w:date="2012-02-16T18:55:00Z">
              <w:r w:rsidR="00E535A3" w:rsidRPr="00E535A3">
                <w:rPr>
                  <w:i/>
                  <w:rPrChange w:id="748" w:author="Michal Galdzicki" w:date="2012-02-16T18:56:00Z">
                    <w:rPr/>
                  </w:rPrChange>
                </w:rPr>
                <w:t>equence</w:t>
              </w:r>
              <w:proofErr w:type="spellEnd"/>
              <w:r w:rsidR="00E535A3" w:rsidRPr="00E535A3">
                <w:t xml:space="preserve"> </w:t>
              </w:r>
            </w:ins>
            <w:ins w:id="749" w:author="Michal Galdzicki" w:date="2012-02-16T19:01:00Z">
              <w:r w:rsidR="0009787C">
                <w:t>(DS</w:t>
              </w:r>
              <w:r w:rsidR="0009787C" w:rsidRPr="0009787C">
                <w:rPr>
                  <w:vertAlign w:val="subscript"/>
                  <w:rPrChange w:id="750" w:author="Michal Galdzicki" w:date="2012-02-16T19:01:00Z">
                    <w:rPr/>
                  </w:rPrChange>
                </w:rPr>
                <w:t>1</w:t>
              </w:r>
              <w:r w:rsidR="0009787C">
                <w:t xml:space="preserve">) </w:t>
              </w:r>
            </w:ins>
            <w:ins w:id="751" w:author="Michal Galdzicki" w:date="2012-02-16T18:55:00Z">
              <w:r w:rsidR="007254BC">
                <w:t>is the reverse</w:t>
              </w:r>
            </w:ins>
            <w:ins w:id="752" w:author="Michal Galdzicki" w:date="2012-02-16T19:12:00Z">
              <w:r w:rsidR="007254BC">
                <w:t>-</w:t>
              </w:r>
            </w:ins>
            <w:ins w:id="753" w:author="Michal Galdzicki" w:date="2012-02-16T18:55:00Z">
              <w:r w:rsidR="007254BC">
                <w:t>compl</w:t>
              </w:r>
            </w:ins>
            <w:ins w:id="754" w:author="Michal Galdzicki" w:date="2012-02-16T19:11:00Z">
              <w:r w:rsidR="007254BC">
                <w:t>e</w:t>
              </w:r>
            </w:ins>
            <w:ins w:id="755" w:author="Michal Galdzicki" w:date="2012-02-16T18:55:00Z">
              <w:r w:rsidR="00E535A3" w:rsidRPr="00E535A3">
                <w:t xml:space="preserve">ment of the parent </w:t>
              </w:r>
            </w:ins>
            <w:proofErr w:type="spellStart"/>
            <w:ins w:id="756" w:author="Michal Galdzicki" w:date="2012-02-16T18:56:00Z">
              <w:r w:rsidR="00E535A3" w:rsidRPr="00E535A3">
                <w:rPr>
                  <w:i/>
                  <w:rPrChange w:id="757" w:author="Michal Galdzicki" w:date="2012-02-16T18:58:00Z">
                    <w:rPr/>
                  </w:rPrChange>
                </w:rPr>
                <w:t>DnaComponent</w:t>
              </w:r>
              <w:r w:rsidR="00E535A3">
                <w:t>’s</w:t>
              </w:r>
              <w:proofErr w:type="spellEnd"/>
              <w:r w:rsidR="00E535A3">
                <w:t xml:space="preserve"> </w:t>
              </w:r>
            </w:ins>
            <w:ins w:id="758" w:author="Michal Galdzicki" w:date="2012-02-16T19:02:00Z">
              <w:r w:rsidR="0009787C">
                <w:t>(DC</w:t>
              </w:r>
              <w:r w:rsidR="0009787C" w:rsidRPr="0009787C">
                <w:rPr>
                  <w:vertAlign w:val="subscript"/>
                  <w:rPrChange w:id="759" w:author="Michal Galdzicki" w:date="2012-02-16T19:02:00Z">
                    <w:rPr/>
                  </w:rPrChange>
                </w:rPr>
                <w:t>s1</w:t>
              </w:r>
              <w:r w:rsidR="0009787C">
                <w:t xml:space="preserve">) </w:t>
              </w:r>
            </w:ins>
            <w:ins w:id="760" w:author="Michal Galdzicki" w:date="2012-02-16T18:56:00Z">
              <w:r w:rsidR="00E535A3">
                <w:t>sequence</w:t>
              </w:r>
            </w:ins>
            <w:ins w:id="761" w:author="Michal Galdzicki" w:date="2012-02-16T19:02:00Z">
              <w:r w:rsidR="0009787C">
                <w:t xml:space="preserve"> (DS</w:t>
              </w:r>
              <w:r w:rsidR="0009787C" w:rsidRPr="0009787C">
                <w:rPr>
                  <w:vertAlign w:val="subscript"/>
                  <w:rPrChange w:id="762" w:author="Michal Galdzicki" w:date="2012-02-16T19:02:00Z">
                    <w:rPr/>
                  </w:rPrChange>
                </w:rPr>
                <w:t>2</w:t>
              </w:r>
              <w:r w:rsidR="0009787C">
                <w:t>)</w:t>
              </w:r>
            </w:ins>
            <w:ins w:id="763" w:author="Michal Galdzicki" w:date="2012-02-16T18:56:00Z">
              <w:r w:rsidR="0009787C">
                <w:t xml:space="preserve"> in th</w:t>
              </w:r>
            </w:ins>
            <w:ins w:id="764" w:author="Michal Galdzicki" w:date="2012-02-16T19:03:00Z">
              <w:r w:rsidR="0009787C">
                <w:t>e annotated</w:t>
              </w:r>
            </w:ins>
            <w:ins w:id="765" w:author="Michal Galdzicki" w:date="2012-02-16T18:56:00Z">
              <w:r w:rsidR="00E535A3">
                <w:t xml:space="preserve"> region</w:t>
              </w:r>
            </w:ins>
            <w:ins w:id="766" w:author="Michal Galdzicki" w:date="2012-02-16T18:57:00Z">
              <w:r w:rsidR="00E535A3">
                <w:t>.</w:t>
              </w:r>
            </w:ins>
          </w:p>
        </w:tc>
      </w:tr>
    </w:tbl>
    <w:p w:rsidR="00A77B3E" w:rsidRDefault="00E274F1">
      <w:pPr>
        <w:pStyle w:val="Heading2"/>
        <w:spacing w:before="360" w:after="80" w:line="240" w:lineRule="auto"/>
      </w:pPr>
      <w:bookmarkStart w:id="767" w:name="_Toc317184444"/>
      <w:r>
        <w:t>9.</w:t>
      </w:r>
      <w:ins w:id="768" w:author="Michal Galdzicki" w:date="2012-02-16T18:26:00Z">
        <w:r w:rsidR="00C00738">
          <w:t>5</w:t>
        </w:r>
      </w:ins>
      <w:del w:id="769" w:author="Michal Galdzicki" w:date="2012-02-16T18:26:00Z">
        <w:r w:rsidDel="00C00738">
          <w:delText>4</w:delText>
        </w:r>
      </w:del>
      <w:r>
        <w:t xml:space="preserve"> </w:t>
      </w:r>
      <w:r w:rsidRPr="002C6065">
        <w:rPr>
          <w:i/>
          <w:rPrChange w:id="770" w:author="Michal Galdzicki" w:date="2012-02-16T19:17:00Z">
            <w:rPr/>
          </w:rPrChange>
        </w:rPr>
        <w:t>Collection</w:t>
      </w:r>
      <w:bookmarkEnd w:id="667"/>
      <w:bookmarkEnd w:id="767"/>
    </w:p>
    <w:p w:rsidR="00A77B3E" w:rsidRDefault="00E274F1" w:rsidP="00944EAE">
      <w:pPr>
        <w:spacing w:line="240" w:lineRule="auto"/>
        <w:ind w:left="0" w:firstLine="0"/>
        <w:rPr>
          <w:sz w:val="22"/>
          <w:szCs w:val="22"/>
        </w:rPr>
      </w:pPr>
      <w:bookmarkStart w:id="771" w:name="h.lytap3rma00w"/>
      <w:bookmarkEnd w:id="771"/>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w:t>
      </w:r>
      <w:r w:rsidRPr="002C6065">
        <w:rPr>
          <w:i/>
          <w:sz w:val="22"/>
          <w:szCs w:val="22"/>
          <w:rPrChange w:id="772" w:author="Michal Galdzicki" w:date="2012-02-16T19:18:00Z">
            <w:rPr>
              <w:sz w:val="22"/>
              <w:szCs w:val="22"/>
            </w:rPr>
          </w:rPrChange>
        </w:rPr>
        <w:t>Collection</w:t>
      </w:r>
      <w:r>
        <w:rPr>
          <w:sz w:val="22"/>
          <w:szCs w:val="22"/>
        </w:rPr>
        <w:t xml:space="preserve"> class. The example in Figure 1</w:t>
      </w:r>
      <w:ins w:id="773" w:author="Michal Galdzicki" w:date="2012-02-16T19:10:00Z">
        <w:r w:rsidR="007254BC">
          <w:rPr>
            <w:sz w:val="22"/>
            <w:szCs w:val="22"/>
          </w:rPr>
          <w:t>1</w:t>
        </w:r>
      </w:ins>
      <w:del w:id="774" w:author="Michal Galdzicki" w:date="2012-02-16T19:10:00Z">
        <w:r w:rsidDel="007254BC">
          <w:rPr>
            <w:sz w:val="22"/>
            <w:szCs w:val="22"/>
          </w:rPr>
          <w:delText>0</w:delText>
        </w:r>
      </w:del>
      <w:r>
        <w:rPr>
          <w:sz w:val="22"/>
          <w:szCs w:val="22"/>
        </w:rPr>
        <w:t xml:space="preserve"> shows a </w:t>
      </w:r>
      <w:r w:rsidRPr="002C6065">
        <w:rPr>
          <w:i/>
          <w:sz w:val="22"/>
          <w:szCs w:val="22"/>
          <w:rPrChange w:id="775" w:author="Michal Galdzicki" w:date="2012-02-16T19:18:00Z">
            <w:rPr>
              <w:sz w:val="22"/>
              <w:szCs w:val="22"/>
            </w:rPr>
          </w:rPrChange>
        </w:rPr>
        <w:t>Collection</w:t>
      </w:r>
      <w:r>
        <w:rPr>
          <w:sz w:val="22"/>
          <w:szCs w:val="22"/>
        </w:rPr>
        <w:t xml:space="preserve"> with multiple </w:t>
      </w:r>
      <w:proofErr w:type="spellStart"/>
      <w:r w:rsidRPr="007254BC">
        <w:rPr>
          <w:i/>
          <w:sz w:val="22"/>
          <w:szCs w:val="22"/>
          <w:rPrChange w:id="776" w:author="Michal Galdzicki" w:date="2012-02-16T19:10:00Z">
            <w:rPr>
              <w:sz w:val="22"/>
              <w:szCs w:val="22"/>
            </w:rPr>
          </w:rPrChange>
        </w:rPr>
        <w:t>DnaComponent</w:t>
      </w:r>
      <w:r>
        <w:rPr>
          <w:sz w:val="22"/>
          <w:szCs w:val="22"/>
        </w:rPr>
        <w: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777" w:name="h.ndei7c3hm2qw"/>
            <w:bookmarkEnd w:id="777"/>
            <w:r>
              <w:rPr>
                <w:noProof/>
              </w:rPr>
              <w:drawing>
                <wp:inline distT="0" distB="0" distL="0" distR="0" wp14:anchorId="60F39472" wp14:editId="7B92C9CE">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778" w:name="h.ct04sho9h7ok"/>
            <w:bookmarkEnd w:id="778"/>
            <w:r>
              <w:rPr>
                <w:b/>
                <w:bCs/>
              </w:rPr>
              <w:t>Figure 1</w:t>
            </w:r>
            <w:ins w:id="779" w:author="Michal Galdzicki" w:date="2012-02-16T18:26:00Z">
              <w:r w:rsidR="00C00738">
                <w:rPr>
                  <w:b/>
                  <w:bCs/>
                </w:rPr>
                <w:t>1</w:t>
              </w:r>
            </w:ins>
            <w:del w:id="780" w:author="Michal Galdzicki" w:date="2012-02-16T18:26:00Z">
              <w:r w:rsidDel="00C00738">
                <w:rPr>
                  <w:b/>
                  <w:bCs/>
                </w:rPr>
                <w:delText>0</w:delText>
              </w:r>
            </w:del>
            <w:r>
              <w:rPr>
                <w:b/>
                <w:bCs/>
              </w:rPr>
              <w:t xml:space="preserve">.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6E7A31" w:rsidRDefault="006E7A31">
      <w:pPr>
        <w:spacing w:before="0" w:after="240" w:line="240" w:lineRule="auto"/>
        <w:ind w:left="0" w:right="0" w:firstLine="0"/>
        <w:rPr>
          <w:ins w:id="781" w:author="Michal Galdzicki" w:date="2012-02-16T19:45:00Z"/>
        </w:rPr>
      </w:pPr>
    </w:p>
    <w:p w:rsidR="006E7A31" w:rsidRDefault="006E7A31">
      <w:pPr>
        <w:spacing w:before="0" w:after="0" w:line="240" w:lineRule="auto"/>
        <w:ind w:left="0" w:right="0" w:firstLine="0"/>
        <w:rPr>
          <w:ins w:id="782" w:author="Michal Galdzicki" w:date="2012-02-16T19:45:00Z"/>
        </w:rPr>
      </w:pPr>
      <w:ins w:id="783" w:author="Michal Galdzicki" w:date="2012-02-16T19:45:00Z">
        <w:r>
          <w:br w:type="page"/>
        </w:r>
      </w:ins>
    </w:p>
    <w:p w:rsidR="00A77B3E" w:rsidDel="006E7A31" w:rsidRDefault="00A77B3E">
      <w:pPr>
        <w:spacing w:before="0" w:after="240" w:line="240" w:lineRule="auto"/>
        <w:ind w:left="0" w:right="0" w:firstLine="0"/>
        <w:rPr>
          <w:del w:id="784" w:author="Michal Galdzicki" w:date="2012-02-16T19:45:00Z"/>
        </w:rPr>
      </w:pPr>
    </w:p>
    <w:p w:rsidR="00A33285" w:rsidRDefault="00A33285" w:rsidP="00A33285">
      <w:pPr>
        <w:pStyle w:val="Heading1"/>
      </w:pPr>
      <w:bookmarkStart w:id="785" w:name="h.qlftx9j5whor"/>
      <w:bookmarkStart w:id="786" w:name="_Toc305145376"/>
      <w:bookmarkStart w:id="787" w:name="_Toc317184445"/>
      <w:bookmarkEnd w:id="785"/>
      <w:r>
        <w:t>10. Serialization</w:t>
      </w:r>
      <w:bookmarkEnd w:id="786"/>
      <w:bookmarkEnd w:id="787"/>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185"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186"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788" w:name="_Toc305145377"/>
      <w:bookmarkStart w:id="789" w:name="_Toc317184446"/>
      <w:r>
        <w:t>11</w:t>
      </w:r>
      <w:r w:rsidR="00E274F1">
        <w:t>. Best Practices</w:t>
      </w:r>
      <w:bookmarkEnd w:id="788"/>
      <w:bookmarkEnd w:id="789"/>
    </w:p>
    <w:p w:rsidR="00A77B3E" w:rsidRDefault="00E274F1">
      <w:pPr>
        <w:spacing w:before="0" w:after="240" w:line="240" w:lineRule="auto"/>
        <w:ind w:left="0" w:right="0" w:firstLine="0"/>
        <w:rPr>
          <w:sz w:val="22"/>
          <w:szCs w:val="22"/>
        </w:rPr>
      </w:pPr>
      <w:r>
        <w:rPr>
          <w:sz w:val="22"/>
          <w:szCs w:val="22"/>
        </w:rPr>
        <w:t>For SBOL version 1.</w:t>
      </w:r>
      <w:r w:rsidR="00F836B0">
        <w:rPr>
          <w:sz w:val="22"/>
          <w:szCs w:val="22"/>
        </w:rPr>
        <w:t>1</w:t>
      </w:r>
      <w:r>
        <w:rPr>
          <w:sz w:val="22"/>
          <w:szCs w:val="22"/>
        </w:rPr>
        <w:t>.0, best practices are being maintained in a dynamic document on the web, and will be updated as the use of SBOL increases (</w:t>
      </w:r>
      <w:hyperlink r:id="rId187" w:history="1">
        <w:r w:rsidR="00352E9D" w:rsidRPr="00D45CAC">
          <w:rPr>
            <w:rStyle w:val="Hyperlink"/>
            <w:sz w:val="22"/>
            <w:szCs w:val="22"/>
          </w:rPr>
          <w:t>http://www.sbolstandard.org/initiatives/best-practices</w:t>
        </w:r>
      </w:hyperlink>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BC4669" w:rsidRDefault="00BC4669">
      <w:pPr>
        <w:spacing w:before="0" w:after="0" w:line="240" w:lineRule="auto"/>
        <w:ind w:left="0" w:right="0" w:firstLine="0"/>
        <w:rPr>
          <w:b/>
          <w:bCs/>
          <w:sz w:val="36"/>
          <w:szCs w:val="36"/>
        </w:rPr>
      </w:pPr>
      <w:bookmarkStart w:id="790" w:name="h.d40cb13828eb"/>
      <w:bookmarkStart w:id="791" w:name="_Toc305145378"/>
      <w:bookmarkStart w:id="792" w:name="_GoBack"/>
      <w:bookmarkEnd w:id="790"/>
      <w:bookmarkEnd w:id="792"/>
      <w:del w:id="793" w:author="Michal Galdzicki" w:date="2012-02-16T19:45:00Z">
        <w:r w:rsidDel="006E7A31">
          <w:br w:type="page"/>
        </w:r>
      </w:del>
    </w:p>
    <w:p w:rsidR="00A77B3E" w:rsidRDefault="00E274F1">
      <w:pPr>
        <w:pStyle w:val="Heading1"/>
        <w:spacing w:before="0" w:line="240" w:lineRule="auto"/>
      </w:pPr>
      <w:bookmarkStart w:id="794" w:name="_Toc317184447"/>
      <w:r>
        <w:t>1</w:t>
      </w:r>
      <w:r w:rsidR="002910FF">
        <w:t>2</w:t>
      </w:r>
      <w:r>
        <w:t>. Authors’ Contact Information</w:t>
      </w:r>
      <w:bookmarkEnd w:id="791"/>
      <w:bookmarkEnd w:id="794"/>
    </w:p>
    <w:p w:rsidR="00352E9D" w:rsidRPr="00352E9D" w:rsidRDefault="00352E9D" w:rsidP="003F42DA">
      <w:pPr>
        <w:pStyle w:val="NoSpacing"/>
      </w:pPr>
      <w:r w:rsidRPr="00352E9D">
        <w:t xml:space="preserve">Michal Galdzicki </w:t>
      </w:r>
      <w:hyperlink r:id="rId188" w:history="1">
        <w:r w:rsidRPr="00D45CAC">
          <w:rPr>
            <w:rStyle w:val="Hyperlink"/>
            <w:sz w:val="22"/>
            <w:szCs w:val="22"/>
          </w:rPr>
          <w:t>mgaldzic@uw.edu</w:t>
        </w:r>
      </w:hyperlink>
      <w:r>
        <w:t xml:space="preserve"> </w:t>
      </w:r>
      <w:r w:rsidRPr="00352E9D">
        <w:t>(SBOL Editor)</w:t>
      </w:r>
    </w:p>
    <w:p w:rsidR="00352E9D" w:rsidRPr="00352E9D" w:rsidRDefault="00352E9D" w:rsidP="003F42DA">
      <w:pPr>
        <w:pStyle w:val="NoSpacing"/>
      </w:pPr>
      <w:r w:rsidRPr="00352E9D">
        <w:t xml:space="preserve">Mandy L. Wilson </w:t>
      </w:r>
      <w:hyperlink r:id="rId189" w:history="1">
        <w:r w:rsidRPr="00D45CAC">
          <w:rPr>
            <w:rStyle w:val="Hyperlink"/>
            <w:sz w:val="22"/>
            <w:szCs w:val="22"/>
          </w:rPr>
          <w:t>mandywil@vbi.vt.edu</w:t>
        </w:r>
      </w:hyperlink>
      <w:r>
        <w:t xml:space="preserve"> </w:t>
      </w:r>
      <w:r w:rsidRPr="00352E9D">
        <w:t>(SBOL Editor)</w:t>
      </w:r>
    </w:p>
    <w:p w:rsidR="00352E9D" w:rsidRPr="00352E9D" w:rsidRDefault="00352E9D" w:rsidP="003F42DA">
      <w:pPr>
        <w:pStyle w:val="NoSpacing"/>
      </w:pPr>
      <w:r w:rsidRPr="00352E9D">
        <w:t xml:space="preserve">Cesar A. Rodriguez </w:t>
      </w:r>
      <w:hyperlink r:id="rId190" w:history="1">
        <w:r w:rsidR="002A4E8C" w:rsidRPr="00D87D48">
          <w:rPr>
            <w:rStyle w:val="Hyperlink"/>
            <w:sz w:val="22"/>
            <w:szCs w:val="22"/>
          </w:rPr>
          <w:t>cesarr@me.com</w:t>
        </w:r>
      </w:hyperlink>
      <w:r w:rsidR="002A4E8C">
        <w:rPr>
          <w:sz w:val="22"/>
          <w:szCs w:val="22"/>
        </w:rPr>
        <w:t xml:space="preserve"> </w:t>
      </w:r>
      <w:r w:rsidRPr="00352E9D">
        <w:t>(SBOL Editor)</w:t>
      </w:r>
    </w:p>
    <w:p w:rsidR="00352E9D" w:rsidRPr="00352E9D" w:rsidRDefault="00352E9D" w:rsidP="003F42DA">
      <w:pPr>
        <w:pStyle w:val="NoSpacing"/>
      </w:pPr>
      <w:r w:rsidRPr="00352E9D">
        <w:t>Laura Adam</w:t>
      </w:r>
      <w:r w:rsidRPr="00352E9D">
        <w:tab/>
      </w:r>
      <w:hyperlink r:id="rId191" w:history="1">
        <w:r w:rsidRPr="00D45CAC">
          <w:rPr>
            <w:rStyle w:val="Hyperlink"/>
            <w:sz w:val="22"/>
            <w:szCs w:val="22"/>
          </w:rPr>
          <w:t>ladam@vbi.vt.edu</w:t>
        </w:r>
      </w:hyperlink>
      <w:r>
        <w:t xml:space="preserve"> </w:t>
      </w:r>
    </w:p>
    <w:p w:rsidR="00352E9D" w:rsidRPr="00352E9D" w:rsidRDefault="00352E9D" w:rsidP="003F42DA">
      <w:pPr>
        <w:pStyle w:val="NoSpacing"/>
      </w:pPr>
      <w:r w:rsidRPr="00352E9D">
        <w:t xml:space="preserve">Aaron Adler </w:t>
      </w:r>
      <w:hyperlink r:id="rId192" w:history="1">
        <w:r w:rsidRPr="00D45CAC">
          <w:rPr>
            <w:rStyle w:val="Hyperlink"/>
            <w:sz w:val="22"/>
            <w:szCs w:val="22"/>
          </w:rPr>
          <w:t>aadler@gmail.com</w:t>
        </w:r>
      </w:hyperlink>
      <w:r>
        <w:t xml:space="preserve"> </w:t>
      </w:r>
      <w:r w:rsidRPr="00352E9D">
        <w:t xml:space="preserve"> </w:t>
      </w:r>
    </w:p>
    <w:p w:rsidR="00352E9D" w:rsidRPr="00352E9D" w:rsidRDefault="00352E9D" w:rsidP="003F42DA">
      <w:pPr>
        <w:pStyle w:val="NoSpacing"/>
      </w:pPr>
      <w:r w:rsidRPr="00352E9D">
        <w:t xml:space="preserve">J. Christopher Anderson </w:t>
      </w:r>
      <w:hyperlink r:id="rId193" w:history="1">
        <w:r w:rsidRPr="00D45CAC">
          <w:rPr>
            <w:rStyle w:val="Hyperlink"/>
            <w:sz w:val="22"/>
            <w:szCs w:val="22"/>
          </w:rPr>
          <w:t>jcanderson@berkeley.edu</w:t>
        </w:r>
      </w:hyperlink>
      <w:r>
        <w:t xml:space="preserve"> </w:t>
      </w:r>
    </w:p>
    <w:p w:rsidR="00352E9D" w:rsidRPr="00352E9D" w:rsidRDefault="00352E9D" w:rsidP="003F42DA">
      <w:pPr>
        <w:pStyle w:val="NoSpacing"/>
      </w:pPr>
      <w:r w:rsidRPr="00352E9D">
        <w:t xml:space="preserve">Jacob Beal </w:t>
      </w:r>
      <w:hyperlink r:id="rId194" w:history="1">
        <w:r w:rsidRPr="00D45CAC">
          <w:rPr>
            <w:rStyle w:val="Hyperlink"/>
            <w:sz w:val="22"/>
            <w:szCs w:val="22"/>
          </w:rPr>
          <w:t>jakebeal@bbn.com</w:t>
        </w:r>
      </w:hyperlink>
      <w:r>
        <w:t xml:space="preserve"> </w:t>
      </w:r>
    </w:p>
    <w:p w:rsidR="00352E9D" w:rsidRPr="00352E9D" w:rsidRDefault="00352E9D" w:rsidP="003F42DA">
      <w:pPr>
        <w:pStyle w:val="NoSpacing"/>
      </w:pPr>
      <w:r w:rsidRPr="00352E9D">
        <w:t xml:space="preserve">Deepak </w:t>
      </w:r>
      <w:proofErr w:type="spellStart"/>
      <w:r w:rsidRPr="00352E9D">
        <w:t>Chandran</w:t>
      </w:r>
      <w:proofErr w:type="spellEnd"/>
      <w:r w:rsidRPr="00352E9D">
        <w:t xml:space="preserve"> </w:t>
      </w:r>
      <w:hyperlink r:id="rId195" w:history="1">
        <w:r w:rsidRPr="00D45CAC">
          <w:rPr>
            <w:rStyle w:val="Hyperlink"/>
            <w:sz w:val="22"/>
            <w:szCs w:val="22"/>
          </w:rPr>
          <w:t>deepakc@uw.edu</w:t>
        </w:r>
      </w:hyperlink>
      <w:r>
        <w:t xml:space="preserve"> </w:t>
      </w:r>
    </w:p>
    <w:p w:rsidR="00352E9D" w:rsidRPr="00352E9D" w:rsidRDefault="00352E9D" w:rsidP="003F42DA">
      <w:pPr>
        <w:pStyle w:val="NoSpacing"/>
      </w:pPr>
      <w:r w:rsidRPr="00352E9D">
        <w:t xml:space="preserve">Douglas </w:t>
      </w:r>
      <w:proofErr w:type="spellStart"/>
      <w:r w:rsidRPr="00352E9D">
        <w:t>Densmore</w:t>
      </w:r>
      <w:proofErr w:type="spellEnd"/>
      <w:r w:rsidRPr="00352E9D">
        <w:t xml:space="preserve"> </w:t>
      </w:r>
      <w:hyperlink r:id="rId196" w:history="1">
        <w:r w:rsidRPr="00D45CAC">
          <w:rPr>
            <w:rStyle w:val="Hyperlink"/>
            <w:sz w:val="22"/>
            <w:szCs w:val="22"/>
          </w:rPr>
          <w:t>dougd@bu.edu</w:t>
        </w:r>
      </w:hyperlink>
      <w:r>
        <w:t xml:space="preserve"> </w:t>
      </w:r>
    </w:p>
    <w:p w:rsidR="00352E9D" w:rsidRPr="00352E9D" w:rsidRDefault="00352E9D" w:rsidP="003F42DA">
      <w:pPr>
        <w:pStyle w:val="NoSpacing"/>
      </w:pPr>
      <w:proofErr w:type="spellStart"/>
      <w:r w:rsidRPr="00352E9D">
        <w:t>Omri</w:t>
      </w:r>
      <w:proofErr w:type="spellEnd"/>
      <w:r w:rsidRPr="00352E9D">
        <w:t xml:space="preserve"> A. </w:t>
      </w:r>
      <w:proofErr w:type="spellStart"/>
      <w:r w:rsidRPr="00352E9D">
        <w:t>Drory</w:t>
      </w:r>
      <w:proofErr w:type="spellEnd"/>
      <w:r w:rsidRPr="00352E9D">
        <w:t xml:space="preserve"> </w:t>
      </w:r>
      <w:hyperlink r:id="rId197" w:history="1">
        <w:r w:rsidRPr="00D45CAC">
          <w:rPr>
            <w:rStyle w:val="Hyperlink"/>
            <w:sz w:val="22"/>
            <w:szCs w:val="22"/>
          </w:rPr>
          <w:t>omri@genomecompiler.com</w:t>
        </w:r>
      </w:hyperlink>
      <w:r>
        <w:t xml:space="preserve"> </w:t>
      </w:r>
    </w:p>
    <w:p w:rsidR="00352E9D" w:rsidRPr="00352E9D" w:rsidRDefault="00352E9D" w:rsidP="003F42DA">
      <w:pPr>
        <w:pStyle w:val="NoSpacing"/>
      </w:pPr>
      <w:r w:rsidRPr="00352E9D">
        <w:t xml:space="preserve">Drew </w:t>
      </w:r>
      <w:proofErr w:type="spellStart"/>
      <w:r w:rsidRPr="00352E9D">
        <w:t>Endy</w:t>
      </w:r>
      <w:proofErr w:type="spellEnd"/>
      <w:r w:rsidRPr="00352E9D">
        <w:t xml:space="preserve"> </w:t>
      </w:r>
      <w:hyperlink r:id="rId198" w:history="1">
        <w:r w:rsidRPr="00D45CAC">
          <w:rPr>
            <w:rStyle w:val="Hyperlink"/>
            <w:sz w:val="22"/>
            <w:szCs w:val="22"/>
          </w:rPr>
          <w:t>endy@stanford.edu</w:t>
        </w:r>
      </w:hyperlink>
      <w:r>
        <w:t xml:space="preserve"> </w:t>
      </w:r>
    </w:p>
    <w:p w:rsidR="00352E9D" w:rsidRPr="00352E9D" w:rsidRDefault="00352E9D" w:rsidP="003F42DA">
      <w:pPr>
        <w:pStyle w:val="NoSpacing"/>
      </w:pPr>
      <w:r w:rsidRPr="00352E9D">
        <w:t xml:space="preserve">John H. </w:t>
      </w:r>
      <w:proofErr w:type="spellStart"/>
      <w:r w:rsidRPr="00352E9D">
        <w:t>Gennari</w:t>
      </w:r>
      <w:proofErr w:type="spellEnd"/>
      <w:r w:rsidRPr="00352E9D">
        <w:t xml:space="preserve"> </w:t>
      </w:r>
      <w:hyperlink r:id="rId199" w:history="1">
        <w:r w:rsidRPr="00D45CAC">
          <w:rPr>
            <w:rStyle w:val="Hyperlink"/>
            <w:sz w:val="22"/>
            <w:szCs w:val="22"/>
          </w:rPr>
          <w:t>gennari@uw.edu</w:t>
        </w:r>
      </w:hyperlink>
      <w:r>
        <w:t xml:space="preserve"> </w:t>
      </w:r>
    </w:p>
    <w:p w:rsidR="00352E9D" w:rsidRPr="00352E9D" w:rsidRDefault="00352E9D" w:rsidP="003F42DA">
      <w:pPr>
        <w:pStyle w:val="NoSpacing"/>
      </w:pPr>
      <w:proofErr w:type="spellStart"/>
      <w:proofErr w:type="gramStart"/>
      <w:r w:rsidRPr="00352E9D">
        <w:t>Raik</w:t>
      </w:r>
      <w:proofErr w:type="spellEnd"/>
      <w:r w:rsidRPr="00352E9D">
        <w:t xml:space="preserve">  </w:t>
      </w:r>
      <w:proofErr w:type="spellStart"/>
      <w:r w:rsidRPr="00352E9D">
        <w:t>Grünberg</w:t>
      </w:r>
      <w:proofErr w:type="spellEnd"/>
      <w:proofErr w:type="gramEnd"/>
      <w:r w:rsidRPr="00352E9D">
        <w:t xml:space="preserve"> </w:t>
      </w:r>
      <w:hyperlink r:id="rId200" w:history="1">
        <w:r w:rsidRPr="00D45CAC">
          <w:rPr>
            <w:rStyle w:val="Hyperlink"/>
            <w:sz w:val="22"/>
            <w:szCs w:val="22"/>
          </w:rPr>
          <w:t>raik.gruenberg@crg.es</w:t>
        </w:r>
      </w:hyperlink>
      <w:r>
        <w:t xml:space="preserve"> </w:t>
      </w:r>
    </w:p>
    <w:p w:rsidR="00352E9D" w:rsidRPr="00352E9D" w:rsidRDefault="00352E9D" w:rsidP="003F42DA">
      <w:pPr>
        <w:pStyle w:val="NoSpacing"/>
      </w:pPr>
      <w:r w:rsidRPr="00352E9D">
        <w:t xml:space="preserve">Timothy S. Ham </w:t>
      </w:r>
      <w:hyperlink r:id="rId201" w:history="1">
        <w:r w:rsidRPr="00D45CAC">
          <w:rPr>
            <w:rStyle w:val="Hyperlink"/>
            <w:sz w:val="22"/>
            <w:szCs w:val="22"/>
          </w:rPr>
          <w:t>tsham@lbl.gov</w:t>
        </w:r>
      </w:hyperlink>
      <w:r>
        <w:t xml:space="preserve"> </w:t>
      </w:r>
    </w:p>
    <w:p w:rsidR="00352E9D" w:rsidRPr="00352E9D" w:rsidRDefault="00352E9D" w:rsidP="003F42DA">
      <w:pPr>
        <w:pStyle w:val="NoSpacing"/>
      </w:pPr>
      <w:r w:rsidRPr="00352E9D">
        <w:t xml:space="preserve">Allan </w:t>
      </w:r>
      <w:proofErr w:type="spellStart"/>
      <w:r w:rsidRPr="00352E9D">
        <w:t>Kuchinsky</w:t>
      </w:r>
      <w:proofErr w:type="spellEnd"/>
      <w:r w:rsidRPr="00352E9D">
        <w:t xml:space="preserve"> </w:t>
      </w:r>
      <w:hyperlink r:id="rId202" w:history="1">
        <w:r w:rsidRPr="00D45CAC">
          <w:rPr>
            <w:rStyle w:val="Hyperlink"/>
            <w:sz w:val="22"/>
            <w:szCs w:val="22"/>
          </w:rPr>
          <w:t>allan_kuchinsky@agilent.com</w:t>
        </w:r>
      </w:hyperlink>
      <w:r>
        <w:t xml:space="preserve"> </w:t>
      </w:r>
    </w:p>
    <w:p w:rsidR="00352E9D" w:rsidRDefault="00352E9D" w:rsidP="003F42DA">
      <w:pPr>
        <w:pStyle w:val="NoSpacing"/>
      </w:pPr>
      <w:r w:rsidRPr="00352E9D">
        <w:t xml:space="preserve">Matthew W. Lux </w:t>
      </w:r>
      <w:hyperlink r:id="rId203" w:history="1">
        <w:r w:rsidRPr="00D45CAC">
          <w:rPr>
            <w:rStyle w:val="Hyperlink"/>
            <w:sz w:val="22"/>
            <w:szCs w:val="22"/>
          </w:rPr>
          <w:t>mlux@vbi.vt.edu</w:t>
        </w:r>
      </w:hyperlink>
    </w:p>
    <w:p w:rsidR="00352E9D" w:rsidRPr="00352E9D" w:rsidRDefault="00352E9D" w:rsidP="003F42DA">
      <w:pPr>
        <w:pStyle w:val="NoSpacing"/>
      </w:pPr>
      <w:r w:rsidRPr="00352E9D">
        <w:t xml:space="preserve">Curtis Madsen </w:t>
      </w:r>
      <w:hyperlink r:id="rId204" w:history="1">
        <w:r w:rsidRPr="00D45CAC">
          <w:rPr>
            <w:rStyle w:val="Hyperlink"/>
            <w:sz w:val="22"/>
            <w:szCs w:val="22"/>
          </w:rPr>
          <w:t>curtis.madsen@utah.edu</w:t>
        </w:r>
      </w:hyperlink>
      <w:r>
        <w:t xml:space="preserve"> </w:t>
      </w:r>
    </w:p>
    <w:p w:rsidR="00352E9D" w:rsidRPr="00352E9D" w:rsidRDefault="00352E9D" w:rsidP="003F42DA">
      <w:pPr>
        <w:pStyle w:val="NoSpacing"/>
      </w:pPr>
      <w:proofErr w:type="spellStart"/>
      <w:r w:rsidRPr="00352E9D">
        <w:t>Goksel</w:t>
      </w:r>
      <w:proofErr w:type="spellEnd"/>
      <w:r w:rsidRPr="00352E9D">
        <w:t xml:space="preserve"> </w:t>
      </w:r>
      <w:proofErr w:type="spellStart"/>
      <w:r w:rsidRPr="00352E9D">
        <w:t>Misirli</w:t>
      </w:r>
      <w:proofErr w:type="spellEnd"/>
      <w:r w:rsidRPr="00352E9D">
        <w:t xml:space="preserve"> </w:t>
      </w:r>
      <w:hyperlink r:id="rId205" w:history="1">
        <w:r w:rsidRPr="00D45CAC">
          <w:rPr>
            <w:rStyle w:val="Hyperlink"/>
            <w:sz w:val="22"/>
            <w:szCs w:val="22"/>
          </w:rPr>
          <w:t>goksel.misirli@ncl.ac.uk</w:t>
        </w:r>
      </w:hyperlink>
      <w:r>
        <w:t xml:space="preserve"> </w:t>
      </w:r>
    </w:p>
    <w:p w:rsidR="00352E9D" w:rsidRPr="00352E9D" w:rsidRDefault="00352E9D" w:rsidP="003F42DA">
      <w:pPr>
        <w:pStyle w:val="NoSpacing"/>
      </w:pPr>
      <w:r w:rsidRPr="00352E9D">
        <w:t xml:space="preserve">Chris J. Myers </w:t>
      </w:r>
      <w:hyperlink r:id="rId206" w:history="1">
        <w:r w:rsidRPr="00D45CAC">
          <w:rPr>
            <w:rStyle w:val="Hyperlink"/>
            <w:sz w:val="22"/>
            <w:szCs w:val="22"/>
          </w:rPr>
          <w:t>myers@ece.utah.edu</w:t>
        </w:r>
      </w:hyperlink>
      <w:r>
        <w:t xml:space="preserve"> </w:t>
      </w:r>
    </w:p>
    <w:p w:rsidR="00352E9D" w:rsidRPr="00352E9D" w:rsidRDefault="00352E9D" w:rsidP="003F42DA">
      <w:pPr>
        <w:pStyle w:val="NoSpacing"/>
      </w:pPr>
      <w:r w:rsidRPr="00352E9D">
        <w:t xml:space="preserve">Jean </w:t>
      </w:r>
      <w:proofErr w:type="spellStart"/>
      <w:r w:rsidRPr="00352E9D">
        <w:t>Peccoud</w:t>
      </w:r>
      <w:proofErr w:type="spellEnd"/>
      <w:r w:rsidRPr="00352E9D">
        <w:t xml:space="preserve"> </w:t>
      </w:r>
      <w:hyperlink r:id="rId207" w:history="1">
        <w:r w:rsidRPr="00D45CAC">
          <w:rPr>
            <w:rStyle w:val="Hyperlink"/>
            <w:sz w:val="22"/>
            <w:szCs w:val="22"/>
          </w:rPr>
          <w:t>jpeccoud@vbi.vt.edu</w:t>
        </w:r>
      </w:hyperlink>
      <w:r>
        <w:t xml:space="preserve"> </w:t>
      </w:r>
    </w:p>
    <w:p w:rsidR="00352E9D" w:rsidRPr="00352E9D" w:rsidRDefault="00352E9D" w:rsidP="003F42DA">
      <w:pPr>
        <w:pStyle w:val="NoSpacing"/>
      </w:pPr>
      <w:r w:rsidRPr="00352E9D">
        <w:t xml:space="preserve">Hector </w:t>
      </w:r>
      <w:proofErr w:type="spellStart"/>
      <w:r w:rsidRPr="00352E9D">
        <w:t>Plahar</w:t>
      </w:r>
      <w:proofErr w:type="spellEnd"/>
      <w:r w:rsidRPr="00352E9D">
        <w:t xml:space="preserve"> </w:t>
      </w:r>
      <w:hyperlink r:id="rId208" w:history="1">
        <w:r w:rsidRPr="00D45CAC">
          <w:rPr>
            <w:rStyle w:val="Hyperlink"/>
            <w:sz w:val="22"/>
            <w:szCs w:val="22"/>
          </w:rPr>
          <w:t>hplahar.jbei@gmail.com</w:t>
        </w:r>
      </w:hyperlink>
      <w:r>
        <w:t xml:space="preserve"> </w:t>
      </w:r>
    </w:p>
    <w:p w:rsidR="00352E9D" w:rsidRPr="00352E9D" w:rsidRDefault="00352E9D" w:rsidP="003F42DA">
      <w:pPr>
        <w:pStyle w:val="NoSpacing"/>
      </w:pPr>
      <w:r w:rsidRPr="00352E9D">
        <w:t xml:space="preserve">Matthew R. </w:t>
      </w:r>
      <w:proofErr w:type="spellStart"/>
      <w:r w:rsidRPr="00352E9D">
        <w:t>Pocock</w:t>
      </w:r>
      <w:proofErr w:type="spellEnd"/>
      <w:r w:rsidRPr="00352E9D">
        <w:t xml:space="preserve"> </w:t>
      </w:r>
      <w:hyperlink r:id="rId209" w:history="1">
        <w:r w:rsidRPr="00D45CAC">
          <w:rPr>
            <w:rStyle w:val="Hyperlink"/>
            <w:sz w:val="22"/>
            <w:szCs w:val="22"/>
          </w:rPr>
          <w:t>matthew.pocock@ncl.ac.uk</w:t>
        </w:r>
      </w:hyperlink>
      <w:r>
        <w:t xml:space="preserve"> </w:t>
      </w:r>
    </w:p>
    <w:p w:rsidR="00352E9D" w:rsidRPr="00352E9D" w:rsidRDefault="00352E9D" w:rsidP="003F42DA">
      <w:pPr>
        <w:pStyle w:val="NoSpacing"/>
      </w:pPr>
      <w:r w:rsidRPr="00352E9D">
        <w:t xml:space="preserve">Nicholas </w:t>
      </w:r>
      <w:proofErr w:type="spellStart"/>
      <w:r w:rsidRPr="00352E9D">
        <w:t>Roehner</w:t>
      </w:r>
      <w:proofErr w:type="spellEnd"/>
      <w:r w:rsidRPr="00352E9D">
        <w:t xml:space="preserve"> </w:t>
      </w:r>
      <w:hyperlink r:id="rId210" w:history="1">
        <w:r w:rsidRPr="00D45CAC">
          <w:rPr>
            <w:rStyle w:val="Hyperlink"/>
            <w:sz w:val="22"/>
            <w:szCs w:val="22"/>
          </w:rPr>
          <w:t>n.roehner@utah.edu</w:t>
        </w:r>
      </w:hyperlink>
      <w:r>
        <w:t xml:space="preserve"> </w:t>
      </w:r>
    </w:p>
    <w:p w:rsidR="00352E9D" w:rsidRPr="00352E9D" w:rsidRDefault="00352E9D" w:rsidP="003F42DA">
      <w:pPr>
        <w:pStyle w:val="NoSpacing"/>
      </w:pPr>
      <w:r w:rsidRPr="00352E9D">
        <w:t xml:space="preserve">Trevor F. Smith </w:t>
      </w:r>
      <w:hyperlink r:id="rId211" w:history="1">
        <w:r w:rsidRPr="00D45CAC">
          <w:rPr>
            <w:rStyle w:val="Hyperlink"/>
            <w:sz w:val="22"/>
            <w:szCs w:val="22"/>
          </w:rPr>
          <w:t>trevorfsmith@gmail.com</w:t>
        </w:r>
      </w:hyperlink>
      <w:r>
        <w:t xml:space="preserve"> </w:t>
      </w:r>
    </w:p>
    <w:p w:rsidR="00352E9D" w:rsidRPr="00352E9D" w:rsidRDefault="00352E9D" w:rsidP="003F42DA">
      <w:pPr>
        <w:pStyle w:val="NoSpacing"/>
      </w:pPr>
      <w:r w:rsidRPr="00352E9D">
        <w:t xml:space="preserve">Guy-Bart Stan </w:t>
      </w:r>
      <w:hyperlink r:id="rId212" w:history="1">
        <w:r w:rsidRPr="00D45CAC">
          <w:rPr>
            <w:rStyle w:val="Hyperlink"/>
            <w:sz w:val="22"/>
            <w:szCs w:val="22"/>
          </w:rPr>
          <w:t>g.stan@imperial.ac.uk</w:t>
        </w:r>
      </w:hyperlink>
      <w:r>
        <w:t xml:space="preserve"> </w:t>
      </w:r>
    </w:p>
    <w:p w:rsidR="00352E9D" w:rsidRPr="00352E9D" w:rsidRDefault="00352E9D" w:rsidP="003F42DA">
      <w:pPr>
        <w:pStyle w:val="NoSpacing"/>
      </w:pPr>
      <w:r w:rsidRPr="00352E9D">
        <w:t xml:space="preserve">Alan Villalobos </w:t>
      </w:r>
      <w:hyperlink r:id="rId213" w:history="1">
        <w:r w:rsidRPr="00D45CAC">
          <w:rPr>
            <w:rStyle w:val="Hyperlink"/>
            <w:sz w:val="22"/>
            <w:szCs w:val="22"/>
          </w:rPr>
          <w:t>avillalobos@dna20.com</w:t>
        </w:r>
      </w:hyperlink>
      <w:r>
        <w:t xml:space="preserve"> </w:t>
      </w:r>
    </w:p>
    <w:p w:rsidR="00352E9D" w:rsidRPr="00352E9D" w:rsidRDefault="00352E9D" w:rsidP="003F42DA">
      <w:pPr>
        <w:pStyle w:val="NoSpacing"/>
      </w:pPr>
      <w:r w:rsidRPr="00352E9D">
        <w:t xml:space="preserve">Anil </w:t>
      </w:r>
      <w:proofErr w:type="spellStart"/>
      <w:r w:rsidRPr="00352E9D">
        <w:t>Wipat</w:t>
      </w:r>
      <w:proofErr w:type="spellEnd"/>
      <w:r w:rsidRPr="00352E9D">
        <w:t xml:space="preserve"> </w:t>
      </w:r>
      <w:hyperlink r:id="rId214" w:history="1">
        <w:r w:rsidRPr="00D45CAC">
          <w:rPr>
            <w:rStyle w:val="Hyperlink"/>
            <w:sz w:val="22"/>
            <w:szCs w:val="22"/>
          </w:rPr>
          <w:t>neilwipat@googlemail.com</w:t>
        </w:r>
      </w:hyperlink>
      <w:r>
        <w:t xml:space="preserve"> </w:t>
      </w:r>
    </w:p>
    <w:p w:rsidR="00A77B3E" w:rsidRDefault="00352E9D" w:rsidP="003F42DA">
      <w:pPr>
        <w:pStyle w:val="NoSpacing"/>
      </w:pPr>
      <w:r w:rsidRPr="00352E9D">
        <w:t xml:space="preserve">Herbert M. </w:t>
      </w:r>
      <w:proofErr w:type="spellStart"/>
      <w:r w:rsidRPr="00352E9D">
        <w:t>Sauro</w:t>
      </w:r>
      <w:proofErr w:type="spellEnd"/>
      <w:r w:rsidRPr="00352E9D">
        <w:t xml:space="preserve"> </w:t>
      </w:r>
      <w:hyperlink r:id="rId215" w:history="1">
        <w:r w:rsidRPr="00D45CAC">
          <w:rPr>
            <w:rStyle w:val="Hyperlink"/>
            <w:sz w:val="22"/>
            <w:szCs w:val="22"/>
          </w:rPr>
          <w:t>hsauro@uw.edu</w:t>
        </w:r>
      </w:hyperlink>
      <w:r>
        <w:t xml:space="preserve"> </w:t>
      </w:r>
      <w:r w:rsidR="00A20CBA">
        <w:t>(SBOL Chair)</w:t>
      </w:r>
    </w:p>
    <w:p w:rsidR="00A77B3E" w:rsidRDefault="00A77B3E">
      <w:pPr>
        <w:spacing w:before="0" w:after="0" w:line="240" w:lineRule="auto"/>
        <w:ind w:left="0" w:right="0" w:firstLine="0"/>
      </w:pPr>
    </w:p>
    <w:p w:rsidR="00A77B3E" w:rsidRDefault="00A77B3E">
      <w:pPr>
        <w:pStyle w:val="Heading1"/>
        <w:spacing w:before="0" w:line="240" w:lineRule="auto"/>
      </w:pPr>
      <w:bookmarkStart w:id="795" w:name="h.9ikqibcrzep8"/>
      <w:bookmarkEnd w:id="795"/>
    </w:p>
    <w:p w:rsidR="00A77B3E" w:rsidRDefault="00E274F1">
      <w:pPr>
        <w:pStyle w:val="Heading1"/>
        <w:pageBreakBefore/>
        <w:spacing w:before="0" w:line="240" w:lineRule="auto"/>
      </w:pPr>
      <w:bookmarkStart w:id="796" w:name="h.51e4185d9d4e"/>
      <w:bookmarkStart w:id="797" w:name="h.yv02tgqsdy6t"/>
      <w:bookmarkStart w:id="798" w:name="_Toc305145379"/>
      <w:bookmarkStart w:id="799" w:name="_Toc317184448"/>
      <w:bookmarkEnd w:id="796"/>
      <w:bookmarkEnd w:id="797"/>
      <w:r>
        <w:lastRenderedPageBreak/>
        <w:t>1</w:t>
      </w:r>
      <w:r w:rsidR="002910FF">
        <w:t>3</w:t>
      </w:r>
      <w:r>
        <w:t>. References</w:t>
      </w:r>
      <w:bookmarkEnd w:id="798"/>
      <w:bookmarkEnd w:id="799"/>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w:t>
      </w:r>
    </w:p>
    <w:p w:rsidR="00A77B3E" w:rsidRDefault="00A77B3E">
      <w:pPr>
        <w:spacing w:before="0" w:after="0" w:line="240" w:lineRule="auto"/>
        <w:ind w:left="0" w:firstLine="0"/>
        <w:rPr>
          <w:sz w:val="22"/>
          <w:szCs w:val="22"/>
        </w:rPr>
      </w:pPr>
    </w:p>
    <w:p w:rsidR="00DE78B6" w:rsidRPr="003F42DA"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r>
        <w:rPr>
          <w:sz w:val="22"/>
          <w:szCs w:val="22"/>
        </w:rPr>
        <w:t>PloS</w:t>
      </w:r>
      <w:proofErr w:type="spellEnd"/>
      <w:r>
        <w:rPr>
          <w:sz w:val="22"/>
          <w:szCs w:val="22"/>
        </w:rPr>
        <w:t xml:space="preserve"> </w:t>
      </w:r>
      <w:r w:rsidR="00B60029">
        <w:rPr>
          <w:sz w:val="22"/>
          <w:szCs w:val="22"/>
        </w:rPr>
        <w:t>ONE</w:t>
      </w:r>
      <w:r>
        <w:rPr>
          <w:sz w:val="22"/>
          <w:szCs w:val="22"/>
        </w:rPr>
        <w:t xml:space="preserve">, 6(4), e18882. </w:t>
      </w:r>
    </w:p>
    <w:p w:rsidR="00C56E7A" w:rsidRDefault="00C56E7A">
      <w:pPr>
        <w:spacing w:before="0" w:after="0" w:line="240" w:lineRule="auto"/>
        <w:ind w:left="0" w:firstLine="0"/>
        <w:rPr>
          <w:sz w:val="22"/>
          <w:szCs w:val="22"/>
        </w:rPr>
      </w:pPr>
    </w:p>
    <w:p w:rsidR="00DE78B6" w:rsidRPr="00DE78B6" w:rsidRDefault="00DE78B6">
      <w:pPr>
        <w:spacing w:before="0" w:after="0" w:line="240" w:lineRule="auto"/>
        <w:ind w:left="0" w:firstLine="0"/>
        <w:rPr>
          <w:sz w:val="22"/>
          <w:szCs w:val="22"/>
        </w:rPr>
      </w:pPr>
      <w:r w:rsidRPr="003F42DA">
        <w:rPr>
          <w:sz w:val="22"/>
          <w:szCs w:val="22"/>
        </w:rPr>
        <w:t>Cornish-Bowden, A. Nomenclature for incompletely specified bases in nucleic acid sequences: recommendations 1984. Nucl</w:t>
      </w:r>
      <w:r w:rsidR="00C56E7A">
        <w:rPr>
          <w:sz w:val="22"/>
          <w:szCs w:val="22"/>
        </w:rPr>
        <w:t>eic</w:t>
      </w:r>
      <w:r w:rsidRPr="003F42DA">
        <w:rPr>
          <w:sz w:val="22"/>
          <w:szCs w:val="22"/>
        </w:rPr>
        <w:t xml:space="preserve"> Acid</w:t>
      </w:r>
      <w:r w:rsidR="00C56E7A">
        <w:rPr>
          <w:sz w:val="22"/>
          <w:szCs w:val="22"/>
        </w:rPr>
        <w:t>s</w:t>
      </w:r>
      <w:r w:rsidRPr="003F42DA">
        <w:rPr>
          <w:sz w:val="22"/>
          <w:szCs w:val="22"/>
        </w:rPr>
        <w:t xml:space="preserve"> Res</w:t>
      </w:r>
      <w:r w:rsidR="00C56E7A">
        <w:rPr>
          <w:sz w:val="22"/>
          <w:szCs w:val="22"/>
        </w:rPr>
        <w:t>earch</w:t>
      </w:r>
      <w:r w:rsidRPr="003F42DA">
        <w:rPr>
          <w:sz w:val="22"/>
          <w:szCs w:val="22"/>
        </w:rPr>
        <w:t xml:space="preserve"> 13, 3021-3030 (1985).</w:t>
      </w:r>
    </w:p>
    <w:p w:rsidR="00A77B3E" w:rsidRDefault="00A77B3E">
      <w:pPr>
        <w:spacing w:before="0" w:after="0" w:line="240" w:lineRule="auto"/>
        <w:ind w:left="0" w:firstLine="0"/>
        <w:rPr>
          <w:sz w:val="22"/>
          <w:szCs w:val="22"/>
        </w:rPr>
      </w:pPr>
    </w:p>
    <w:p w:rsidR="00C56E7A"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w:t>
      </w:r>
      <w:proofErr w:type="spellStart"/>
      <w:r>
        <w:rPr>
          <w:sz w:val="22"/>
          <w:szCs w:val="22"/>
        </w:rPr>
        <w:t>PLoS</w:t>
      </w:r>
      <w:proofErr w:type="spellEnd"/>
      <w:r>
        <w:rPr>
          <w:sz w:val="22"/>
          <w:szCs w:val="22"/>
        </w:rPr>
        <w:t xml:space="preserve"> ONE, 6(2), e17005.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w:t>
      </w:r>
    </w:p>
    <w:p w:rsidR="00A77B3E" w:rsidRDefault="00A77B3E">
      <w:pPr>
        <w:spacing w:before="0" w:after="0" w:line="240" w:lineRule="auto"/>
        <w:ind w:left="0" w:firstLine="0"/>
        <w:rPr>
          <w:sz w:val="22"/>
          <w:szCs w:val="22"/>
        </w:rPr>
      </w:pPr>
    </w:p>
    <w:p w:rsidR="00B60029"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w:t>
      </w:r>
      <w:r w:rsidR="00B60029">
        <w:rPr>
          <w:sz w:val="22"/>
          <w:szCs w:val="22"/>
        </w:rPr>
        <w:t>.</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p>
    <w:p w:rsidR="00A77B3E" w:rsidRDefault="00A77B3E">
      <w:pPr>
        <w:spacing w:before="0" w:after="0" w:line="240" w:lineRule="auto"/>
        <w:ind w:left="0" w:right="0" w:firstLine="0"/>
      </w:pPr>
    </w:p>
    <w:p w:rsidR="00A77B3E" w:rsidRDefault="00A77B3E">
      <w:pPr>
        <w:pStyle w:val="Heading1"/>
        <w:spacing w:before="0" w:line="240" w:lineRule="auto"/>
      </w:pPr>
      <w:bookmarkStart w:id="800" w:name="h.n5ulfg5yx8xq"/>
      <w:bookmarkEnd w:id="800"/>
    </w:p>
    <w:p w:rsidR="00A77B3E" w:rsidRDefault="00E274F1">
      <w:pPr>
        <w:pStyle w:val="Heading1"/>
        <w:pageBreakBefore/>
        <w:spacing w:before="0" w:line="240" w:lineRule="auto"/>
      </w:pPr>
      <w:bookmarkStart w:id="801" w:name="h.vu7m8wc1jxci"/>
      <w:bookmarkStart w:id="802" w:name="_Toc305145380"/>
      <w:bookmarkStart w:id="803" w:name="_Toc317184449"/>
      <w:bookmarkEnd w:id="801"/>
      <w:r>
        <w:lastRenderedPageBreak/>
        <w:t>1</w:t>
      </w:r>
      <w:r w:rsidR="002910FF">
        <w:t>4</w:t>
      </w:r>
      <w:r>
        <w:t>. Appendix</w:t>
      </w:r>
      <w:bookmarkEnd w:id="802"/>
      <w:bookmarkEnd w:id="803"/>
    </w:p>
    <w:p w:rsidR="004B2051" w:rsidRPr="00F16EBA" w:rsidRDefault="00925D78" w:rsidP="003F42DA">
      <w:pPr>
        <w:ind w:left="0" w:firstLine="0"/>
        <w:rPr>
          <w:color w:val="auto"/>
          <w:sz w:val="22"/>
          <w:szCs w:val="22"/>
        </w:rPr>
      </w:pPr>
      <w:r w:rsidRPr="00F16EBA">
        <w:rPr>
          <w:rStyle w:val="apple-style-span"/>
          <w:rFonts w:cs="Arial"/>
          <w:color w:val="auto"/>
          <w:sz w:val="22"/>
          <w:szCs w:val="22"/>
          <w:shd w:val="clear" w:color="auto" w:fill="FFFFFF"/>
        </w:rPr>
        <w:t xml:space="preserve">The Sequence Ontology is used in SBOL to specify the types of </w:t>
      </w:r>
      <w:proofErr w:type="spellStart"/>
      <w:r w:rsidRPr="00F16EBA">
        <w:rPr>
          <w:rStyle w:val="apple-style-span"/>
          <w:rFonts w:cs="Arial"/>
          <w:i/>
          <w:color w:val="auto"/>
          <w:sz w:val="22"/>
          <w:szCs w:val="22"/>
          <w:shd w:val="clear" w:color="auto" w:fill="FFFFFF"/>
        </w:rPr>
        <w:t>DnaComponents</w:t>
      </w:r>
      <w:proofErr w:type="spellEnd"/>
      <w:r w:rsidRPr="00F16EBA">
        <w:rPr>
          <w:rStyle w:val="apple-style-span"/>
          <w:rFonts w:cs="Arial"/>
          <w:color w:val="auto"/>
          <w:sz w:val="22"/>
          <w:szCs w:val="22"/>
          <w:shd w:val="clear" w:color="auto" w:fill="FFFFFF"/>
        </w:rPr>
        <w:t xml:space="preserve">. Below are some samples of these types which are commonly used in synthetic biology designs. For example, the value of </w:t>
      </w:r>
      <w:proofErr w:type="spellStart"/>
      <w:r w:rsidR="00CF23F2">
        <w:rPr>
          <w:rStyle w:val="apple-style-span"/>
          <w:rFonts w:cs="Arial"/>
          <w:color w:val="auto"/>
          <w:sz w:val="22"/>
          <w:szCs w:val="22"/>
          <w:shd w:val="clear" w:color="auto" w:fill="FFFFFF"/>
        </w:rPr>
        <w:t>DC</w:t>
      </w:r>
      <w:r w:rsidRPr="00F16EBA">
        <w:rPr>
          <w:rStyle w:val="apple-style-span"/>
          <w:rFonts w:cs="Arial"/>
          <w:color w:val="auto"/>
          <w:sz w:val="22"/>
          <w:szCs w:val="22"/>
          <w:shd w:val="clear" w:color="auto" w:fill="FFFFFF"/>
        </w:rPr>
        <w:t>.type</w:t>
      </w:r>
      <w:proofErr w:type="spellEnd"/>
      <w:r w:rsidRPr="00F16EBA">
        <w:rPr>
          <w:rStyle w:val="apple-style-span"/>
          <w:rFonts w:cs="Arial"/>
          <w:color w:val="auto"/>
          <w:sz w:val="22"/>
          <w:szCs w:val="22"/>
          <w:shd w:val="clear" w:color="auto" w:fill="FFFFFF"/>
        </w:rPr>
        <w:t xml:space="preserve"> MUST </w:t>
      </w:r>
      <w:proofErr w:type="gramStart"/>
      <w:r w:rsidRPr="00F16EBA">
        <w:rPr>
          <w:rStyle w:val="apple-style-span"/>
          <w:rFonts w:cs="Arial"/>
          <w:color w:val="auto"/>
          <w:sz w:val="22"/>
          <w:szCs w:val="22"/>
          <w:shd w:val="clear" w:color="auto" w:fill="FFFFFF"/>
        </w:rPr>
        <w:t>be</w:t>
      </w:r>
      <w:proofErr w:type="gramEnd"/>
      <w:r w:rsidRPr="00F16EBA">
        <w:rPr>
          <w:rStyle w:val="apple-style-span"/>
          <w:rFonts w:cs="Arial"/>
          <w:color w:val="auto"/>
          <w:sz w:val="22"/>
          <w:szCs w:val="22"/>
          <w:shd w:val="clear" w:color="auto" w:fill="FFFFFF"/>
        </w:rPr>
        <w:t xml:space="preserve"> a valid SO URI such as those listed below. Additional Sequence Ontology types can be found at the website (</w:t>
      </w:r>
      <w:hyperlink r:id="rId216" w:history="1">
        <w:r w:rsidRPr="00F16EBA">
          <w:rPr>
            <w:rStyle w:val="Hyperlink"/>
            <w:sz w:val="22"/>
            <w:szCs w:val="22"/>
          </w:rPr>
          <w:t>http://www.sequenceontology.org/</w:t>
        </w:r>
      </w:hyperlink>
      <w:r w:rsidRPr="00F16EBA">
        <w:rPr>
          <w:sz w:val="22"/>
          <w:szCs w:val="22"/>
        </w:rPr>
        <w:t xml:space="preserve">) the namespace used for SO URIs is </w:t>
      </w:r>
      <w:r w:rsidRPr="00F16EBA">
        <w:rPr>
          <w:rFonts w:cs="Courier New"/>
          <w:sz w:val="22"/>
          <w:szCs w:val="22"/>
        </w:rPr>
        <w:t>“</w:t>
      </w:r>
      <w:r w:rsidRPr="00F16EBA">
        <w:rPr>
          <w:rFonts w:ascii="Courier New" w:hAnsi="Courier New" w:cs="Courier New"/>
          <w:sz w:val="22"/>
          <w:szCs w:val="22"/>
        </w:rPr>
        <w:t>http://purl.obolibrary.org/obo/</w:t>
      </w:r>
      <w:r w:rsidRPr="00F16EBA">
        <w:rPr>
          <w:rFonts w:cs="Courier New"/>
          <w:sz w:val="22"/>
          <w:szCs w:val="22"/>
        </w:rPr>
        <w:t xml:space="preserve">” </w:t>
      </w:r>
      <w:r w:rsidRPr="00F16EBA">
        <w:rPr>
          <w:rStyle w:val="apple-style-span"/>
          <w:rFonts w:cs="Arial"/>
          <w:color w:val="auto"/>
          <w:sz w:val="22"/>
          <w:szCs w:val="22"/>
          <w:shd w:val="clear" w:color="auto" w:fill="FFFFFF"/>
        </w:rPr>
        <w:t xml:space="preserve">these URIs are maintained as Persistent Uniform Resource Locators (PURLs) by the </w:t>
      </w:r>
      <w:r w:rsidRPr="00F16EBA">
        <w:rPr>
          <w:sz w:val="22"/>
          <w:szCs w:val="22"/>
        </w:rPr>
        <w:t xml:space="preserve">OBO Foundry </w:t>
      </w:r>
      <w:r w:rsidRPr="00F16EBA">
        <w:rPr>
          <w:rStyle w:val="apple-style-span"/>
          <w:rFonts w:cs="Arial"/>
          <w:color w:val="auto"/>
          <w:sz w:val="22"/>
          <w:szCs w:val="22"/>
          <w:shd w:val="clear" w:color="auto" w:fill="FFFFFF"/>
        </w:rPr>
        <w:t>(</w:t>
      </w:r>
      <w:hyperlink r:id="rId217" w:history="1">
        <w:r w:rsidRPr="00F16EBA">
          <w:rPr>
            <w:rStyle w:val="Hyperlink"/>
            <w:sz w:val="22"/>
            <w:szCs w:val="22"/>
          </w:rPr>
          <w:t>http://obolibrary.org/about.shtml</w:t>
        </w:r>
      </w:hyperlink>
      <w:r w:rsidRPr="00F16EBA">
        <w:rPr>
          <w:rStyle w:val="apple-style-span"/>
          <w:rFonts w:cs="Arial"/>
          <w:color w:val="auto"/>
          <w:sz w:val="22"/>
          <w:szCs w:val="22"/>
          <w:shd w:val="clear" w:color="auto" w:fill="FFFFFF"/>
        </w:rPr>
        <w:t>)</w:t>
      </w:r>
      <w:r w:rsidR="007A7E49" w:rsidRPr="00F16EBA">
        <w:rPr>
          <w:rStyle w:val="apple-style-span"/>
          <w:rFonts w:cs="Arial"/>
          <w:color w:val="auto"/>
          <w:sz w:val="22"/>
          <w:szCs w:val="22"/>
          <w:shd w:val="clear" w:color="auto" w:fill="FFFFFF"/>
        </w:rPr>
        <w:t xml:space="preserve"> and can be used to retrieve additional information about the term</w:t>
      </w:r>
      <w:r w:rsidRPr="00F16EBA">
        <w:rPr>
          <w:rStyle w:val="apple-style-span"/>
          <w:rFonts w:cs="Arial"/>
          <w:color w:val="auto"/>
          <w:sz w:val="22"/>
          <w:szCs w:val="22"/>
          <w:shd w:val="clear" w:color="auto" w:fill="FFFFFF"/>
        </w:rPr>
        <w:t>.</w:t>
      </w:r>
    </w:p>
    <w:p w:rsidR="00A77B3E" w:rsidRDefault="00A77B3E">
      <w:pPr>
        <w:spacing w:before="0" w:after="0" w:line="240" w:lineRule="auto"/>
        <w:ind w:left="0" w:firstLine="0"/>
        <w:rPr>
          <w:sz w:val="22"/>
          <w:szCs w:val="22"/>
        </w:rPr>
      </w:pPr>
      <w:bookmarkStart w:id="804" w:name="h.l4xyh9dznncp"/>
      <w:bookmarkEnd w:id="804"/>
    </w:p>
    <w:tbl>
      <w:tblPr>
        <w:tblW w:w="0" w:type="auto"/>
        <w:tblInd w:w="105"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rFonts w:ascii="Arial" w:eastAsia="Arial" w:hAnsi="Arial" w:cs="Arial"/>
                <w:color w:val="000099"/>
                <w:u w:val="single"/>
              </w:rPr>
            </w:pPr>
            <w:r>
              <w:t>SO</w:t>
            </w:r>
            <w:r w:rsidR="008A177F">
              <w:t xml:space="preserve"> URI</w:t>
            </w:r>
            <w:r>
              <w:t xml:space="preserve">: </w:t>
            </w:r>
            <w:hyperlink r:id="rId218" w:history="1">
              <w:r w:rsidR="008A177F" w:rsidRPr="00D45CAC">
                <w:rPr>
                  <w:rStyle w:val="Hyperlink"/>
                </w:rPr>
                <w:t>http://purl.obolibrary.org/obo/SO_0000167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SO Name: promoter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219" w:history="1">
              <w:r w:rsidR="008A177F" w:rsidRPr="00D45CAC">
                <w:rPr>
                  <w:rStyle w:val="Hyperlink"/>
                </w:rPr>
                <w:t>http://purl.obolibrary.org/obo/SO_0000057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w:t>
            </w:r>
            <w:r w:rsidR="001B46E7">
              <w:t>O</w:t>
            </w:r>
            <w:r>
              <w:t xml:space="preserve"> Name: operator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color w:val="000099"/>
                <w:sz w:val="18"/>
                <w:szCs w:val="18"/>
                <w:u w:val="single"/>
              </w:rPr>
            </w:pPr>
            <w:r>
              <w:t>SO</w:t>
            </w:r>
            <w:r w:rsidR="007B764C">
              <w:t xml:space="preserve"> URI</w:t>
            </w:r>
            <w:r>
              <w:t xml:space="preserve">: </w:t>
            </w:r>
            <w:hyperlink r:id="rId220" w:history="1">
              <w:r w:rsidR="00C1056B" w:rsidRPr="00D45CAC">
                <w:rPr>
                  <w:rStyle w:val="Hyperlink"/>
                </w:rPr>
                <w:t>http://purl.obolibrary.org/obo/SO_0000316</w:t>
              </w:r>
            </w:hyperlink>
          </w:p>
          <w:p w:rsidR="00A77B3E" w:rsidRDefault="00A77B3E">
            <w:pPr>
              <w:spacing w:before="0" w:after="0" w:line="240" w:lineRule="auto"/>
              <w:ind w:left="0" w:right="0" w:firstLine="0"/>
              <w:rPr>
                <w:sz w:val="18"/>
                <w:szCs w:val="18"/>
              </w:rPr>
            </w:pPr>
          </w:p>
          <w:p w:rsidR="00A77B3E" w:rsidRDefault="00E274F1">
            <w:pPr>
              <w:spacing w:before="0" w:after="0" w:line="240" w:lineRule="auto"/>
              <w:ind w:left="0" w:right="0" w:firstLine="0"/>
              <w:jc w:val="both"/>
            </w:pPr>
            <w:r>
              <w:t>S</w:t>
            </w:r>
            <w:r w:rsidR="001B46E7">
              <w:t>O</w:t>
            </w:r>
            <w:r>
              <w:t xml:space="preserve"> Name: </w:t>
            </w:r>
            <w:proofErr w:type="spellStart"/>
            <w:r>
              <w:t>cds</w:t>
            </w:r>
            <w:proofErr w:type="spellEnd"/>
          </w:p>
        </w:tc>
      </w:tr>
      <w:tr w:rsidR="00A77B3E" w:rsidTr="003F42DA">
        <w:trPr>
          <w:trHeight w:val="1336"/>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Pr="001B46E7" w:rsidRDefault="00E274F1">
            <w:pPr>
              <w:spacing w:before="0" w:after="0" w:line="240" w:lineRule="auto"/>
              <w:ind w:left="0" w:right="0" w:firstLine="0"/>
              <w:jc w:val="both"/>
            </w:pPr>
            <w:r w:rsidRPr="003F42DA">
              <w:t>A region at the 5' end of a mature transcript (preceding the initiation codon) that is not translated into a protein.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221" w:history="1">
              <w:r w:rsidRPr="00D45CAC">
                <w:rPr>
                  <w:rStyle w:val="Hyperlink"/>
                </w:rPr>
                <w:t>http://purl.obolibrary.org/obo/SO_0000204</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t>five_prime_</w:t>
            </w:r>
            <w:r w:rsidR="0078116D">
              <w:t>utr</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pPr>
            <w:r>
              <w:t>SO URI</w:t>
            </w:r>
            <w:r w:rsidR="00E274F1">
              <w:t xml:space="preserve">: </w:t>
            </w:r>
            <w:hyperlink r:id="rId222" w:history="1">
              <w:r w:rsidRPr="00D45CAC">
                <w:rPr>
                  <w:rStyle w:val="Hyperlink"/>
                </w:rPr>
                <w:t>http://purl.obolibrary.org/obo/SO_0000141</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w:t>
            </w:r>
            <w:r w:rsidR="001B46E7">
              <w:t>O</w:t>
            </w:r>
            <w:r>
              <w:t xml:space="preserve"> Name: terminator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pPr>
            <w:r>
              <w:t>SO URI</w:t>
            </w:r>
            <w:r w:rsidR="00E274F1">
              <w:t xml:space="preserve">: </w:t>
            </w:r>
            <w:hyperlink r:id="rId223" w:history="1">
              <w:r w:rsidRPr="00D45CAC">
                <w:rPr>
                  <w:rStyle w:val="Hyperlink"/>
                </w:rPr>
                <w:t>http://purl.obolibrary.org/obo/SO_0000627</w:t>
              </w:r>
            </w:hyperlink>
          </w:p>
          <w:p w:rsidR="00A77B3E" w:rsidRDefault="00A77B3E">
            <w:pPr>
              <w:spacing w:before="0" w:after="0" w:line="240" w:lineRule="auto"/>
              <w:ind w:left="0" w:right="0" w:firstLine="0"/>
              <w:jc w:val="both"/>
            </w:pPr>
          </w:p>
          <w:p w:rsidR="00A77B3E" w:rsidRDefault="001B46E7">
            <w:pPr>
              <w:spacing w:before="0" w:after="0" w:line="240" w:lineRule="auto"/>
              <w:ind w:left="0" w:right="0" w:firstLine="0"/>
              <w:jc w:val="both"/>
            </w:pPr>
            <w:r>
              <w:t xml:space="preserve">SO </w:t>
            </w:r>
            <w:r w:rsidR="00E274F1">
              <w:t>Name: insulator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805" w:name="h.u4glx8qc6vxo"/>
            <w:bookmarkEnd w:id="805"/>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C1056B">
            <w:pPr>
              <w:spacing w:before="0" w:after="0" w:line="240" w:lineRule="auto"/>
              <w:ind w:left="0" w:right="0" w:firstLine="0"/>
              <w:rPr>
                <w:rFonts w:ascii="Arial" w:eastAsia="Arial" w:hAnsi="Arial" w:cs="Arial"/>
              </w:rPr>
            </w:pPr>
            <w:r>
              <w:lastRenderedPageBreak/>
              <w:t>SO URI</w:t>
            </w:r>
            <w:r w:rsidR="00E274F1">
              <w:t xml:space="preserve">: </w:t>
            </w:r>
            <w:hyperlink r:id="rId224" w:history="1">
              <w:r w:rsidRPr="00D45CAC">
                <w:rPr>
                  <w:rStyle w:val="Hyperlink"/>
                </w:rPr>
                <w:t>http://purl.obolibrary.org/obo/SO_0000296</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ori</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lastRenderedPageBreak/>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C1056B">
            <w:pPr>
              <w:spacing w:before="0" w:after="0" w:line="240" w:lineRule="auto"/>
              <w:ind w:left="0" w:right="0" w:firstLine="0"/>
              <w:rPr>
                <w:rFonts w:ascii="Arial" w:eastAsia="Arial" w:hAnsi="Arial" w:cs="Arial"/>
              </w:rPr>
            </w:pPr>
            <w:r>
              <w:t>SO URI</w:t>
            </w:r>
            <w:r w:rsidR="00E274F1">
              <w:t xml:space="preserve">: </w:t>
            </w:r>
            <w:hyperlink r:id="rId225" w:history="1">
              <w:r w:rsidRPr="00D45CAC">
                <w:rPr>
                  <w:rStyle w:val="Hyperlink"/>
                </w:rPr>
                <w:t>http://purl.obolibrary.org/obo/SO_0005850</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primer_binding_site</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color w:val="000099"/>
                <w:sz w:val="18"/>
                <w:szCs w:val="18"/>
                <w:u w:val="single"/>
              </w:rPr>
            </w:pPr>
            <w:r>
              <w:t>SO URI</w:t>
            </w:r>
            <w:r w:rsidR="00E274F1">
              <w:t xml:space="preserve">: </w:t>
            </w:r>
            <w:hyperlink r:id="rId226" w:history="1">
              <w:r w:rsidRPr="00D45CAC">
                <w:rPr>
                  <w:rStyle w:val="Hyperlink"/>
                </w:rPr>
                <w:t>http://purl.obolibrary.org/obo/SO_0001687</w:t>
              </w:r>
            </w:hyperlink>
          </w:p>
          <w:p w:rsidR="00A77B3E" w:rsidRDefault="00A77B3E">
            <w:pPr>
              <w:spacing w:before="0" w:after="0" w:line="240" w:lineRule="auto"/>
              <w:ind w:left="0" w:right="0" w:firstLine="0"/>
              <w:jc w:val="both"/>
              <w:rPr>
                <w:sz w:val="22"/>
                <w:szCs w:val="22"/>
              </w:rPr>
            </w:pPr>
          </w:p>
          <w:p w:rsidR="00A77B3E" w:rsidRDefault="00E274F1">
            <w:pPr>
              <w:spacing w:before="0" w:after="0" w:line="240" w:lineRule="auto"/>
              <w:ind w:left="0" w:right="0" w:firstLine="0"/>
            </w:pPr>
            <w:r>
              <w:t>S</w:t>
            </w:r>
            <w:r w:rsidR="001B46E7">
              <w:t>O Name</w:t>
            </w:r>
            <w:r>
              <w:t xml:space="preserve">: </w:t>
            </w:r>
            <w:proofErr w:type="spellStart"/>
            <w:r>
              <w:t>restriction_enzyme_recognition_site</w:t>
            </w:r>
            <w:proofErr w:type="spellEnd"/>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227"/>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C46" w:rsidRDefault="00DB7C46">
      <w:pPr>
        <w:spacing w:before="0" w:after="0" w:line="240" w:lineRule="auto"/>
      </w:pPr>
      <w:r>
        <w:separator/>
      </w:r>
    </w:p>
  </w:endnote>
  <w:endnote w:type="continuationSeparator" w:id="0">
    <w:p w:rsidR="00DB7C46" w:rsidRDefault="00DB7C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DB7C46" w:rsidRDefault="00DB7C46">
        <w:pPr>
          <w:pStyle w:val="Footer"/>
          <w:jc w:val="right"/>
        </w:pPr>
        <w:r>
          <w:fldChar w:fldCharType="begin"/>
        </w:r>
        <w:r>
          <w:instrText xml:space="preserve"> PAGE   \* MERGEFORMAT </w:instrText>
        </w:r>
        <w:r>
          <w:fldChar w:fldCharType="separate"/>
        </w:r>
        <w:r w:rsidR="004F40E9">
          <w:rPr>
            <w:noProof/>
          </w:rPr>
          <w:t>3</w:t>
        </w:r>
        <w:r>
          <w:rPr>
            <w:noProof/>
          </w:rPr>
          <w:fldChar w:fldCharType="end"/>
        </w:r>
      </w:p>
    </w:sdtContent>
  </w:sdt>
  <w:p w:rsidR="00DB7C46" w:rsidRDefault="00DB7C46">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C46" w:rsidRDefault="00DB7C46">
      <w:pPr>
        <w:spacing w:before="0" w:after="0" w:line="240" w:lineRule="auto"/>
      </w:pPr>
      <w:r>
        <w:separator/>
      </w:r>
    </w:p>
  </w:footnote>
  <w:footnote w:type="continuationSeparator" w:id="0">
    <w:p w:rsidR="00DB7C46" w:rsidRDefault="00DB7C4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3">
    <w:nsid w:val="46295394"/>
    <w:multiLevelType w:val="multilevel"/>
    <w:tmpl w:val="11C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961146"/>
    <w:multiLevelType w:val="multilevel"/>
    <w:tmpl w:val="D0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E56FA2"/>
    <w:multiLevelType w:val="multilevel"/>
    <w:tmpl w:val="B3D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29337B"/>
    <w:multiLevelType w:val="multilevel"/>
    <w:tmpl w:val="4E2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A3375"/>
    <w:multiLevelType w:val="multilevel"/>
    <w:tmpl w:val="8BC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37D89"/>
    <w:rsid w:val="000451DE"/>
    <w:rsid w:val="00050C27"/>
    <w:rsid w:val="0008301F"/>
    <w:rsid w:val="0009787C"/>
    <w:rsid w:val="000C5597"/>
    <w:rsid w:val="000D2719"/>
    <w:rsid w:val="000D5D4C"/>
    <w:rsid w:val="000F1C3B"/>
    <w:rsid w:val="000F1E64"/>
    <w:rsid w:val="00122C8E"/>
    <w:rsid w:val="00155DF6"/>
    <w:rsid w:val="00160E94"/>
    <w:rsid w:val="00167337"/>
    <w:rsid w:val="00186BF5"/>
    <w:rsid w:val="001A366D"/>
    <w:rsid w:val="001B46E7"/>
    <w:rsid w:val="001D6821"/>
    <w:rsid w:val="00200A38"/>
    <w:rsid w:val="00203BAA"/>
    <w:rsid w:val="00250363"/>
    <w:rsid w:val="00252890"/>
    <w:rsid w:val="00252EA3"/>
    <w:rsid w:val="002562C0"/>
    <w:rsid w:val="002639D7"/>
    <w:rsid w:val="00266991"/>
    <w:rsid w:val="00283D47"/>
    <w:rsid w:val="002910FF"/>
    <w:rsid w:val="002A0FAB"/>
    <w:rsid w:val="002A3546"/>
    <w:rsid w:val="002A4E8C"/>
    <w:rsid w:val="002C0959"/>
    <w:rsid w:val="002C6065"/>
    <w:rsid w:val="002D5610"/>
    <w:rsid w:val="0030569B"/>
    <w:rsid w:val="00305F76"/>
    <w:rsid w:val="003107B2"/>
    <w:rsid w:val="00352E9D"/>
    <w:rsid w:val="003625A2"/>
    <w:rsid w:val="00373D98"/>
    <w:rsid w:val="003947A6"/>
    <w:rsid w:val="003B2647"/>
    <w:rsid w:val="003C0C49"/>
    <w:rsid w:val="003D722A"/>
    <w:rsid w:val="003D7689"/>
    <w:rsid w:val="003F42DA"/>
    <w:rsid w:val="00450ABC"/>
    <w:rsid w:val="00474D53"/>
    <w:rsid w:val="00487E80"/>
    <w:rsid w:val="004A0B0D"/>
    <w:rsid w:val="004A42DC"/>
    <w:rsid w:val="004B2051"/>
    <w:rsid w:val="004B4309"/>
    <w:rsid w:val="004C2286"/>
    <w:rsid w:val="004D6ADF"/>
    <w:rsid w:val="004F40E9"/>
    <w:rsid w:val="00534D8B"/>
    <w:rsid w:val="0054461B"/>
    <w:rsid w:val="005A23D4"/>
    <w:rsid w:val="005A685D"/>
    <w:rsid w:val="005F5E54"/>
    <w:rsid w:val="005F7F80"/>
    <w:rsid w:val="0060140D"/>
    <w:rsid w:val="0061711F"/>
    <w:rsid w:val="006216A1"/>
    <w:rsid w:val="00623D7B"/>
    <w:rsid w:val="0065633A"/>
    <w:rsid w:val="00681514"/>
    <w:rsid w:val="006879D5"/>
    <w:rsid w:val="00697D00"/>
    <w:rsid w:val="006B67A3"/>
    <w:rsid w:val="006E275A"/>
    <w:rsid w:val="006E7A31"/>
    <w:rsid w:val="006F56A3"/>
    <w:rsid w:val="00713E0E"/>
    <w:rsid w:val="0072395B"/>
    <w:rsid w:val="007254BC"/>
    <w:rsid w:val="00736104"/>
    <w:rsid w:val="0073647D"/>
    <w:rsid w:val="00752CCA"/>
    <w:rsid w:val="00767609"/>
    <w:rsid w:val="00775A54"/>
    <w:rsid w:val="00780A37"/>
    <w:rsid w:val="0078116D"/>
    <w:rsid w:val="00791ED4"/>
    <w:rsid w:val="00793AD2"/>
    <w:rsid w:val="007A7E49"/>
    <w:rsid w:val="007B764C"/>
    <w:rsid w:val="007C05EA"/>
    <w:rsid w:val="007F4EFD"/>
    <w:rsid w:val="00803EA0"/>
    <w:rsid w:val="00806DD9"/>
    <w:rsid w:val="008230EF"/>
    <w:rsid w:val="00831A51"/>
    <w:rsid w:val="008A177F"/>
    <w:rsid w:val="008C3377"/>
    <w:rsid w:val="008E1164"/>
    <w:rsid w:val="008E5F4C"/>
    <w:rsid w:val="00906DAB"/>
    <w:rsid w:val="00915252"/>
    <w:rsid w:val="00921F6F"/>
    <w:rsid w:val="00925D78"/>
    <w:rsid w:val="00944EAE"/>
    <w:rsid w:val="00950736"/>
    <w:rsid w:val="00964778"/>
    <w:rsid w:val="009771BD"/>
    <w:rsid w:val="009844A5"/>
    <w:rsid w:val="009966A2"/>
    <w:rsid w:val="009A1F2A"/>
    <w:rsid w:val="009D06E0"/>
    <w:rsid w:val="009D3D76"/>
    <w:rsid w:val="009D4D3F"/>
    <w:rsid w:val="009D742D"/>
    <w:rsid w:val="009E0D56"/>
    <w:rsid w:val="00A05160"/>
    <w:rsid w:val="00A162DC"/>
    <w:rsid w:val="00A20CBA"/>
    <w:rsid w:val="00A23368"/>
    <w:rsid w:val="00A3049A"/>
    <w:rsid w:val="00A33285"/>
    <w:rsid w:val="00A56CA1"/>
    <w:rsid w:val="00A61E72"/>
    <w:rsid w:val="00A7434A"/>
    <w:rsid w:val="00A77B3E"/>
    <w:rsid w:val="00AA0255"/>
    <w:rsid w:val="00AA6B86"/>
    <w:rsid w:val="00AA70A1"/>
    <w:rsid w:val="00AB6460"/>
    <w:rsid w:val="00AC63DA"/>
    <w:rsid w:val="00AD510A"/>
    <w:rsid w:val="00AE0E09"/>
    <w:rsid w:val="00B10E34"/>
    <w:rsid w:val="00B4760E"/>
    <w:rsid w:val="00B60029"/>
    <w:rsid w:val="00B73C4C"/>
    <w:rsid w:val="00B75825"/>
    <w:rsid w:val="00BB678A"/>
    <w:rsid w:val="00BC4669"/>
    <w:rsid w:val="00BF0090"/>
    <w:rsid w:val="00C00738"/>
    <w:rsid w:val="00C101FB"/>
    <w:rsid w:val="00C1056B"/>
    <w:rsid w:val="00C40572"/>
    <w:rsid w:val="00C56E7A"/>
    <w:rsid w:val="00C5709D"/>
    <w:rsid w:val="00C72965"/>
    <w:rsid w:val="00C87976"/>
    <w:rsid w:val="00CA0871"/>
    <w:rsid w:val="00CC7E6E"/>
    <w:rsid w:val="00CD5C01"/>
    <w:rsid w:val="00CF23F2"/>
    <w:rsid w:val="00D57323"/>
    <w:rsid w:val="00D65347"/>
    <w:rsid w:val="00DB7C46"/>
    <w:rsid w:val="00DC247B"/>
    <w:rsid w:val="00DC4A72"/>
    <w:rsid w:val="00DD7B82"/>
    <w:rsid w:val="00DE78B6"/>
    <w:rsid w:val="00E1284B"/>
    <w:rsid w:val="00E274F1"/>
    <w:rsid w:val="00E27900"/>
    <w:rsid w:val="00E4651A"/>
    <w:rsid w:val="00E535A3"/>
    <w:rsid w:val="00E620AF"/>
    <w:rsid w:val="00E82014"/>
    <w:rsid w:val="00EA2095"/>
    <w:rsid w:val="00EB63C8"/>
    <w:rsid w:val="00EB684D"/>
    <w:rsid w:val="00EC02D9"/>
    <w:rsid w:val="00ED0C6E"/>
    <w:rsid w:val="00F16C93"/>
    <w:rsid w:val="00F16EBA"/>
    <w:rsid w:val="00F627BE"/>
    <w:rsid w:val="00F836B0"/>
    <w:rsid w:val="00F8691F"/>
    <w:rsid w:val="00F92BC7"/>
    <w:rsid w:val="00F95F85"/>
    <w:rsid w:val="00FA50A4"/>
    <w:rsid w:val="00FB5135"/>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47">
      <w:bodyDiv w:val="1"/>
      <w:marLeft w:val="0"/>
      <w:marRight w:val="0"/>
      <w:marTop w:val="0"/>
      <w:marBottom w:val="0"/>
      <w:divBdr>
        <w:top w:val="none" w:sz="0" w:space="0" w:color="auto"/>
        <w:left w:val="none" w:sz="0" w:space="0" w:color="auto"/>
        <w:bottom w:val="none" w:sz="0" w:space="0" w:color="auto"/>
        <w:right w:val="none" w:sz="0" w:space="0" w:color="auto"/>
      </w:divBdr>
    </w:div>
    <w:div w:id="176128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quenceontology.org/"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partsregistry.org" TargetMode="External"/><Relationship Id="rId191" Type="http://schemas.openxmlformats.org/officeDocument/2006/relationships/hyperlink" Target="mailto:ladam@vbi.vt.edu" TargetMode="External"/><Relationship Id="rId205" Type="http://schemas.openxmlformats.org/officeDocument/2006/relationships/hyperlink" Target="mailto:goksel.misirli@ncl.ac.uk" TargetMode="External"/><Relationship Id="rId226" Type="http://schemas.openxmlformats.org/officeDocument/2006/relationships/hyperlink" Target="http://purl.obolibrary.org/obo/SO_0001687" TargetMode="External"/><Relationship Id="rId107" Type="http://schemas.openxmlformats.org/officeDocument/2006/relationships/hyperlink" Target="http://www.sbolstandard.org/sbol-governance" TargetMode="Externa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81" Type="http://schemas.openxmlformats.org/officeDocument/2006/relationships/image" Target="media/image9.png"/><Relationship Id="rId216" Type="http://schemas.openxmlformats.org/officeDocument/2006/relationships/hyperlink" Target="http://www.sequenceontology.org/" TargetMode="External"/><Relationship Id="rId22" Type="http://schemas.openxmlformats.org/officeDocument/2006/relationships/hyperlink" Target="http://www.tinkercell.com/" TargetMode="External"/><Relationship Id="rId27" Type="http://schemas.openxmlformats.org/officeDocument/2006/relationships/hyperlink" Target="http://www.async.ece.utah.edu/iBioSim/" TargetMode="External"/><Relationship Id="rId43" Type="http://schemas.openxmlformats.org/officeDocument/2006/relationships/hyperlink" Target="http://code.google.com/p/gd-ice" TargetMode="External"/><Relationship Id="rId48" Type="http://schemas.openxmlformats.org/officeDocument/2006/relationships/hyperlink" Target="http://code.google.com/p/gd-ice" TargetMode="External"/><Relationship Id="rId64" Type="http://schemas.openxmlformats.org/officeDocument/2006/relationships/hyperlink" Target="http://www.genocad.org"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18" Type="http://schemas.openxmlformats.org/officeDocument/2006/relationships/hyperlink" Target="http://sbols.org/v1" TargetMode="External"/><Relationship Id="rId134" Type="http://schemas.openxmlformats.org/officeDocument/2006/relationships/hyperlink" Target="http://sbols.org/v1" TargetMode="External"/><Relationship Id="rId139" Type="http://schemas.openxmlformats.org/officeDocument/2006/relationships/hyperlink" Target="http://sbols.org/v1" TargetMode="External"/><Relationship Id="rId80" Type="http://schemas.openxmlformats.org/officeDocument/2006/relationships/hyperlink" Target="http://www.sbolstandard.org/"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55" Type="http://schemas.openxmlformats.org/officeDocument/2006/relationships/image" Target="media/image6.gif"/><Relationship Id="rId171" Type="http://schemas.openxmlformats.org/officeDocument/2006/relationships/hyperlink" Target="http://partsregistry.org" TargetMode="External"/><Relationship Id="rId176" Type="http://schemas.openxmlformats.org/officeDocument/2006/relationships/hyperlink" Target="http://partsregistry.org" TargetMode="External"/><Relationship Id="rId192" Type="http://schemas.openxmlformats.org/officeDocument/2006/relationships/hyperlink" Target="mailto:aadler@gmail.com" TargetMode="External"/><Relationship Id="rId197" Type="http://schemas.openxmlformats.org/officeDocument/2006/relationships/hyperlink" Target="mailto:omri@genomecompiler.com" TargetMode="External"/><Relationship Id="rId206" Type="http://schemas.openxmlformats.org/officeDocument/2006/relationships/hyperlink" Target="mailto:myers@ece.utah.edu" TargetMode="External"/><Relationship Id="rId227" Type="http://schemas.openxmlformats.org/officeDocument/2006/relationships/footer" Target="footer1.xml"/><Relationship Id="rId201" Type="http://schemas.openxmlformats.org/officeDocument/2006/relationships/hyperlink" Target="mailto:tsham@lbl.gov" TargetMode="External"/><Relationship Id="rId222" Type="http://schemas.openxmlformats.org/officeDocument/2006/relationships/hyperlink" Target="http://purl.obolibrary.org/obo/SO_0000141" TargetMode="External"/><Relationship Id="rId12" Type="http://schemas.openxmlformats.org/officeDocument/2006/relationships/hyperlink" Target="http://partsregistry.org" TargetMode="External"/><Relationship Id="rId17" Type="http://schemas.openxmlformats.org/officeDocument/2006/relationships/hyperlink" Target="http://biofab.org" TargetMode="External"/><Relationship Id="rId33" Type="http://schemas.openxmlformats.org/officeDocument/2006/relationships/hyperlink" Target="http://www.async.ece.utah.edu/iBioSim/"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08" Type="http://schemas.openxmlformats.org/officeDocument/2006/relationships/hyperlink" Target="http://www.sbolstandard.org/sbol-governance" TargetMode="External"/><Relationship Id="rId124" Type="http://schemas.openxmlformats.org/officeDocument/2006/relationships/hyperlink" Target="http://sbols.org/v1"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0" Type="http://schemas.openxmlformats.org/officeDocument/2006/relationships/hyperlink" Target="https://www.dna20.com/tools/genedesigner.php" TargetMode="External"/><Relationship Id="rId75"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45" Type="http://schemas.openxmlformats.org/officeDocument/2006/relationships/hyperlink" Target="http://sbols.org/v1" TargetMode="External"/><Relationship Id="rId161" Type="http://schemas.openxmlformats.org/officeDocument/2006/relationships/hyperlink" Target="http://sbols.org/data" TargetMode="External"/><Relationship Id="rId166" Type="http://schemas.openxmlformats.org/officeDocument/2006/relationships/hyperlink" Target="http://sbols.org/data" TargetMode="External"/><Relationship Id="rId182" Type="http://schemas.openxmlformats.org/officeDocument/2006/relationships/image" Target="media/image10.png"/><Relationship Id="rId187" Type="http://schemas.openxmlformats.org/officeDocument/2006/relationships/hyperlink" Target="http://www.sbolstandard.org/initiatives/best-practices" TargetMode="External"/><Relationship Id="rId217" Type="http://schemas.openxmlformats.org/officeDocument/2006/relationships/hyperlink" Target="http://obolibrary.org/about.s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mailto:g.stan@imperial.ac.uk" TargetMode="Externa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partsregistry.org" TargetMode="External"/><Relationship Id="rId198" Type="http://schemas.openxmlformats.org/officeDocument/2006/relationships/hyperlink" Target="mailto:endy@stanford.edu" TargetMode="External"/><Relationship Id="rId172" Type="http://schemas.openxmlformats.org/officeDocument/2006/relationships/hyperlink" Target="http://partsregistry.org" TargetMode="External"/><Relationship Id="rId193" Type="http://schemas.openxmlformats.org/officeDocument/2006/relationships/hyperlink" Target="mailto:jcanderson@berkeley.edu" TargetMode="External"/><Relationship Id="rId202" Type="http://schemas.openxmlformats.org/officeDocument/2006/relationships/hyperlink" Target="mailto:allan_kuchinsky@agilent.com" TargetMode="External"/><Relationship Id="rId207" Type="http://schemas.openxmlformats.org/officeDocument/2006/relationships/hyperlink" Target="mailto:jpeccoud@vbi.vt.edu" TargetMode="External"/><Relationship Id="rId223" Type="http://schemas.openxmlformats.org/officeDocument/2006/relationships/hyperlink" Target="http://purl.obolibrary.org/obo/SO_0000627" TargetMode="External"/><Relationship Id="rId228" Type="http://schemas.openxmlformats.org/officeDocument/2006/relationships/fontTable" Target="fontTable.xm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188" Type="http://schemas.openxmlformats.org/officeDocument/2006/relationships/hyperlink" Target="mailto:mgaldzic@uw.edu"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image" Target="media/image11.png"/><Relationship Id="rId213" Type="http://schemas.openxmlformats.org/officeDocument/2006/relationships/hyperlink" Target="mailto:avillalobos@dna20.com" TargetMode="External"/><Relationship Id="rId218" Type="http://schemas.openxmlformats.org/officeDocument/2006/relationships/hyperlink" Target="http://purl.obolibrary.org/obo/SO_0000167"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partsregistry.org"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hyperlink" Target="http://partsregistry.org" TargetMode="External"/><Relationship Id="rId194" Type="http://schemas.openxmlformats.org/officeDocument/2006/relationships/hyperlink" Target="mailto:jakebeal@bbn.com" TargetMode="External"/><Relationship Id="rId199" Type="http://schemas.openxmlformats.org/officeDocument/2006/relationships/hyperlink" Target="mailto:gennari@uw.edu" TargetMode="External"/><Relationship Id="rId203" Type="http://schemas.openxmlformats.org/officeDocument/2006/relationships/hyperlink" Target="mailto:mlux@vbi.vt.edu" TargetMode="External"/><Relationship Id="rId208" Type="http://schemas.openxmlformats.org/officeDocument/2006/relationships/hyperlink" Target="mailto:hplahar.jbei@gmail.com" TargetMode="External"/><Relationship Id="rId229" Type="http://schemas.openxmlformats.org/officeDocument/2006/relationships/theme" Target="theme/theme1.xml"/><Relationship Id="rId19" Type="http://schemas.openxmlformats.org/officeDocument/2006/relationships/hyperlink" Target="http://www.tinkercell.com/" TargetMode="External"/><Relationship Id="rId224" Type="http://schemas.openxmlformats.org/officeDocument/2006/relationships/hyperlink" Target="http://purl.obolibrary.org/obo/SO_0000296"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sequenceontology.org"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image" Target="media/image12.png"/><Relationship Id="rId189" Type="http://schemas.openxmlformats.org/officeDocument/2006/relationships/hyperlink" Target="mailto:mandywil@vbi.vt.edu" TargetMode="External"/><Relationship Id="rId219" Type="http://schemas.openxmlformats.org/officeDocument/2006/relationships/hyperlink" Target="http://purl.obolibrary.org/obo/SO_0000057" TargetMode="External"/><Relationship Id="rId3" Type="http://schemas.openxmlformats.org/officeDocument/2006/relationships/styles" Target="styles.xml"/><Relationship Id="rId214" Type="http://schemas.openxmlformats.org/officeDocument/2006/relationships/hyperlink" Target="mailto:neilwipat@googlemail.com" TargetMode="Externa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image" Target="media/image7.png"/><Relationship Id="rId179" Type="http://schemas.openxmlformats.org/officeDocument/2006/relationships/hyperlink" Target="http://partsregistry.org" TargetMode="External"/><Relationship Id="rId195" Type="http://schemas.openxmlformats.org/officeDocument/2006/relationships/hyperlink" Target="mailto:deepakc@uw.edu" TargetMode="External"/><Relationship Id="rId209" Type="http://schemas.openxmlformats.org/officeDocument/2006/relationships/hyperlink" Target="mailto:matthew.pocock@ncl.ac.uk" TargetMode="External"/><Relationship Id="rId190" Type="http://schemas.openxmlformats.org/officeDocument/2006/relationships/hyperlink" Target="mailto:cesarr@me.com" TargetMode="External"/><Relationship Id="rId204" Type="http://schemas.openxmlformats.org/officeDocument/2006/relationships/hyperlink" Target="mailto:curtis.madsen@utah.edu" TargetMode="External"/><Relationship Id="rId220" Type="http://schemas.openxmlformats.org/officeDocument/2006/relationships/hyperlink" Target="http://purl.obolibrary.org/obo/SO_0000316" TargetMode="External"/><Relationship Id="rId225" Type="http://schemas.openxmlformats.org/officeDocument/2006/relationships/hyperlink" Target="http://purl.obolibrary.org/obo/SO_0005850" TargetMode="Externa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partsregistry.org" TargetMode="External"/><Relationship Id="rId185" Type="http://schemas.openxmlformats.org/officeDocument/2006/relationships/hyperlink" Target="http://github.com/synbiodex"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image" Target="media/image8.png"/><Relationship Id="rId210" Type="http://schemas.openxmlformats.org/officeDocument/2006/relationships/hyperlink" Target="mailto:n.roehner@utah.edu" TargetMode="External"/><Relationship Id="rId215" Type="http://schemas.openxmlformats.org/officeDocument/2006/relationships/hyperlink" Target="mailto:hsauro@uw.edu" TargetMode="External"/><Relationship Id="rId26" Type="http://schemas.openxmlformats.org/officeDocument/2006/relationships/hyperlink" Target="http://www.async.ece.utah.edu/iBioSim/"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hyperlink" Target="http://sbols.org/v1" TargetMode="External"/><Relationship Id="rId175" Type="http://schemas.openxmlformats.org/officeDocument/2006/relationships/hyperlink" Target="http://partsregistry.org" TargetMode="External"/><Relationship Id="rId196" Type="http://schemas.openxmlformats.org/officeDocument/2006/relationships/hyperlink" Target="mailto:dougd@bu.edu" TargetMode="External"/><Relationship Id="rId200" Type="http://schemas.openxmlformats.org/officeDocument/2006/relationships/hyperlink" Target="mailto:raik.gruenberg@crg.es" TargetMode="External"/><Relationship Id="rId16" Type="http://schemas.openxmlformats.org/officeDocument/2006/relationships/hyperlink" Target="http://biofab.org" TargetMode="External"/><Relationship Id="rId221" Type="http://schemas.openxmlformats.org/officeDocument/2006/relationships/hyperlink" Target="http://purl.obolibrary.org/obo/SO_0000204" TargetMode="External"/><Relationship Id="rId37" Type="http://schemas.openxmlformats.org/officeDocument/2006/relationships/hyperlink" Target="http://www.async.ece.utah.edu/iBioSim/" TargetMode="External"/><Relationship Id="rId58" Type="http://schemas.openxmlformats.org/officeDocument/2006/relationships/hyperlink" Target="http://www.genocad.org"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44" Type="http://schemas.openxmlformats.org/officeDocument/2006/relationships/hyperlink" Target="http://sbols.org/v1" TargetMode="External"/><Relationship Id="rId90" Type="http://schemas.openxmlformats.org/officeDocument/2006/relationships/hyperlink" Target="http://www.sbolstandard.org/initiatives/sbol-visual" TargetMode="External"/><Relationship Id="rId165" Type="http://schemas.openxmlformats.org/officeDocument/2006/relationships/hyperlink" Target="http://sbols.org/data" TargetMode="External"/><Relationship Id="rId186" Type="http://schemas.openxmlformats.org/officeDocument/2006/relationships/hyperlink" Target="http://www.sbolstandard.org/initiatives/serialization" TargetMode="External"/><Relationship Id="rId211" Type="http://schemas.openxmlformats.org/officeDocument/2006/relationships/hyperlink" Target="mailto:trevorfsmi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F8627-4546-4EFB-A94E-C78A3E4C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26</Pages>
  <Words>9352</Words>
  <Characters>56674</Characters>
  <Application>Microsoft Office Word</Application>
  <DocSecurity>0</DocSecurity>
  <Lines>1382</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34</cp:revision>
  <cp:lastPrinted>2012-02-17T03:47:00Z</cp:lastPrinted>
  <dcterms:created xsi:type="dcterms:W3CDTF">2012-02-08T00:33:00Z</dcterms:created>
  <dcterms:modified xsi:type="dcterms:W3CDTF">2012-02-17T03:49:00Z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1-SukKbF-_-LVb_usAThD6qIb-ClMQxbCoDTslYDAs6w</vt:lpwstr>
  </property>
  <property fmtid="{D5CDD505-2E9C-101B-9397-08002B2CF9AE}" pid="4" name="Google.Documents.RevisionId">
    <vt:lpwstr>02886589519656044524</vt:lpwstr>
  </property>
  <property fmtid="{D5CDD505-2E9C-101B-9397-08002B2CF9AE}" pid="5" name="Google.Documents.PreviousRevisionId">
    <vt:lpwstr>00512933072464549194</vt:lpwstr>
  </property>
  <property fmtid="{D5CDD505-2E9C-101B-9397-08002B2CF9AE}" pid="6" name="Google.Documents.PluginVersion">
    <vt:lpwstr>2.0.2662.553</vt:lpwstr>
  </property>
  <property fmtid="{D5CDD505-2E9C-101B-9397-08002B2CF9AE}" pid="7" name="Google.Documents.MergeIncapabilityFlags">
    <vt:i4>0</vt:i4>
  </property>
</Properties>
</file>