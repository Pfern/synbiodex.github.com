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w:t>
      </w:r>
      <w:r w:rsidR="006E275A" w:rsidRPr="003F42DA">
        <w:rPr>
          <w:color w:val="auto"/>
          <w:u w:val="single"/>
        </w:rPr>
        <w:t>87</w:t>
      </w:r>
      <w:r>
        <w:rPr>
          <w:u w:val="single"/>
        </w:rPr>
        <w:t xml:space="preserve">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ins w:id="0" w:author="Michal Galdzicki" w:date="2012-03-12T20:44:00Z">
        <w:r w:rsidR="000F5D92">
          <w:rPr>
            <w:b/>
            <w:bCs/>
            <w:sz w:val="36"/>
            <w:szCs w:val="36"/>
          </w:rPr>
          <w:t>1</w:t>
        </w:r>
      </w:ins>
      <w:del w:id="1" w:author="Michal Galdzicki" w:date="2012-03-12T20:44:00Z">
        <w:r w:rsidR="00250363" w:rsidDel="000F5D92">
          <w:rPr>
            <w:b/>
            <w:bCs/>
            <w:sz w:val="36"/>
            <w:szCs w:val="36"/>
          </w:rPr>
          <w:delText>0</w:delText>
        </w:r>
      </w:del>
      <w:r>
        <w:rPr>
          <w:b/>
          <w:bCs/>
          <w:sz w:val="36"/>
          <w:szCs w:val="36"/>
        </w:rPr>
        <w:t>.</w:t>
      </w:r>
      <w:ins w:id="2" w:author="Michal Galdzicki" w:date="2012-04-18T00:32:00Z">
        <w:r w:rsidR="00DE17BB">
          <w:rPr>
            <w:b/>
            <w:bCs/>
            <w:sz w:val="36"/>
            <w:szCs w:val="36"/>
          </w:rPr>
          <w:t>1</w:t>
        </w:r>
      </w:ins>
      <w:del w:id="3" w:author="Michal Galdzicki" w:date="2012-03-12T20:44:00Z">
        <w:r w:rsidR="00167337" w:rsidDel="000F5D92">
          <w:rPr>
            <w:b/>
            <w:bCs/>
            <w:sz w:val="36"/>
            <w:szCs w:val="36"/>
          </w:rPr>
          <w:delText>1</w:delText>
        </w:r>
        <w:r w:rsidR="008E1164" w:rsidDel="000F5D92">
          <w:rPr>
            <w:b/>
            <w:bCs/>
            <w:sz w:val="36"/>
            <w:szCs w:val="36"/>
          </w:rPr>
          <w:delText>2</w:delText>
        </w:r>
      </w:del>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w:t>
      </w:r>
      <w:moveToRangeStart w:id="4" w:author="Michal Galdzicki" w:date="2012-03-12T13:43:00Z" w:name="move319323139"/>
      <w:moveTo w:id="5" w:author="Michal Galdzicki" w:date="2012-03-12T13:43:00Z">
        <w:r w:rsidR="00333B65">
          <w:t xml:space="preserve">Matthew R. </w:t>
        </w:r>
        <w:proofErr w:type="spellStart"/>
        <w:r w:rsidR="00333B65">
          <w:t>Pocock</w:t>
        </w:r>
        <w:proofErr w:type="spellEnd"/>
        <w:r w:rsidR="00333B65">
          <w:t xml:space="preserve">, </w:t>
        </w:r>
      </w:moveTo>
      <w:moveToRangeEnd w:id="4"/>
      <w:ins w:id="6" w:author="Michal Galdzicki" w:date="2012-03-12T13:43:00Z">
        <w:r w:rsidR="00333B65" w:rsidRPr="00BF282D">
          <w:t xml:space="preserve">Ernst </w:t>
        </w:r>
        <w:proofErr w:type="spellStart"/>
        <w:r w:rsidR="00333B65" w:rsidRPr="00BF282D">
          <w:t>Oberortner</w:t>
        </w:r>
        <w:proofErr w:type="spellEnd"/>
        <w:r w:rsidR="00333B65">
          <w:t xml:space="preserve">, </w:t>
        </w:r>
      </w:ins>
      <w:r>
        <w:t xml:space="preserve">Laura Adam, Aaron Adler, J. Christopher Anderson, Jacob Beal, </w:t>
      </w:r>
      <w:proofErr w:type="spellStart"/>
      <w:ins w:id="7" w:author="Michal Galdzicki" w:date="2012-03-12T13:31:00Z">
        <w:r w:rsidR="00BF282D" w:rsidRPr="00BF282D">
          <w:t>Yizhi</w:t>
        </w:r>
        <w:proofErr w:type="spellEnd"/>
        <w:r w:rsidR="00BF282D" w:rsidRPr="00BF282D">
          <w:t xml:space="preserve"> </w:t>
        </w:r>
        <w:proofErr w:type="spellStart"/>
        <w:r w:rsidR="00BF282D" w:rsidRPr="00BF282D">
          <w:t>Cai</w:t>
        </w:r>
        <w:proofErr w:type="spellEnd"/>
        <w:r w:rsidR="00BF282D">
          <w:t xml:space="preserve">, </w:t>
        </w:r>
      </w:ins>
      <w:r>
        <w:t xml:space="preserve">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w:t>
      </w:r>
      <w:ins w:id="8" w:author="Michal Galdzicki" w:date="2012-03-12T13:34:00Z">
        <w:r w:rsidR="00BF282D" w:rsidRPr="00BF282D">
          <w:t xml:space="preserve">Nathan J. </w:t>
        </w:r>
        <w:proofErr w:type="spellStart"/>
        <w:r w:rsidR="00BF282D" w:rsidRPr="00BF282D">
          <w:t>Hillson</w:t>
        </w:r>
        <w:proofErr w:type="spellEnd"/>
        <w:r w:rsidR="00BF282D">
          <w:t xml:space="preserve">, </w:t>
        </w:r>
      </w:ins>
      <w:ins w:id="9" w:author="Michal Galdzicki" w:date="2012-03-12T13:37:00Z">
        <w:r w:rsidR="00BF282D" w:rsidRPr="00BF282D">
          <w:t>Jeffrey D. Johnson</w:t>
        </w:r>
      </w:ins>
      <w:ins w:id="10" w:author="Michal Galdzicki" w:date="2012-03-12T13:34:00Z">
        <w:r w:rsidR="00BF282D">
          <w:t xml:space="preserve">, </w:t>
        </w:r>
      </w:ins>
      <w:r>
        <w:t xml:space="preserve">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Chris J. Myers</w:t>
      </w:r>
      <w:del w:id="11" w:author="Michal Galdzicki" w:date="2012-03-12T13:38:00Z">
        <w:r w:rsidDel="00BF282D">
          <w:delText xml:space="preserve">, </w:delText>
        </w:r>
        <w:r w:rsidR="002D5610" w:rsidRPr="002D5610" w:rsidDel="00BF282D">
          <w:delText>Josh Natarajan</w:delText>
        </w:r>
      </w:del>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ins w:id="12" w:author="Michal Galdzicki" w:date="2012-03-12T13:45:00Z">
        <w:r w:rsidR="00333B65">
          <w:t xml:space="preserve"> </w:t>
        </w:r>
        <w:r w:rsidR="00333B65" w:rsidRPr="00333B65">
          <w:t>Darren Platt</w:t>
        </w:r>
        <w:r w:rsidR="00333B65">
          <w:t>,</w:t>
        </w:r>
      </w:ins>
    </w:p>
    <w:p w:rsidR="00A77B3E" w:rsidRDefault="00E274F1">
      <w:pPr>
        <w:spacing w:before="0" w:after="0" w:line="240" w:lineRule="auto"/>
        <w:ind w:left="0" w:right="0" w:firstLine="0"/>
        <w:jc w:val="center"/>
      </w:pPr>
      <w:moveFromRangeStart w:id="13" w:author="Michal Galdzicki" w:date="2012-03-12T13:43:00Z" w:name="move319323139"/>
      <w:moveFrom w:id="14" w:author="Michal Galdzicki" w:date="2012-03-12T13:43:00Z">
        <w:r w:rsidDel="00333B65">
          <w:t xml:space="preserve">Matthew R. Pocock, </w:t>
        </w:r>
      </w:moveFrom>
      <w:moveFromRangeEnd w:id="13"/>
      <w:r>
        <w:t xml:space="preserve">Nicholas </w:t>
      </w:r>
      <w:proofErr w:type="spellStart"/>
      <w:r>
        <w:t>Roehner</w:t>
      </w:r>
      <w:proofErr w:type="spellEnd"/>
      <w:r>
        <w:t xml:space="preserve">, </w:t>
      </w:r>
      <w:proofErr w:type="spellStart"/>
      <w:ins w:id="15" w:author="Michal Galdzicki" w:date="2012-03-12T13:47:00Z">
        <w:r w:rsidR="00333B65" w:rsidRPr="00333B65">
          <w:t>Evren</w:t>
        </w:r>
        <w:proofErr w:type="spellEnd"/>
        <w:r w:rsidR="00333B65" w:rsidRPr="00333B65">
          <w:t xml:space="preserve"> </w:t>
        </w:r>
        <w:proofErr w:type="spellStart"/>
        <w:r w:rsidR="00333B65" w:rsidRPr="00333B65">
          <w:t>Sirin</w:t>
        </w:r>
        <w:proofErr w:type="spellEnd"/>
        <w:r w:rsidR="00333B65">
          <w:t xml:space="preserve">, </w:t>
        </w:r>
      </w:ins>
      <w:r>
        <w:t xml:space="preserve">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F16C93">
      <w:pPr>
        <w:spacing w:before="0" w:after="0" w:line="240" w:lineRule="auto"/>
        <w:ind w:left="0" w:right="0" w:firstLine="0"/>
        <w:jc w:val="center"/>
      </w:pPr>
      <w:r>
        <w:t>1</w:t>
      </w:r>
      <w:ins w:id="16" w:author="Michal Galdzicki" w:date="2012-04-18T00:32:00Z">
        <w:r w:rsidR="00DE17BB">
          <w:t>8</w:t>
        </w:r>
      </w:ins>
      <w:del w:id="17" w:author="Michal Galdzicki" w:date="2012-02-16T19:15:00Z">
        <w:r w:rsidDel="00D57323">
          <w:delText>5</w:delText>
        </w:r>
      </w:del>
      <w:r w:rsidR="00E274F1">
        <w:t xml:space="preserve"> </w:t>
      </w:r>
      <w:del w:id="18" w:author="Michal Galdzicki" w:date="2012-03-12T20:44:00Z">
        <w:r w:rsidR="00167337" w:rsidDel="00260ECA">
          <w:delText>February</w:delText>
        </w:r>
        <w:r w:rsidR="00E274F1" w:rsidDel="00260ECA">
          <w:delText xml:space="preserve"> </w:delText>
        </w:r>
      </w:del>
      <w:ins w:id="19" w:author="Michal Galdzicki" w:date="2012-04-18T00:32:00Z">
        <w:r w:rsidR="00DE17BB">
          <w:t>April</w:t>
        </w:r>
      </w:ins>
      <w:ins w:id="20" w:author="Michal Galdzicki" w:date="2012-03-12T20:44:00Z">
        <w:r w:rsidR="00260ECA">
          <w:t xml:space="preserve"> </w:t>
        </w:r>
      </w:ins>
      <w:r w:rsidR="00E274F1">
        <w:t>201</w:t>
      </w:r>
      <w:r w:rsidR="009D4D3F">
        <w:t>2</w:t>
      </w:r>
    </w:p>
    <w:p w:rsidR="00A77B3E" w:rsidRDefault="00E274F1">
      <w:pPr>
        <w:pStyle w:val="Heading1"/>
        <w:spacing w:before="480" w:after="120" w:line="240" w:lineRule="auto"/>
        <w:rPr>
          <w:sz w:val="48"/>
          <w:szCs w:val="48"/>
        </w:rPr>
      </w:pPr>
      <w:bookmarkStart w:id="21" w:name="h.gp1b8bwsuwc0"/>
      <w:bookmarkStart w:id="22" w:name="_Toc305145353"/>
      <w:bookmarkStart w:id="23" w:name="_Toc319351498"/>
      <w:bookmarkEnd w:id="21"/>
      <w:r>
        <w:rPr>
          <w:sz w:val="48"/>
          <w:szCs w:val="48"/>
        </w:rPr>
        <w:t>1. Purpose</w:t>
      </w:r>
      <w:bookmarkEnd w:id="22"/>
      <w:bookmarkEnd w:id="23"/>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w:t>
      </w:r>
      <w:r w:rsidR="00A23368">
        <w:t>1</w:t>
      </w:r>
      <w:r>
        <w:t xml:space="preserve">.0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24" w:name="h.rudjkdc8z5dl"/>
      <w:bookmarkStart w:id="25" w:name="_Toc305145354"/>
      <w:bookmarkStart w:id="26" w:name="_Toc319351499"/>
      <w:bookmarkEnd w:id="24"/>
      <w:r>
        <w:rPr>
          <w:sz w:val="48"/>
          <w:szCs w:val="48"/>
        </w:rPr>
        <w:t>2. Relation to other BBF RFCs</w:t>
      </w:r>
      <w:bookmarkEnd w:id="25"/>
      <w:bookmarkEnd w:id="26"/>
    </w:p>
    <w:p w:rsidR="00A77B3E" w:rsidRDefault="00E274F1">
      <w:pPr>
        <w:spacing w:before="0" w:after="0" w:line="240" w:lineRule="auto"/>
        <w:ind w:left="0" w:right="0" w:firstLine="0"/>
      </w:pPr>
      <w:r w:rsidRPr="00F16EBA">
        <w:t xml:space="preserve">BBF RFC </w:t>
      </w:r>
      <w:r w:rsidR="006E275A" w:rsidRPr="00F16EBA">
        <w:t xml:space="preserve">87 </w:t>
      </w:r>
      <w:r w:rsidRPr="00F16EBA">
        <w:t xml:space="preserve">REPLACES </w:t>
      </w:r>
      <w:r w:rsidR="006E275A" w:rsidRPr="00F16EBA">
        <w:t xml:space="preserve">BBF RFC 84, </w:t>
      </w:r>
      <w:r w:rsidRPr="00F16EBA">
        <w:t xml:space="preserve">BBF RFC 31 </w:t>
      </w:r>
      <w:r w:rsidRPr="006E275A">
        <w:t>and UPDATES BBF RFC 30</w:t>
      </w:r>
      <w:r w:rsidR="00167337">
        <w:t xml:space="preserve">, </w:t>
      </w:r>
      <w:r w:rsidRPr="006E275A">
        <w:t xml:space="preserve">as it </w:t>
      </w:r>
      <w:proofErr w:type="gramStart"/>
      <w:r w:rsidR="00167337">
        <w:t>specifies</w:t>
      </w:r>
      <w:proofErr w:type="gramEnd"/>
      <w:r w:rsidR="00167337" w:rsidRPr="006E275A">
        <w:t xml:space="preserve"> </w:t>
      </w:r>
      <w:r w:rsidRPr="006E275A">
        <w:t>a standard conforming to BBF RFC 30.</w:t>
      </w:r>
    </w:p>
    <w:p w:rsidR="00A77B3E" w:rsidRDefault="00E274F1">
      <w:pPr>
        <w:pStyle w:val="Heading1"/>
        <w:spacing w:before="480" w:after="120" w:line="240" w:lineRule="auto"/>
        <w:rPr>
          <w:sz w:val="48"/>
          <w:szCs w:val="48"/>
        </w:rPr>
      </w:pPr>
      <w:bookmarkStart w:id="27" w:name="h.bkka4xz7imfu"/>
      <w:bookmarkStart w:id="28" w:name="_Toc305145355"/>
      <w:bookmarkStart w:id="29" w:name="_Toc319351500"/>
      <w:bookmarkEnd w:id="27"/>
      <w:r>
        <w:rPr>
          <w:sz w:val="48"/>
          <w:szCs w:val="48"/>
        </w:rPr>
        <w:t>3. Copyright Notice</w:t>
      </w:r>
      <w:bookmarkEnd w:id="28"/>
      <w:bookmarkEnd w:id="29"/>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30" w:name="h.kj9r25te09sn"/>
      <w:bookmarkEnd w:id="30"/>
    </w:p>
    <w:p w:rsidR="00A77B3E" w:rsidRDefault="00E274F1">
      <w:pPr>
        <w:pStyle w:val="Heading1"/>
        <w:pageBreakBefore/>
        <w:spacing w:before="480" w:after="120" w:line="240" w:lineRule="auto"/>
        <w:rPr>
          <w:sz w:val="48"/>
          <w:szCs w:val="48"/>
        </w:rPr>
      </w:pPr>
      <w:bookmarkStart w:id="31" w:name="h.m80losh5ekd5"/>
      <w:bookmarkStart w:id="32" w:name="h.yjpthfn7osaw"/>
      <w:bookmarkStart w:id="33" w:name="_Toc305145356"/>
      <w:bookmarkStart w:id="34" w:name="_Toc319351501"/>
      <w:bookmarkEnd w:id="31"/>
      <w:bookmarkEnd w:id="32"/>
      <w:r>
        <w:rPr>
          <w:sz w:val="48"/>
          <w:szCs w:val="48"/>
        </w:rPr>
        <w:lastRenderedPageBreak/>
        <w:t>4. Acknowledgments</w:t>
      </w:r>
      <w:bookmarkEnd w:id="33"/>
      <w:bookmarkEnd w:id="34"/>
    </w:p>
    <w:p w:rsidR="00A77B3E" w:rsidRDefault="00E274F1">
      <w:pPr>
        <w:spacing w:before="0" w:after="0" w:line="240" w:lineRule="auto"/>
        <w:ind w:left="0" w:right="0" w:firstLine="0"/>
      </w:pPr>
      <w:r>
        <w:t xml:space="preserve">This document is the result of discussions between participants in the Synthetic Biology Open Language Workshops held in Blacksburg, Virginia on January 7-10, 2011, </w:t>
      </w:r>
      <w:del w:id="35" w:author="Michal Galdzicki" w:date="2012-03-12T16:45:00Z">
        <w:r w:rsidDel="004734E5">
          <w:delText xml:space="preserve">and </w:delText>
        </w:r>
      </w:del>
      <w:r>
        <w:t>San Diego, California on June 8, 2011</w:t>
      </w:r>
      <w:ins w:id="36" w:author="Michal Galdzicki" w:date="2012-03-12T16:45:00Z">
        <w:r w:rsidR="004734E5">
          <w:t>, and Seattle, Washington January</w:t>
        </w:r>
      </w:ins>
      <w:ins w:id="37" w:author="Michal Galdzicki" w:date="2012-03-12T16:47:00Z">
        <w:r w:rsidR="004734E5">
          <w:t xml:space="preserve"> 5-6, 2012</w:t>
        </w:r>
      </w:ins>
      <w:r>
        <w:t xml:space="preserve">. The ongoing work was finalized through email exchanges on the SBOL Developers mailing list through </w:t>
      </w:r>
      <w:ins w:id="38" w:author="Michal Galdzicki" w:date="2012-03-12T16:47:00Z">
        <w:r w:rsidR="004734E5">
          <w:t>March</w:t>
        </w:r>
      </w:ins>
      <w:del w:id="39" w:author="Michal Galdzicki" w:date="2012-03-12T16:47:00Z">
        <w:r w:rsidDel="004734E5">
          <w:delText>September 30,</w:delText>
        </w:r>
      </w:del>
      <w:r>
        <w:t xml:space="preserve"> 201</w:t>
      </w:r>
      <w:ins w:id="40" w:author="Michal Galdzicki" w:date="2012-03-12T16:47:00Z">
        <w:r w:rsidR="004734E5">
          <w:t>2</w:t>
        </w:r>
      </w:ins>
      <w:del w:id="41" w:author="Michal Galdzicki" w:date="2012-03-12T16:47:00Z">
        <w:r w:rsidDel="004734E5">
          <w:delText>1</w:delText>
        </w:r>
      </w:del>
      <w:r>
        <w:t xml:space="preserve">. We are indebted to the following individuals for their contribution in these discussions:  </w:t>
      </w:r>
      <w:ins w:id="42" w:author="Michal Galdzicki" w:date="2012-03-12T20:50:00Z">
        <w:r w:rsidR="00BA3E0D" w:rsidRPr="00BA3E0D">
          <w:t xml:space="preserve">Eduardo </w:t>
        </w:r>
        <w:proofErr w:type="spellStart"/>
        <w:r w:rsidR="00BA3E0D" w:rsidRPr="00BA3E0D">
          <w:t>Abeliuk</w:t>
        </w:r>
        <w:proofErr w:type="spellEnd"/>
        <w:r w:rsidR="00BA3E0D" w:rsidRPr="00BA3E0D">
          <w:t xml:space="preserve"> (</w:t>
        </w:r>
        <w:proofErr w:type="spellStart"/>
        <w:r w:rsidR="00BA3E0D" w:rsidRPr="00BA3E0D">
          <w:t>Teselagen</w:t>
        </w:r>
        <w:proofErr w:type="spellEnd"/>
        <w:r w:rsidR="00BA3E0D" w:rsidRPr="00BA3E0D">
          <w:t>), Laura Adam (Virginia Bioinformatics Institute), Aaron Adler</w:t>
        </w:r>
      </w:ins>
      <w:ins w:id="43" w:author="Michal Galdzicki" w:date="2012-03-12T20:51:00Z">
        <w:r w:rsidR="00AC78E7">
          <w:t xml:space="preserve"> </w:t>
        </w:r>
      </w:ins>
      <w:ins w:id="44" w:author="Michal Galdzicki" w:date="2012-03-12T20:50:00Z">
        <w:r w:rsidR="00BA3E0D" w:rsidRPr="00BA3E0D">
          <w:t xml:space="preserve">(BBN Technologies), J. Christopher Anderson (University of California, Berkeley), David A. Ball (Virginia Bioinformatics Institute), Jacob Beal (BBN Technologies), </w:t>
        </w:r>
        <w:proofErr w:type="spellStart"/>
        <w:r w:rsidR="00BA3E0D" w:rsidRPr="00BA3E0D">
          <w:t>Swapnil</w:t>
        </w:r>
        <w:proofErr w:type="spellEnd"/>
        <w:r w:rsidR="00BA3E0D" w:rsidRPr="00BA3E0D">
          <w:t xml:space="preserve"> Bhatia (Boston University), Michael Bissell (</w:t>
        </w:r>
        <w:proofErr w:type="spellStart"/>
        <w:r w:rsidR="00BA3E0D" w:rsidRPr="00BA3E0D">
          <w:t>Amyris</w:t>
        </w:r>
        <w:proofErr w:type="spellEnd"/>
        <w:r w:rsidR="00BA3E0D" w:rsidRPr="00BA3E0D">
          <w:t xml:space="preserve">, Inc.), </w:t>
        </w:r>
        <w:proofErr w:type="spellStart"/>
        <w:r w:rsidR="00BA3E0D" w:rsidRPr="00BA3E0D">
          <w:t>Matthieu</w:t>
        </w:r>
        <w:proofErr w:type="spellEnd"/>
        <w:r w:rsidR="00BA3E0D" w:rsidRPr="00BA3E0D">
          <w:t xml:space="preserve"> </w:t>
        </w:r>
        <w:proofErr w:type="spellStart"/>
        <w:r w:rsidR="00BA3E0D" w:rsidRPr="00BA3E0D">
          <w:t>Bultelle</w:t>
        </w:r>
        <w:proofErr w:type="spellEnd"/>
        <w:r w:rsidR="00BA3E0D" w:rsidRPr="00BA3E0D">
          <w:t xml:space="preserve"> (Imperial College London), </w:t>
        </w:r>
        <w:proofErr w:type="spellStart"/>
        <w:r w:rsidR="00BA3E0D" w:rsidRPr="00BA3E0D">
          <w:t>Yizhi</w:t>
        </w:r>
        <w:proofErr w:type="spellEnd"/>
        <w:r w:rsidR="00BA3E0D" w:rsidRPr="00BA3E0D">
          <w:t xml:space="preserve"> </w:t>
        </w:r>
        <w:proofErr w:type="spellStart"/>
        <w:r w:rsidR="00BA3E0D" w:rsidRPr="00BA3E0D">
          <w:t>Cai</w:t>
        </w:r>
        <w:proofErr w:type="spellEnd"/>
        <w:r w:rsidR="00BA3E0D" w:rsidRPr="00BA3E0D">
          <w:t xml:space="preserve"> (Johns Hopkins University), Deepak </w:t>
        </w:r>
        <w:proofErr w:type="spellStart"/>
        <w:r w:rsidR="00BA3E0D" w:rsidRPr="00BA3E0D">
          <w:t>Chandran</w:t>
        </w:r>
        <w:proofErr w:type="spellEnd"/>
        <w:r w:rsidR="00BA3E0D" w:rsidRPr="00BA3E0D">
          <w:t xml:space="preserve"> (University of Washington), Joanna Chen (Lawrence Berkeley National Lab), Kevin Clancy (Life Technologies), Kendall G. Clark (Clark &amp; </w:t>
        </w:r>
        <w:proofErr w:type="spellStart"/>
        <w:r w:rsidR="00BA3E0D" w:rsidRPr="00BA3E0D">
          <w:t>Parsia</w:t>
        </w:r>
        <w:proofErr w:type="spellEnd"/>
        <w:r w:rsidR="00BA3E0D" w:rsidRPr="00BA3E0D">
          <w:t xml:space="preserve">, LLC.), Daniel Cook (University of Washington), Wilbert Copeland (University of Washington), Douglas </w:t>
        </w:r>
        <w:proofErr w:type="spellStart"/>
        <w:r w:rsidR="00BA3E0D" w:rsidRPr="00BA3E0D">
          <w:t>Densmore</w:t>
        </w:r>
        <w:proofErr w:type="spellEnd"/>
        <w:r w:rsidR="00BA3E0D" w:rsidRPr="00BA3E0D">
          <w:t xml:space="preserve"> (Boston University), </w:t>
        </w:r>
        <w:proofErr w:type="spellStart"/>
        <w:r w:rsidR="00BA3E0D" w:rsidRPr="00BA3E0D">
          <w:t>Omri</w:t>
        </w:r>
        <w:proofErr w:type="spellEnd"/>
        <w:r w:rsidR="00BA3E0D" w:rsidRPr="00BA3E0D">
          <w:t xml:space="preserve"> A. </w:t>
        </w:r>
        <w:proofErr w:type="spellStart"/>
        <w:r w:rsidR="00BA3E0D" w:rsidRPr="00BA3E0D">
          <w:t>Drory</w:t>
        </w:r>
        <w:proofErr w:type="spellEnd"/>
        <w:r w:rsidR="00BA3E0D" w:rsidRPr="00BA3E0D">
          <w:t xml:space="preserve"> (Genome Compiler, corp.), Drew </w:t>
        </w:r>
        <w:proofErr w:type="spellStart"/>
        <w:r w:rsidR="00BA3E0D" w:rsidRPr="00BA3E0D">
          <w:t>Endy</w:t>
        </w:r>
        <w:proofErr w:type="spellEnd"/>
        <w:r w:rsidR="00BA3E0D" w:rsidRPr="00BA3E0D">
          <w:t xml:space="preserve"> (BIOFAB and Stanford University), Michal Galdzicki (University of Washington), John H </w:t>
        </w:r>
        <w:proofErr w:type="spellStart"/>
        <w:r w:rsidR="00BA3E0D" w:rsidRPr="00BA3E0D">
          <w:t>Gennari</w:t>
        </w:r>
        <w:proofErr w:type="spellEnd"/>
        <w:r w:rsidR="00BA3E0D" w:rsidRPr="00BA3E0D">
          <w:t xml:space="preserve"> (University of Washington), </w:t>
        </w:r>
        <w:proofErr w:type="spellStart"/>
        <w:r w:rsidR="00BA3E0D" w:rsidRPr="00BA3E0D">
          <w:t>Raik</w:t>
        </w:r>
        <w:proofErr w:type="spellEnd"/>
        <w:r w:rsidR="00BA3E0D" w:rsidRPr="00BA3E0D">
          <w:t xml:space="preserve"> Gruenberg (IRIC, University of Montreal), Jennifer </w:t>
        </w:r>
        <w:proofErr w:type="spellStart"/>
        <w:r w:rsidR="00BA3E0D" w:rsidRPr="00BA3E0D">
          <w:t>Hallinan</w:t>
        </w:r>
        <w:proofErr w:type="spellEnd"/>
        <w:r w:rsidR="00BA3E0D" w:rsidRPr="00BA3E0D">
          <w:t xml:space="preserve"> (Newcastle University), Timothy Ham (Joint </w:t>
        </w:r>
        <w:proofErr w:type="spellStart"/>
        <w:r w:rsidR="00BA3E0D" w:rsidRPr="00BA3E0D">
          <w:t>BioEnergy</w:t>
        </w:r>
        <w:proofErr w:type="spellEnd"/>
        <w:r w:rsidR="00BA3E0D" w:rsidRPr="00BA3E0D">
          <w:t xml:space="preserve"> Institute), Nathan J. </w:t>
        </w:r>
        <w:proofErr w:type="spellStart"/>
        <w:r w:rsidR="00BA3E0D" w:rsidRPr="00BA3E0D">
          <w:t>Hillson</w:t>
        </w:r>
        <w:proofErr w:type="spellEnd"/>
        <w:r w:rsidR="00BA3E0D" w:rsidRPr="00BA3E0D">
          <w:t xml:space="preserve"> (Lawrence Berkel</w:t>
        </w:r>
        <w:r w:rsidR="00AC78E7">
          <w:t>ey National Lab), Cassie Huang</w:t>
        </w:r>
        <w:r w:rsidR="00BA3E0D" w:rsidRPr="00BA3E0D">
          <w:t xml:space="preserve"> (Boston University), Jeffrey D. Johnson (University of Washington), Marc </w:t>
        </w:r>
        <w:proofErr w:type="spellStart"/>
        <w:r w:rsidR="00BA3E0D" w:rsidRPr="00BA3E0D">
          <w:t>Juul</w:t>
        </w:r>
        <w:proofErr w:type="spellEnd"/>
        <w:r w:rsidR="00BA3E0D" w:rsidRPr="00BA3E0D">
          <w:t xml:space="preserve"> </w:t>
        </w:r>
        <w:proofErr w:type="spellStart"/>
        <w:r w:rsidR="00BA3E0D" w:rsidRPr="00BA3E0D">
          <w:t>Christoffersen</w:t>
        </w:r>
        <w:proofErr w:type="spellEnd"/>
        <w:r w:rsidR="00BA3E0D" w:rsidRPr="00BA3E0D">
          <w:t xml:space="preserve"> (BIOFAB), Kyung H. Kim (University of Washington), Richard </w:t>
        </w:r>
        <w:proofErr w:type="spellStart"/>
        <w:r w:rsidR="00BA3E0D" w:rsidRPr="00BA3E0D">
          <w:t>Kit</w:t>
        </w:r>
        <w:r w:rsidR="00BA3E0D">
          <w:t>ney</w:t>
        </w:r>
        <w:proofErr w:type="spellEnd"/>
        <w:r w:rsidR="00BA3E0D">
          <w:t xml:space="preserve"> (</w:t>
        </w:r>
        <w:r w:rsidR="00BA3E0D" w:rsidRPr="00BA3E0D">
          <w:t xml:space="preserve">Imperial College London), Allan </w:t>
        </w:r>
        <w:proofErr w:type="spellStart"/>
        <w:r w:rsidR="00BA3E0D" w:rsidRPr="00BA3E0D">
          <w:t>Kuchinsky</w:t>
        </w:r>
        <w:proofErr w:type="spellEnd"/>
        <w:r w:rsidR="00BA3E0D" w:rsidRPr="00BA3E0D">
          <w:t xml:space="preserve"> (Agilent Technologies), Sung Won Lim (</w:t>
        </w:r>
        <w:proofErr w:type="spellStart"/>
        <w:r w:rsidR="00BA3E0D" w:rsidRPr="00BA3E0D">
          <w:t>Genspace</w:t>
        </w:r>
        <w:proofErr w:type="spellEnd"/>
        <w:r w:rsidR="00BA3E0D" w:rsidRPr="00BA3E0D">
          <w:t xml:space="preserve">), Matthew W. Lux (Virginia Bioinformatics Institute), Curtis Madsen (University of Utah), </w:t>
        </w:r>
        <w:proofErr w:type="spellStart"/>
        <w:r w:rsidR="00BA3E0D" w:rsidRPr="00BA3E0D">
          <w:t>Akshay</w:t>
        </w:r>
        <w:proofErr w:type="spellEnd"/>
        <w:r w:rsidR="00BA3E0D" w:rsidRPr="00BA3E0D">
          <w:t xml:space="preserve"> </w:t>
        </w:r>
        <w:proofErr w:type="spellStart"/>
        <w:r w:rsidR="00BA3E0D" w:rsidRPr="00BA3E0D">
          <w:t>Maheshwari</w:t>
        </w:r>
        <w:proofErr w:type="spellEnd"/>
        <w:r w:rsidR="00BA3E0D" w:rsidRPr="00BA3E0D">
          <w:t xml:space="preserve"> (BIOFAB), </w:t>
        </w:r>
        <w:proofErr w:type="spellStart"/>
        <w:r w:rsidR="00BA3E0D" w:rsidRPr="00BA3E0D">
          <w:t>Goksel</w:t>
        </w:r>
        <w:proofErr w:type="spellEnd"/>
        <w:r w:rsidR="00BA3E0D" w:rsidRPr="00BA3E0D">
          <w:t xml:space="preserve"> </w:t>
        </w:r>
        <w:proofErr w:type="spellStart"/>
        <w:r w:rsidR="00BA3E0D" w:rsidRPr="00BA3E0D">
          <w:t>Misirli</w:t>
        </w:r>
        <w:proofErr w:type="spellEnd"/>
        <w:r w:rsidR="00BA3E0D" w:rsidRPr="00BA3E0D">
          <w:t xml:space="preserve"> (Newcastle University), Barry Moore (University of Utah), Chris J. Myers (University of Utah), Josh </w:t>
        </w:r>
        <w:proofErr w:type="spellStart"/>
        <w:r w:rsidR="00BA3E0D" w:rsidRPr="00BA3E0D">
          <w:t>Natarajan</w:t>
        </w:r>
        <w:proofErr w:type="spellEnd"/>
        <w:r w:rsidR="00BA3E0D" w:rsidRPr="00BA3E0D">
          <w:t xml:space="preserve"> (Autodesk Research), Ernst </w:t>
        </w:r>
        <w:proofErr w:type="spellStart"/>
        <w:r w:rsidR="00BA3E0D" w:rsidRPr="00BA3E0D">
          <w:t>Oberortner</w:t>
        </w:r>
        <w:proofErr w:type="spellEnd"/>
        <w:r w:rsidR="00BA3E0D" w:rsidRPr="00BA3E0D">
          <w:t xml:space="preserve"> (Boston University), Carlos </w:t>
        </w:r>
        <w:proofErr w:type="spellStart"/>
        <w:r w:rsidR="00BA3E0D" w:rsidRPr="00BA3E0D">
          <w:t>Olguin</w:t>
        </w:r>
        <w:proofErr w:type="spellEnd"/>
        <w:r w:rsidR="00BA3E0D" w:rsidRPr="00BA3E0D">
          <w:t xml:space="preserve"> (Autodesk Research), Jean </w:t>
        </w:r>
        <w:proofErr w:type="spellStart"/>
        <w:r w:rsidR="00BA3E0D" w:rsidRPr="00BA3E0D">
          <w:t>Peccoud</w:t>
        </w:r>
        <w:proofErr w:type="spellEnd"/>
        <w:r w:rsidR="00BA3E0D" w:rsidRPr="00BA3E0D">
          <w:t xml:space="preserve"> (Virginia Bioinformatics Institute), Josh </w:t>
        </w:r>
        <w:proofErr w:type="spellStart"/>
        <w:r w:rsidR="00BA3E0D" w:rsidRPr="00BA3E0D">
          <w:t>Perfetto</w:t>
        </w:r>
      </w:ins>
      <w:proofErr w:type="spellEnd"/>
      <w:ins w:id="45" w:author="Michal Galdzicki" w:date="2012-03-12T20:51:00Z">
        <w:r w:rsidR="00AC78E7">
          <w:t xml:space="preserve"> </w:t>
        </w:r>
      </w:ins>
      <w:ins w:id="46" w:author="Michal Galdzicki" w:date="2012-03-12T20:50:00Z">
        <w:r w:rsidR="00BA3E0D" w:rsidRPr="00BA3E0D">
          <w:t xml:space="preserve"> (Cofactor Bio, LLC.), Hector </w:t>
        </w:r>
        <w:proofErr w:type="spellStart"/>
        <w:r w:rsidR="00BA3E0D" w:rsidRPr="00BA3E0D">
          <w:t>Plahar</w:t>
        </w:r>
        <w:proofErr w:type="spellEnd"/>
        <w:r w:rsidR="00BA3E0D" w:rsidRPr="00BA3E0D">
          <w:t xml:space="preserve"> (Joint </w:t>
        </w:r>
        <w:proofErr w:type="spellStart"/>
        <w:r w:rsidR="00BA3E0D" w:rsidRPr="00BA3E0D">
          <w:t>BioEnergy</w:t>
        </w:r>
        <w:proofErr w:type="spellEnd"/>
        <w:r w:rsidR="00BA3E0D" w:rsidRPr="00BA3E0D">
          <w:t xml:space="preserve"> Institute), Darren Platt</w:t>
        </w:r>
        <w:r w:rsidR="00AC78E7">
          <w:t xml:space="preserve"> (</w:t>
        </w:r>
        <w:proofErr w:type="spellStart"/>
        <w:r w:rsidR="00AC78E7">
          <w:t>Amyris</w:t>
        </w:r>
        <w:proofErr w:type="spellEnd"/>
        <w:r w:rsidR="00AC78E7">
          <w:t xml:space="preserve">, Inc.), Matthew </w:t>
        </w:r>
        <w:proofErr w:type="spellStart"/>
        <w:r w:rsidR="00AC78E7">
          <w:t>Pocock</w:t>
        </w:r>
        <w:proofErr w:type="spellEnd"/>
        <w:r w:rsidR="00BA3E0D" w:rsidRPr="00BA3E0D">
          <w:t xml:space="preserve"> (Newcastle University), Jackie Quinn (Harvard University), Sridhar </w:t>
        </w:r>
        <w:proofErr w:type="spellStart"/>
        <w:r w:rsidR="00BA3E0D" w:rsidRPr="00BA3E0D">
          <w:t>Ranganathan</w:t>
        </w:r>
        <w:proofErr w:type="spellEnd"/>
        <w:r w:rsidR="00BA3E0D" w:rsidRPr="00BA3E0D">
          <w:t xml:space="preserve"> (Life Technologies), Cesar A. Rodriguez (Genome Compiler, corp.), Nicholas </w:t>
        </w:r>
        <w:proofErr w:type="spellStart"/>
        <w:r w:rsidR="00BA3E0D" w:rsidRPr="00BA3E0D">
          <w:t>Roehner</w:t>
        </w:r>
        <w:proofErr w:type="spellEnd"/>
        <w:r w:rsidR="00BA3E0D" w:rsidRPr="00BA3E0D">
          <w:t xml:space="preserve"> (University of Utah), Vincent </w:t>
        </w:r>
        <w:proofErr w:type="spellStart"/>
        <w:r w:rsidR="00BA3E0D" w:rsidRPr="00BA3E0D">
          <w:t>Rouilly</w:t>
        </w:r>
        <w:proofErr w:type="spellEnd"/>
        <w:r w:rsidR="00BA3E0D" w:rsidRPr="00BA3E0D">
          <w:t xml:space="preserve"> (University of Basel), Herbert M. </w:t>
        </w:r>
        <w:proofErr w:type="spellStart"/>
        <w:r w:rsidR="00BA3E0D" w:rsidRPr="00BA3E0D">
          <w:t>Sauro</w:t>
        </w:r>
        <w:proofErr w:type="spellEnd"/>
        <w:r w:rsidR="00BA3E0D" w:rsidRPr="00BA3E0D">
          <w:t xml:space="preserve"> (University of Washington), </w:t>
        </w:r>
        <w:proofErr w:type="spellStart"/>
        <w:r w:rsidR="00BA3E0D" w:rsidRPr="00BA3E0D">
          <w:t>Evren</w:t>
        </w:r>
        <w:proofErr w:type="spellEnd"/>
        <w:r w:rsidR="00BA3E0D" w:rsidRPr="00BA3E0D">
          <w:t xml:space="preserve"> </w:t>
        </w:r>
        <w:proofErr w:type="spellStart"/>
        <w:r w:rsidR="00BA3E0D" w:rsidRPr="00BA3E0D">
          <w:t>Sirin</w:t>
        </w:r>
        <w:proofErr w:type="spellEnd"/>
        <w:r w:rsidR="00BA3E0D" w:rsidRPr="00BA3E0D">
          <w:t xml:space="preserve"> (Clark &amp;</w:t>
        </w:r>
        <w:r w:rsidR="00AC78E7">
          <w:t xml:space="preserve"> </w:t>
        </w:r>
        <w:proofErr w:type="spellStart"/>
        <w:r w:rsidR="00AC78E7">
          <w:t>Parsia</w:t>
        </w:r>
        <w:proofErr w:type="spellEnd"/>
        <w:r w:rsidR="00AC78E7">
          <w:t>, LLC.), Trevor F. Smith</w:t>
        </w:r>
        <w:r w:rsidR="00BA3E0D" w:rsidRPr="00BA3E0D">
          <w:t xml:space="preserve"> (Agilent Technologies), Lucian P. Smith (University of Washington), Guy-Bart Stan (Imperial College London), Jason Stevens (University of Utah), </w:t>
        </w:r>
        <w:proofErr w:type="spellStart"/>
        <w:r w:rsidR="00BA3E0D" w:rsidRPr="00BA3E0D">
          <w:t>Vinod</w:t>
        </w:r>
        <w:proofErr w:type="spellEnd"/>
        <w:r w:rsidR="00BA3E0D" w:rsidRPr="00BA3E0D">
          <w:t xml:space="preserve"> </w:t>
        </w:r>
        <w:proofErr w:type="spellStart"/>
        <w:r w:rsidR="00BA3E0D" w:rsidRPr="00BA3E0D">
          <w:t>Tek</w:t>
        </w:r>
        <w:proofErr w:type="spellEnd"/>
        <w:r w:rsidR="00BA3E0D" w:rsidRPr="00BA3E0D">
          <w:t xml:space="preserve"> (Imperial College London), Alan Villalobos (DNA 2.0, Inc.), Mandy Wilson (Virginia Bioinformatics Institute), Chris </w:t>
        </w:r>
        <w:proofErr w:type="spellStart"/>
        <w:r w:rsidR="00BA3E0D" w:rsidRPr="00BA3E0D">
          <w:t>Winstead</w:t>
        </w:r>
        <w:proofErr w:type="spellEnd"/>
        <w:r w:rsidR="00BA3E0D" w:rsidRPr="00BA3E0D">
          <w:t xml:space="preserve"> (Utah State University), Anil </w:t>
        </w:r>
        <w:proofErr w:type="spellStart"/>
        <w:r w:rsidR="00BA3E0D" w:rsidRPr="00BA3E0D">
          <w:t>Wipat</w:t>
        </w:r>
        <w:proofErr w:type="spellEnd"/>
        <w:r w:rsidR="00BA3E0D" w:rsidRPr="00BA3E0D">
          <w:t xml:space="preserve"> (Newcastle University), and </w:t>
        </w:r>
        <w:proofErr w:type="spellStart"/>
        <w:r w:rsidR="00BA3E0D" w:rsidRPr="00BA3E0D">
          <w:t>Fusun</w:t>
        </w:r>
        <w:proofErr w:type="spellEnd"/>
        <w:r w:rsidR="00BA3E0D" w:rsidRPr="00BA3E0D">
          <w:t xml:space="preserve"> </w:t>
        </w:r>
        <w:proofErr w:type="spellStart"/>
        <w:r w:rsidR="00BA3E0D" w:rsidRPr="00BA3E0D">
          <w:t>Yaman</w:t>
        </w:r>
        <w:proofErr w:type="spellEnd"/>
        <w:r w:rsidR="00BA3E0D" w:rsidRPr="00BA3E0D">
          <w:t xml:space="preserve"> </w:t>
        </w:r>
        <w:proofErr w:type="spellStart"/>
        <w:r w:rsidR="00BA3E0D" w:rsidRPr="00BA3E0D">
          <w:t>Sirin</w:t>
        </w:r>
        <w:proofErr w:type="spellEnd"/>
        <w:r w:rsidR="00BA3E0D" w:rsidRPr="00BA3E0D">
          <w:t xml:space="preserve"> (BBN Technologies).</w:t>
        </w:r>
      </w:ins>
      <w:del w:id="47" w:author="Michal Galdzicki" w:date="2012-03-12T20:42:00Z">
        <w:r w:rsidRPr="004734E5" w:rsidDel="00260ECA">
          <w:rPr>
            <w:highlight w:val="yellow"/>
            <w:rPrChange w:id="48" w:author="Michal Galdzicki" w:date="2012-03-12T16:47:00Z">
              <w:rPr/>
            </w:rPrChange>
          </w:rPr>
          <w:delText>Laura Adam (Virginia Bioinformatics Institute), Aaron Adler  (BBN Technologies), J. Christopher Anderson (Dept of Bioengineering, University of California Berkeley), Jacob Beal (BBN Technologies), Matthieu Bultelle (Bioengineering, Imperial College London), Kevin Clancy (Life Technologies), Kendall G. Clark (Clark &amp; Parsia, LLC.), Douglas Densmore (Electrical and Computer Engineering, Boston University), Omri Drory (Genome Compiler), Drew Endy (BIOFAB and Dept of Bioengineering, Stanford University), John H. Gennari (Biomedical and Health Informatics, University of Washington), Raik Gruenberg (EMBL-CRG Systems Biology program, CRG), Jennifer Hallinan (School of Computing Science, Newcastle University), Timothy Ham (Joint BioEnergy Institute), Allan Kuchinsky (Agilent Technologies), Matthew W. Lux (Virginia Bioinformatics Institute), Curtis Madsen (</w:delText>
        </w:r>
        <w:r w:rsidR="009771BD" w:rsidRPr="004734E5" w:rsidDel="00260ECA">
          <w:rPr>
            <w:highlight w:val="yellow"/>
            <w:rPrChange w:id="49" w:author="Michal Galdzicki" w:date="2012-03-12T16:47:00Z">
              <w:rPr/>
            </w:rPrChange>
          </w:rPr>
          <w:delText>School of Computing, University of Utah</w:delText>
        </w:r>
        <w:r w:rsidRPr="004734E5" w:rsidDel="00260ECA">
          <w:rPr>
            <w:highlight w:val="yellow"/>
            <w:rPrChange w:id="50" w:author="Michal Galdzicki" w:date="2012-03-12T16:47:00Z">
              <w:rPr/>
            </w:rPrChange>
          </w:rPr>
          <w:delText>), Akshay Maheshwari (UCSD), Barry Moore (Human Genetics, University of Utah), Chris J. Myers (Electrical and Computer Engineering, University of Utah), Carlos Olguin (Autodesk Research), Jean Peccoud (Virginia Bioinformatics Institute), Hector Plahar (Joint BioEnergy Institute), Matthew Pocock (School of Computing Science, Newcastle University), Cesar A. Rodriguez (BIOFAB), Nicholas Roehner (</w:delText>
        </w:r>
        <w:r w:rsidR="00200A38" w:rsidRPr="004734E5" w:rsidDel="00260ECA">
          <w:rPr>
            <w:highlight w:val="yellow"/>
            <w:rPrChange w:id="51" w:author="Michal Galdzicki" w:date="2012-03-12T16:47:00Z">
              <w:rPr/>
            </w:rPrChange>
          </w:rPr>
          <w:delText>Bioengineering</w:delText>
        </w:r>
        <w:r w:rsidRPr="004734E5" w:rsidDel="00260ECA">
          <w:rPr>
            <w:highlight w:val="yellow"/>
            <w:rPrChange w:id="52" w:author="Michal Galdzicki" w:date="2012-03-12T16:47:00Z">
              <w:rPr/>
            </w:rPrChange>
          </w:rPr>
          <w:delText>, University of Utah), Vincent Rouilly (Biozentrum, University of Basel), Trevor F. Smith (Agilent Technologies), Guy-Bart Stan (Bioengineering, Centre for Synthetic Biology and Innovation, Imperial College London), Vinod Tek (Bioengineering, Imperial College London), Alan Villalobos (DNA 2.0, Inc.), Mandy Wilson (Virginia Bioinformatics Institute), Chris Winstead (Electrical and Computer Engineering Utah State University), Anil Wipat (School of Computing Science, Newcastle University), and Fusun Yaman Sirin (BBN Technologies).</w:delText>
        </w:r>
      </w:del>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53" w:name="h.sf4ucrkjjmn"/>
      <w:bookmarkEnd w:id="53"/>
    </w:p>
    <w:p w:rsidR="00A77B3E" w:rsidRDefault="00E274F1">
      <w:pPr>
        <w:pStyle w:val="Heading1"/>
        <w:pageBreakBefore/>
        <w:spacing w:before="0" w:line="240" w:lineRule="auto"/>
      </w:pPr>
      <w:bookmarkStart w:id="54" w:name="h.bce2f882338b"/>
      <w:bookmarkStart w:id="55" w:name="h.z8l65onkzfu7"/>
      <w:bookmarkStart w:id="56" w:name="_Toc305145357"/>
      <w:bookmarkStart w:id="57" w:name="_Toc319351502"/>
      <w:bookmarkEnd w:id="54"/>
      <w:bookmarkEnd w:id="55"/>
      <w:r>
        <w:lastRenderedPageBreak/>
        <w:t>5. Table of Contents</w:t>
      </w:r>
      <w:bookmarkEnd w:id="56"/>
      <w:bookmarkEnd w:id="57"/>
    </w:p>
    <w:p w:rsidR="00B54262" w:rsidRDefault="00D65347">
      <w:pPr>
        <w:pStyle w:val="TOC1"/>
        <w:tabs>
          <w:tab w:val="right" w:leader="dot" w:pos="9710"/>
        </w:tabs>
        <w:rPr>
          <w:ins w:id="58" w:author="Michal Galdzicki" w:date="2012-03-12T21:36:00Z"/>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ins w:id="59" w:author="Michal Galdzicki" w:date="2012-03-12T21:36:00Z">
        <w:r w:rsidR="00B54262" w:rsidRPr="00135138">
          <w:rPr>
            <w:rStyle w:val="Hyperlink"/>
            <w:noProof/>
          </w:rPr>
          <w:fldChar w:fldCharType="begin"/>
        </w:r>
        <w:r w:rsidR="00B54262" w:rsidRPr="00135138">
          <w:rPr>
            <w:rStyle w:val="Hyperlink"/>
            <w:noProof/>
          </w:rPr>
          <w:instrText xml:space="preserve"> </w:instrText>
        </w:r>
        <w:r w:rsidR="00B54262">
          <w:rPr>
            <w:noProof/>
          </w:rPr>
          <w:instrText>HYPERLINK \l "_Toc319351498"</w:instrText>
        </w:r>
        <w:r w:rsidR="00B54262" w:rsidRPr="00135138">
          <w:rPr>
            <w:rStyle w:val="Hyperlink"/>
            <w:noProof/>
          </w:rPr>
          <w:instrText xml:space="preserve"> </w:instrText>
        </w:r>
        <w:r w:rsidR="00B54262" w:rsidRPr="00135138">
          <w:rPr>
            <w:rStyle w:val="Hyperlink"/>
            <w:noProof/>
          </w:rPr>
          <w:fldChar w:fldCharType="separate"/>
        </w:r>
        <w:r w:rsidR="00B54262" w:rsidRPr="00135138">
          <w:rPr>
            <w:rStyle w:val="Hyperlink"/>
            <w:noProof/>
          </w:rPr>
          <w:t>1. Purpose</w:t>
        </w:r>
        <w:r w:rsidR="00B54262">
          <w:rPr>
            <w:noProof/>
            <w:webHidden/>
          </w:rPr>
          <w:tab/>
        </w:r>
        <w:r w:rsidR="00B54262">
          <w:rPr>
            <w:noProof/>
            <w:webHidden/>
          </w:rPr>
          <w:fldChar w:fldCharType="begin"/>
        </w:r>
        <w:r w:rsidR="00B54262">
          <w:rPr>
            <w:noProof/>
            <w:webHidden/>
          </w:rPr>
          <w:instrText xml:space="preserve"> PAGEREF _Toc319351498 \h </w:instrText>
        </w:r>
      </w:ins>
      <w:r w:rsidR="00B54262">
        <w:rPr>
          <w:noProof/>
          <w:webHidden/>
        </w:rPr>
      </w:r>
      <w:r w:rsidR="00B54262">
        <w:rPr>
          <w:noProof/>
          <w:webHidden/>
        </w:rPr>
        <w:fldChar w:fldCharType="separate"/>
      </w:r>
      <w:ins w:id="60" w:author="Michal Galdzicki" w:date="2012-03-12T21:36:00Z">
        <w:r w:rsidR="00B54262">
          <w:rPr>
            <w:noProof/>
            <w:webHidden/>
          </w:rPr>
          <w:t>1</w:t>
        </w:r>
        <w:r w:rsidR="00B54262">
          <w:rPr>
            <w:noProof/>
            <w:webHidden/>
          </w:rPr>
          <w:fldChar w:fldCharType="end"/>
        </w:r>
        <w:r w:rsidR="00B54262" w:rsidRPr="00135138">
          <w:rPr>
            <w:rStyle w:val="Hyperlink"/>
            <w:noProof/>
          </w:rPr>
          <w:fldChar w:fldCharType="end"/>
        </w:r>
      </w:ins>
    </w:p>
    <w:p w:rsidR="00B54262" w:rsidRDefault="00B54262">
      <w:pPr>
        <w:pStyle w:val="TOC1"/>
        <w:tabs>
          <w:tab w:val="right" w:leader="dot" w:pos="9710"/>
        </w:tabs>
        <w:rPr>
          <w:ins w:id="61" w:author="Michal Galdzicki" w:date="2012-03-12T21:36:00Z"/>
          <w:rFonts w:asciiTheme="minorHAnsi" w:eastAsiaTheme="minorEastAsia" w:hAnsiTheme="minorHAnsi" w:cstheme="minorBidi"/>
          <w:noProof/>
          <w:color w:val="auto"/>
          <w:sz w:val="22"/>
          <w:szCs w:val="22"/>
          <w:shd w:val="clear" w:color="auto" w:fill="auto"/>
        </w:rPr>
      </w:pPr>
      <w:ins w:id="62"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"_Toc319351499"</w:instrText>
        </w:r>
        <w:r w:rsidRPr="00135138">
          <w:rPr>
            <w:rStyle w:val="Hyperlink"/>
            <w:noProof/>
          </w:rPr>
          <w:instrText xml:space="preserve"> </w:instrText>
        </w:r>
        <w:r w:rsidRPr="00135138">
          <w:rPr>
            <w:rStyle w:val="Hyperlink"/>
            <w:noProof/>
          </w:rPr>
          <w:fldChar w:fldCharType="separate"/>
        </w:r>
        <w:r w:rsidRPr="00135138">
          <w:rPr>
            <w:rStyle w:val="Hyperlink"/>
            <w:noProof/>
          </w:rPr>
          <w:t>2. Relation to other BBF RFCs</w:t>
        </w:r>
        <w:r>
          <w:rPr>
            <w:noProof/>
            <w:webHidden/>
          </w:rPr>
          <w:tab/>
        </w:r>
        <w:r>
          <w:rPr>
            <w:noProof/>
            <w:webHidden/>
          </w:rPr>
          <w:fldChar w:fldCharType="begin"/>
        </w:r>
        <w:r>
          <w:rPr>
            <w:noProof/>
            <w:webHidden/>
          </w:rPr>
          <w:instrText xml:space="preserve"> PAGEREF _Toc319351499 \h </w:instrText>
        </w:r>
      </w:ins>
      <w:r>
        <w:rPr>
          <w:noProof/>
          <w:webHidden/>
        </w:rPr>
      </w:r>
      <w:r>
        <w:rPr>
          <w:noProof/>
          <w:webHidden/>
        </w:rPr>
        <w:fldChar w:fldCharType="separate"/>
      </w:r>
      <w:ins w:id="63" w:author="Michal Galdzicki" w:date="2012-03-12T21:36:00Z">
        <w:r>
          <w:rPr>
            <w:noProof/>
            <w:webHidden/>
          </w:rPr>
          <w:t>1</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64" w:author="Michal Galdzicki" w:date="2012-03-12T21:36:00Z"/>
          <w:rFonts w:asciiTheme="minorHAnsi" w:eastAsiaTheme="minorEastAsia" w:hAnsiTheme="minorHAnsi" w:cstheme="minorBidi"/>
          <w:noProof/>
          <w:color w:val="auto"/>
          <w:sz w:val="22"/>
          <w:szCs w:val="22"/>
          <w:shd w:val="clear" w:color="auto" w:fill="auto"/>
        </w:rPr>
      </w:pPr>
      <w:ins w:id="65"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"_Toc319351500"</w:instrText>
        </w:r>
        <w:r w:rsidRPr="00135138">
          <w:rPr>
            <w:rStyle w:val="Hyperlink"/>
            <w:noProof/>
          </w:rPr>
          <w:instrText xml:space="preserve"> </w:instrText>
        </w:r>
        <w:r w:rsidRPr="00135138">
          <w:rPr>
            <w:rStyle w:val="Hyperlink"/>
            <w:noProof/>
          </w:rPr>
          <w:fldChar w:fldCharType="separate"/>
        </w:r>
        <w:r w:rsidRPr="00135138">
          <w:rPr>
            <w:rStyle w:val="Hyperlink"/>
            <w:noProof/>
          </w:rPr>
          <w:t>3. Copyright Notice</w:t>
        </w:r>
        <w:r>
          <w:rPr>
            <w:noProof/>
            <w:webHidden/>
          </w:rPr>
          <w:tab/>
        </w:r>
        <w:r>
          <w:rPr>
            <w:noProof/>
            <w:webHidden/>
          </w:rPr>
          <w:fldChar w:fldCharType="begin"/>
        </w:r>
        <w:r>
          <w:rPr>
            <w:noProof/>
            <w:webHidden/>
          </w:rPr>
          <w:instrText xml:space="preserve"> PAGEREF _Toc319351500 \h </w:instrText>
        </w:r>
      </w:ins>
      <w:r>
        <w:rPr>
          <w:noProof/>
          <w:webHidden/>
        </w:rPr>
      </w:r>
      <w:r>
        <w:rPr>
          <w:noProof/>
          <w:webHidden/>
        </w:rPr>
        <w:fldChar w:fldCharType="separate"/>
      </w:r>
      <w:ins w:id="66" w:author="Michal Galdzicki" w:date="2012-03-12T21:36:00Z">
        <w:r>
          <w:rPr>
            <w:noProof/>
            <w:webHidden/>
          </w:rPr>
          <w:t>1</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67" w:author="Michal Galdzicki" w:date="2012-03-12T21:36:00Z"/>
          <w:rFonts w:asciiTheme="minorHAnsi" w:eastAsiaTheme="minorEastAsia" w:hAnsiTheme="minorHAnsi" w:cstheme="minorBidi"/>
          <w:noProof/>
          <w:color w:val="auto"/>
          <w:sz w:val="22"/>
          <w:szCs w:val="22"/>
          <w:shd w:val="clear" w:color="auto" w:fill="auto"/>
        </w:rPr>
      </w:pPr>
      <w:ins w:id="68"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"_Toc319351501"</w:instrText>
        </w:r>
        <w:r w:rsidRPr="00135138">
          <w:rPr>
            <w:rStyle w:val="Hyperlink"/>
            <w:noProof/>
          </w:rPr>
          <w:instrText xml:space="preserve"> </w:instrText>
        </w:r>
        <w:r w:rsidRPr="00135138">
          <w:rPr>
            <w:rStyle w:val="Hyperlink"/>
            <w:noProof/>
          </w:rPr>
          <w:fldChar w:fldCharType="separate"/>
        </w:r>
        <w:r w:rsidRPr="00135138">
          <w:rPr>
            <w:rStyle w:val="Hyperlink"/>
            <w:noProof/>
          </w:rPr>
          <w:t>4. Acknowledgments</w:t>
        </w:r>
        <w:r>
          <w:rPr>
            <w:noProof/>
            <w:webHidden/>
          </w:rPr>
          <w:tab/>
        </w:r>
        <w:r>
          <w:rPr>
            <w:noProof/>
            <w:webHidden/>
          </w:rPr>
          <w:fldChar w:fldCharType="begin"/>
        </w:r>
        <w:r>
          <w:rPr>
            <w:noProof/>
            <w:webHidden/>
          </w:rPr>
          <w:instrText xml:space="preserve"> PAGEREF _Toc319351501 \h </w:instrText>
        </w:r>
      </w:ins>
      <w:r>
        <w:rPr>
          <w:noProof/>
          <w:webHidden/>
        </w:rPr>
      </w:r>
      <w:r>
        <w:rPr>
          <w:noProof/>
          <w:webHidden/>
        </w:rPr>
        <w:fldChar w:fldCharType="separate"/>
      </w:r>
      <w:ins w:id="69" w:author="Michal Galdzicki" w:date="2012-03-12T21:36:00Z">
        <w:r>
          <w:rPr>
            <w:noProof/>
            <w:webHidden/>
          </w:rPr>
          <w:t>2</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0" w:author="Michal Galdzicki" w:date="2012-03-12T21:36:00Z"/>
          <w:rFonts w:asciiTheme="minorHAnsi" w:eastAsiaTheme="minorEastAsia" w:hAnsiTheme="minorHAnsi" w:cstheme="minorBidi"/>
          <w:noProof/>
          <w:color w:val="auto"/>
          <w:sz w:val="22"/>
          <w:szCs w:val="22"/>
          <w:shd w:val="clear" w:color="auto" w:fill="auto"/>
        </w:rPr>
      </w:pPr>
      <w:ins w:id="71"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"_Toc319351502"</w:instrText>
        </w:r>
        <w:r w:rsidRPr="00135138">
          <w:rPr>
            <w:rStyle w:val="Hyperlink"/>
            <w:noProof/>
          </w:rPr>
          <w:instrText xml:space="preserve"> </w:instrText>
        </w:r>
        <w:r w:rsidRPr="00135138">
          <w:rPr>
            <w:rStyle w:val="Hyperlink"/>
            <w:noProof/>
          </w:rPr>
          <w:fldChar w:fldCharType="separate"/>
        </w:r>
        <w:r w:rsidRPr="00135138">
          <w:rPr>
            <w:rStyle w:val="Hyperlink"/>
            <w:noProof/>
          </w:rPr>
          <w:t>5. Table of Contents</w:t>
        </w:r>
        <w:r>
          <w:rPr>
            <w:noProof/>
            <w:webHidden/>
          </w:rPr>
          <w:tab/>
        </w:r>
        <w:r>
          <w:rPr>
            <w:noProof/>
            <w:webHidden/>
          </w:rPr>
          <w:fldChar w:fldCharType="begin"/>
        </w:r>
        <w:r>
          <w:rPr>
            <w:noProof/>
            <w:webHidden/>
          </w:rPr>
          <w:instrText xml:space="preserve"> PAGEREF _Toc319351502 \h </w:instrText>
        </w:r>
      </w:ins>
      <w:r>
        <w:rPr>
          <w:noProof/>
          <w:webHidden/>
        </w:rPr>
      </w:r>
      <w:r>
        <w:rPr>
          <w:noProof/>
          <w:webHidden/>
        </w:rPr>
        <w:fldChar w:fldCharType="separate"/>
      </w:r>
      <w:ins w:id="72" w:author="Michal Galdzicki" w:date="2012-03-12T21:36:00Z">
        <w:r>
          <w:rPr>
            <w:noProof/>
            <w:webHidden/>
          </w:rPr>
          <w:t>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3" w:author="Michal Galdzicki" w:date="2012-03-12T21:36:00Z"/>
          <w:rFonts w:asciiTheme="minorHAnsi" w:eastAsiaTheme="minorEastAsia" w:hAnsiTheme="minorHAnsi" w:cstheme="minorBidi"/>
          <w:noProof/>
          <w:color w:val="auto"/>
          <w:sz w:val="22"/>
          <w:szCs w:val="22"/>
          <w:shd w:val="clear" w:color="auto" w:fill="auto"/>
        </w:rPr>
      </w:pPr>
      <w:ins w:id="74"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"_Toc319351503"</w:instrText>
        </w:r>
        <w:r w:rsidRPr="00135138">
          <w:rPr>
            <w:rStyle w:val="Hyperlink"/>
            <w:noProof/>
          </w:rPr>
          <w:instrText xml:space="preserve"> </w:instrText>
        </w:r>
        <w:r w:rsidRPr="00135138">
          <w:rPr>
            <w:rStyle w:val="Hyperlink"/>
            <w:noProof/>
          </w:rPr>
          <w:fldChar w:fldCharType="separate"/>
        </w:r>
        <w:r w:rsidRPr="00135138">
          <w:rPr>
            <w:rStyle w:val="Hyperlink"/>
            <w:noProof/>
          </w:rPr>
          <w:t>6. Motivation</w:t>
        </w:r>
        <w:r>
          <w:rPr>
            <w:noProof/>
            <w:webHidden/>
          </w:rPr>
          <w:tab/>
        </w:r>
        <w:r>
          <w:rPr>
            <w:noProof/>
            <w:webHidden/>
          </w:rPr>
          <w:fldChar w:fldCharType="begin"/>
        </w:r>
        <w:r>
          <w:rPr>
            <w:noProof/>
            <w:webHidden/>
          </w:rPr>
          <w:instrText xml:space="preserve"> PAGEREF _Toc319351503 \h </w:instrText>
        </w:r>
      </w:ins>
      <w:r>
        <w:rPr>
          <w:noProof/>
          <w:webHidden/>
        </w:rPr>
      </w:r>
      <w:r>
        <w:rPr>
          <w:noProof/>
          <w:webHidden/>
        </w:rPr>
        <w:fldChar w:fldCharType="separate"/>
      </w:r>
      <w:ins w:id="75" w:author="Michal Galdzicki" w:date="2012-03-12T21:36:00Z">
        <w:r>
          <w:rPr>
            <w:noProof/>
            <w:webHidden/>
          </w:rPr>
          <w:t>4</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6" w:author="Michal Galdzicki" w:date="2012-03-12T21:36:00Z"/>
          <w:rFonts w:asciiTheme="minorHAnsi" w:eastAsiaTheme="minorEastAsia" w:hAnsiTheme="minorHAnsi" w:cstheme="minorBidi"/>
          <w:noProof/>
          <w:color w:val="auto"/>
          <w:sz w:val="22"/>
          <w:szCs w:val="22"/>
          <w:shd w:val="clear" w:color="auto" w:fill="auto"/>
        </w:rPr>
      </w:pPr>
      <w:ins w:id="77"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"_Toc319351504"</w:instrText>
        </w:r>
        <w:r w:rsidRPr="00135138">
          <w:rPr>
            <w:rStyle w:val="Hyperlink"/>
            <w:noProof/>
          </w:rPr>
          <w:instrText xml:space="preserve"> </w:instrText>
        </w:r>
        <w:r w:rsidRPr="00135138">
          <w:rPr>
            <w:rStyle w:val="Hyperlink"/>
            <w:noProof/>
          </w:rPr>
          <w:fldChar w:fldCharType="separate"/>
        </w:r>
        <w:r w:rsidRPr="00135138">
          <w:rPr>
            <w:rStyle w:val="Hyperlink"/>
            <w:noProof/>
          </w:rPr>
          <w:t>7. Introduction to SBOL</w:t>
        </w:r>
        <w:r>
          <w:rPr>
            <w:noProof/>
            <w:webHidden/>
          </w:rPr>
          <w:tab/>
        </w:r>
        <w:r>
          <w:rPr>
            <w:noProof/>
            <w:webHidden/>
          </w:rPr>
          <w:fldChar w:fldCharType="begin"/>
        </w:r>
        <w:r>
          <w:rPr>
            <w:noProof/>
            <w:webHidden/>
          </w:rPr>
          <w:instrText xml:space="preserve"> PAGEREF _Toc319351504 \h </w:instrText>
        </w:r>
      </w:ins>
      <w:r>
        <w:rPr>
          <w:noProof/>
          <w:webHidden/>
        </w:rPr>
      </w:r>
      <w:r>
        <w:rPr>
          <w:noProof/>
          <w:webHidden/>
        </w:rPr>
        <w:fldChar w:fldCharType="separate"/>
      </w:r>
      <w:ins w:id="78" w:author="Michal Galdzicki" w:date="2012-03-12T21:36:00Z">
        <w:r>
          <w:rPr>
            <w:noProof/>
            <w:webHidden/>
          </w:rPr>
          <w:t>5</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9" w:author="Michal Galdzicki" w:date="2012-03-12T21:36:00Z"/>
          <w:rFonts w:asciiTheme="minorHAnsi" w:eastAsiaTheme="minorEastAsia" w:hAnsiTheme="minorHAnsi" w:cstheme="minorBidi"/>
          <w:noProof/>
          <w:color w:val="auto"/>
          <w:sz w:val="22"/>
          <w:szCs w:val="22"/>
          <w:shd w:val="clear" w:color="auto" w:fill="auto"/>
        </w:rPr>
      </w:pPr>
      <w:ins w:id="80"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"_Toc319351505"</w:instrText>
        </w:r>
        <w:r w:rsidRPr="00135138">
          <w:rPr>
            <w:rStyle w:val="Hyperlink"/>
            <w:noProof/>
          </w:rPr>
          <w:instrText xml:space="preserve"> </w:instrText>
        </w:r>
        <w:r w:rsidRPr="00135138">
          <w:rPr>
            <w:rStyle w:val="Hyperlink"/>
            <w:noProof/>
          </w:rPr>
          <w:fldChar w:fldCharType="separate"/>
        </w:r>
        <w:r w:rsidRPr="00135138">
          <w:rPr>
            <w:rStyle w:val="Hyperlink"/>
            <w:noProof/>
          </w:rPr>
          <w:t>8. Description of SBOL</w:t>
        </w:r>
        <w:r>
          <w:rPr>
            <w:noProof/>
            <w:webHidden/>
          </w:rPr>
          <w:tab/>
        </w:r>
        <w:r>
          <w:rPr>
            <w:noProof/>
            <w:webHidden/>
          </w:rPr>
          <w:fldChar w:fldCharType="begin"/>
        </w:r>
        <w:r>
          <w:rPr>
            <w:noProof/>
            <w:webHidden/>
          </w:rPr>
          <w:instrText xml:space="preserve"> PAGEREF _Toc319351505 \h </w:instrText>
        </w:r>
      </w:ins>
      <w:r>
        <w:rPr>
          <w:noProof/>
          <w:webHidden/>
        </w:rPr>
      </w:r>
      <w:r>
        <w:rPr>
          <w:noProof/>
          <w:webHidden/>
        </w:rPr>
        <w:fldChar w:fldCharType="separate"/>
      </w:r>
      <w:ins w:id="81" w:author="Michal Galdzicki" w:date="2012-03-12T21:36:00Z">
        <w:r>
          <w:rPr>
            <w:noProof/>
            <w:webHidden/>
          </w:rPr>
          <w:t>8</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82" w:author="Michal Galdzicki" w:date="2012-03-12T21:36:00Z"/>
          <w:rFonts w:asciiTheme="minorHAnsi" w:eastAsiaTheme="minorEastAsia" w:hAnsiTheme="minorHAnsi" w:cstheme="minorBidi"/>
          <w:noProof/>
          <w:color w:val="auto"/>
          <w:sz w:val="22"/>
          <w:szCs w:val="22"/>
          <w:shd w:val="clear" w:color="auto" w:fill="auto"/>
        </w:rPr>
      </w:pPr>
      <w:ins w:id="83"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"_Toc319351506"</w:instrText>
        </w:r>
        <w:r w:rsidRPr="00135138">
          <w:rPr>
            <w:rStyle w:val="Hyperlink"/>
            <w:noProof/>
          </w:rPr>
          <w:instrText xml:space="preserve"> </w:instrText>
        </w:r>
        <w:r w:rsidRPr="00135138">
          <w:rPr>
            <w:rStyle w:val="Hyperlink"/>
            <w:noProof/>
          </w:rPr>
          <w:fldChar w:fldCharType="separate"/>
        </w:r>
        <w:r w:rsidRPr="00135138">
          <w:rPr>
            <w:rStyle w:val="Hyperlink"/>
            <w:noProof/>
          </w:rPr>
          <w:t>8.1 Overview of SBOL</w:t>
        </w:r>
        <w:r>
          <w:rPr>
            <w:noProof/>
            <w:webHidden/>
          </w:rPr>
          <w:tab/>
        </w:r>
        <w:r>
          <w:rPr>
            <w:noProof/>
            <w:webHidden/>
          </w:rPr>
          <w:fldChar w:fldCharType="begin"/>
        </w:r>
        <w:r>
          <w:rPr>
            <w:noProof/>
            <w:webHidden/>
          </w:rPr>
          <w:instrText xml:space="preserve"> PAGEREF _Toc319351506 \h </w:instrText>
        </w:r>
      </w:ins>
      <w:r>
        <w:rPr>
          <w:noProof/>
          <w:webHidden/>
        </w:rPr>
      </w:r>
      <w:r>
        <w:rPr>
          <w:noProof/>
          <w:webHidden/>
        </w:rPr>
        <w:fldChar w:fldCharType="separate"/>
      </w:r>
      <w:ins w:id="84" w:author="Michal Galdzicki" w:date="2012-03-12T21:36:00Z">
        <w:r>
          <w:rPr>
            <w:noProof/>
            <w:webHidden/>
          </w:rPr>
          <w:t>8</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85" w:author="Michal Galdzicki" w:date="2012-03-12T21:36:00Z"/>
          <w:rFonts w:asciiTheme="minorHAnsi" w:eastAsiaTheme="minorEastAsia" w:hAnsiTheme="minorHAnsi" w:cstheme="minorBidi"/>
          <w:noProof/>
          <w:color w:val="auto"/>
          <w:sz w:val="22"/>
          <w:szCs w:val="22"/>
          <w:shd w:val="clear" w:color="auto" w:fill="auto"/>
        </w:rPr>
      </w:pPr>
      <w:ins w:id="86"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"_Toc319351507"</w:instrText>
        </w:r>
        <w:r w:rsidRPr="00135138">
          <w:rPr>
            <w:rStyle w:val="Hyperlink"/>
            <w:noProof/>
          </w:rPr>
          <w:instrText xml:space="preserve"> </w:instrText>
        </w:r>
        <w:r w:rsidRPr="00135138">
          <w:rPr>
            <w:rStyle w:val="Hyperlink"/>
            <w:noProof/>
          </w:rPr>
          <w:fldChar w:fldCharType="separate"/>
        </w:r>
        <w:r w:rsidRPr="00135138">
          <w:rPr>
            <w:rStyle w:val="Hyperlink"/>
            <w:noProof/>
          </w:rPr>
          <w:t>8.2 Conventions</w:t>
        </w:r>
        <w:r>
          <w:rPr>
            <w:noProof/>
            <w:webHidden/>
          </w:rPr>
          <w:tab/>
        </w:r>
        <w:r>
          <w:rPr>
            <w:noProof/>
            <w:webHidden/>
          </w:rPr>
          <w:fldChar w:fldCharType="begin"/>
        </w:r>
        <w:r>
          <w:rPr>
            <w:noProof/>
            <w:webHidden/>
          </w:rPr>
          <w:instrText xml:space="preserve"> PAGEREF _Toc319351507 \h </w:instrText>
        </w:r>
      </w:ins>
      <w:r>
        <w:rPr>
          <w:noProof/>
          <w:webHidden/>
        </w:rPr>
      </w:r>
      <w:r>
        <w:rPr>
          <w:noProof/>
          <w:webHidden/>
        </w:rPr>
        <w:fldChar w:fldCharType="separate"/>
      </w:r>
      <w:ins w:id="87" w:author="Michal Galdzicki" w:date="2012-03-12T21:36:00Z">
        <w:r>
          <w:rPr>
            <w:noProof/>
            <w:webHidden/>
          </w:rPr>
          <w:t>8</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88" w:author="Michal Galdzicki" w:date="2012-03-12T21:36:00Z"/>
          <w:rFonts w:asciiTheme="minorHAnsi" w:eastAsiaTheme="minorEastAsia" w:hAnsiTheme="minorHAnsi" w:cstheme="minorBidi"/>
          <w:noProof/>
          <w:color w:val="auto"/>
          <w:sz w:val="22"/>
          <w:szCs w:val="22"/>
          <w:shd w:val="clear" w:color="auto" w:fill="auto"/>
        </w:rPr>
      </w:pPr>
      <w:ins w:id="89"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"_Toc319351508"</w:instrText>
        </w:r>
        <w:r w:rsidRPr="00135138">
          <w:rPr>
            <w:rStyle w:val="Hyperlink"/>
            <w:noProof/>
          </w:rPr>
          <w:instrText xml:space="preserve"> </w:instrText>
        </w:r>
        <w:r w:rsidRPr="00135138">
          <w:rPr>
            <w:rStyle w:val="Hyperlink"/>
            <w:noProof/>
          </w:rPr>
          <w:fldChar w:fldCharType="separate"/>
        </w:r>
        <w:r w:rsidRPr="00135138">
          <w:rPr>
            <w:rStyle w:val="Hyperlink"/>
            <w:noProof/>
          </w:rPr>
          <w:t>8.2.1 SBOL versions and releases</w:t>
        </w:r>
        <w:r>
          <w:rPr>
            <w:noProof/>
            <w:webHidden/>
          </w:rPr>
          <w:tab/>
        </w:r>
        <w:r>
          <w:rPr>
            <w:noProof/>
            <w:webHidden/>
          </w:rPr>
          <w:fldChar w:fldCharType="begin"/>
        </w:r>
        <w:r>
          <w:rPr>
            <w:noProof/>
            <w:webHidden/>
          </w:rPr>
          <w:instrText xml:space="preserve"> PAGEREF _Toc319351508 \h </w:instrText>
        </w:r>
      </w:ins>
      <w:r>
        <w:rPr>
          <w:noProof/>
          <w:webHidden/>
        </w:rPr>
      </w:r>
      <w:r>
        <w:rPr>
          <w:noProof/>
          <w:webHidden/>
        </w:rPr>
        <w:fldChar w:fldCharType="separate"/>
      </w:r>
      <w:ins w:id="90" w:author="Michal Galdzicki" w:date="2012-03-12T21:36:00Z">
        <w:r>
          <w:rPr>
            <w:noProof/>
            <w:webHidden/>
          </w:rPr>
          <w:t>9</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91" w:author="Michal Galdzicki" w:date="2012-03-12T21:36:00Z"/>
          <w:rFonts w:asciiTheme="minorHAnsi" w:eastAsiaTheme="minorEastAsia" w:hAnsiTheme="minorHAnsi" w:cstheme="minorBidi"/>
          <w:noProof/>
          <w:color w:val="auto"/>
          <w:sz w:val="22"/>
          <w:szCs w:val="22"/>
          <w:shd w:val="clear" w:color="auto" w:fill="auto"/>
        </w:rPr>
      </w:pPr>
      <w:ins w:id="92"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"_Toc319351509"</w:instrText>
        </w:r>
        <w:r w:rsidRPr="00135138">
          <w:rPr>
            <w:rStyle w:val="Hyperlink"/>
            <w:noProof/>
          </w:rPr>
          <w:instrText xml:space="preserve"> </w:instrText>
        </w:r>
        <w:r w:rsidRPr="00135138">
          <w:rPr>
            <w:rStyle w:val="Hyperlink"/>
            <w:noProof/>
          </w:rPr>
          <w:fldChar w:fldCharType="separate"/>
        </w:r>
        <w:r w:rsidRPr="00135138">
          <w:rPr>
            <w:rStyle w:val="Hyperlink"/>
            <w:noProof/>
          </w:rPr>
          <w:t>8.3. SBOL vocabulary</w:t>
        </w:r>
        <w:r>
          <w:rPr>
            <w:noProof/>
            <w:webHidden/>
          </w:rPr>
          <w:tab/>
        </w:r>
        <w:r>
          <w:rPr>
            <w:noProof/>
            <w:webHidden/>
          </w:rPr>
          <w:fldChar w:fldCharType="begin"/>
        </w:r>
        <w:r>
          <w:rPr>
            <w:noProof/>
            <w:webHidden/>
          </w:rPr>
          <w:instrText xml:space="preserve"> PAGEREF _Toc319351509 \h </w:instrText>
        </w:r>
      </w:ins>
      <w:r>
        <w:rPr>
          <w:noProof/>
          <w:webHidden/>
        </w:rPr>
      </w:r>
      <w:r>
        <w:rPr>
          <w:noProof/>
          <w:webHidden/>
        </w:rPr>
        <w:fldChar w:fldCharType="separate"/>
      </w:r>
      <w:ins w:id="93" w:author="Michal Galdzicki" w:date="2012-03-12T21:36:00Z">
        <w:r>
          <w:rPr>
            <w:noProof/>
            <w:webHidden/>
          </w:rPr>
          <w:t>10</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94" w:author="Michal Galdzicki" w:date="2012-03-12T21:36:00Z"/>
          <w:rFonts w:asciiTheme="minorHAnsi" w:eastAsiaTheme="minorEastAsia" w:hAnsiTheme="minorHAnsi" w:cstheme="minorBidi"/>
          <w:noProof/>
          <w:color w:val="auto"/>
          <w:sz w:val="22"/>
          <w:szCs w:val="22"/>
          <w:shd w:val="clear" w:color="auto" w:fill="auto"/>
        </w:rPr>
      </w:pPr>
      <w:ins w:id="95"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"_Toc319351510"</w:instrText>
        </w:r>
        <w:r w:rsidRPr="00135138">
          <w:rPr>
            <w:rStyle w:val="Hyperlink"/>
            <w:noProof/>
          </w:rPr>
          <w:instrText xml:space="preserve"> </w:instrText>
        </w:r>
        <w:r w:rsidRPr="00135138">
          <w:rPr>
            <w:rStyle w:val="Hyperlink"/>
            <w:noProof/>
          </w:rPr>
          <w:fldChar w:fldCharType="separate"/>
        </w:r>
        <w:r w:rsidRPr="00135138">
          <w:rPr>
            <w:rStyle w:val="Hyperlink"/>
            <w:noProof/>
          </w:rPr>
          <w:t>8.3.1 Core</w:t>
        </w:r>
        <w:r>
          <w:rPr>
            <w:noProof/>
            <w:webHidden/>
          </w:rPr>
          <w:tab/>
        </w:r>
        <w:r>
          <w:rPr>
            <w:noProof/>
            <w:webHidden/>
          </w:rPr>
          <w:fldChar w:fldCharType="begin"/>
        </w:r>
        <w:r>
          <w:rPr>
            <w:noProof/>
            <w:webHidden/>
          </w:rPr>
          <w:instrText xml:space="preserve"> PAGEREF _Toc319351510 \h </w:instrText>
        </w:r>
      </w:ins>
      <w:r>
        <w:rPr>
          <w:noProof/>
          <w:webHidden/>
        </w:rPr>
      </w:r>
      <w:r>
        <w:rPr>
          <w:noProof/>
          <w:webHidden/>
        </w:rPr>
        <w:fldChar w:fldCharType="separate"/>
      </w:r>
      <w:ins w:id="96" w:author="Michal Galdzicki" w:date="2012-03-12T21:36:00Z">
        <w:r>
          <w:rPr>
            <w:noProof/>
            <w:webHidden/>
          </w:rPr>
          <w:t>10</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97" w:author="Michal Galdzicki" w:date="2012-03-12T21:36:00Z"/>
          <w:rFonts w:asciiTheme="minorHAnsi" w:eastAsiaTheme="minorEastAsia" w:hAnsiTheme="minorHAnsi" w:cstheme="minorBidi"/>
          <w:noProof/>
          <w:color w:val="auto"/>
          <w:sz w:val="22"/>
          <w:szCs w:val="22"/>
          <w:shd w:val="clear" w:color="auto" w:fill="auto"/>
        </w:rPr>
      </w:pPr>
      <w:ins w:id="98"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"_Toc319351511"</w:instrText>
        </w:r>
        <w:r w:rsidRPr="00135138">
          <w:rPr>
            <w:rStyle w:val="Hyperlink"/>
            <w:noProof/>
          </w:rPr>
          <w:instrText xml:space="preserve"> </w:instrText>
        </w:r>
        <w:r w:rsidRPr="00135138">
          <w:rPr>
            <w:rStyle w:val="Hyperlink"/>
            <w:noProof/>
          </w:rPr>
          <w:fldChar w:fldCharType="separate"/>
        </w:r>
        <w:r w:rsidRPr="00135138">
          <w:rPr>
            <w:rStyle w:val="Hyperlink"/>
            <w:noProof/>
          </w:rPr>
          <w:t>8.4 Definition of the SBOL Core Data Model</w:t>
        </w:r>
        <w:r>
          <w:rPr>
            <w:noProof/>
            <w:webHidden/>
          </w:rPr>
          <w:tab/>
        </w:r>
        <w:r>
          <w:rPr>
            <w:noProof/>
            <w:webHidden/>
          </w:rPr>
          <w:fldChar w:fldCharType="begin"/>
        </w:r>
        <w:r>
          <w:rPr>
            <w:noProof/>
            <w:webHidden/>
          </w:rPr>
          <w:instrText xml:space="preserve"> PAGEREF _Toc319351511 \h </w:instrText>
        </w:r>
      </w:ins>
      <w:r>
        <w:rPr>
          <w:noProof/>
          <w:webHidden/>
        </w:rPr>
      </w:r>
      <w:r>
        <w:rPr>
          <w:noProof/>
          <w:webHidden/>
        </w:rPr>
        <w:fldChar w:fldCharType="separate"/>
      </w:r>
      <w:ins w:id="99" w:author="Michal Galdzicki" w:date="2012-03-12T21:36:00Z">
        <w:r>
          <w:rPr>
            <w:noProof/>
            <w:webHidden/>
          </w:rPr>
          <w:t>11</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00" w:author="Michal Galdzicki" w:date="2012-03-12T21:36:00Z"/>
          <w:rFonts w:asciiTheme="minorHAnsi" w:eastAsiaTheme="minorEastAsia" w:hAnsiTheme="minorHAnsi" w:cstheme="minorBidi"/>
          <w:noProof/>
          <w:color w:val="auto"/>
          <w:sz w:val="22"/>
          <w:szCs w:val="22"/>
          <w:shd w:val="clear" w:color="auto" w:fill="auto"/>
        </w:rPr>
      </w:pPr>
      <w:ins w:id="101"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"_Toc319351512"</w:instrText>
        </w:r>
        <w:r w:rsidRPr="00135138">
          <w:rPr>
            <w:rStyle w:val="Hyperlink"/>
            <w:noProof/>
          </w:rPr>
          <w:instrText xml:space="preserve"> </w:instrText>
        </w:r>
        <w:r w:rsidRPr="00135138">
          <w:rPr>
            <w:rStyle w:val="Hyperlink"/>
            <w:noProof/>
          </w:rPr>
          <w:fldChar w:fldCharType="separate"/>
        </w:r>
        <w:r w:rsidRPr="00135138">
          <w:rPr>
            <w:rStyle w:val="Hyperlink"/>
            <w:noProof/>
          </w:rPr>
          <w:t>8.5 SBOL Core Model Classes</w:t>
        </w:r>
        <w:r>
          <w:rPr>
            <w:noProof/>
            <w:webHidden/>
          </w:rPr>
          <w:tab/>
        </w:r>
        <w:r>
          <w:rPr>
            <w:noProof/>
            <w:webHidden/>
          </w:rPr>
          <w:fldChar w:fldCharType="begin"/>
        </w:r>
        <w:r>
          <w:rPr>
            <w:noProof/>
            <w:webHidden/>
          </w:rPr>
          <w:instrText xml:space="preserve"> PAGEREF _Toc319351512 \h </w:instrText>
        </w:r>
      </w:ins>
      <w:r>
        <w:rPr>
          <w:noProof/>
          <w:webHidden/>
        </w:rPr>
      </w:r>
      <w:r>
        <w:rPr>
          <w:noProof/>
          <w:webHidden/>
        </w:rPr>
        <w:fldChar w:fldCharType="separate"/>
      </w:r>
      <w:ins w:id="102" w:author="Michal Galdzicki" w:date="2012-03-12T21:36:00Z">
        <w:r>
          <w:rPr>
            <w:noProof/>
            <w:webHidden/>
          </w:rPr>
          <w:t>12</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03" w:author="Michal Galdzicki" w:date="2012-03-12T21:36:00Z"/>
          <w:rFonts w:asciiTheme="minorHAnsi" w:eastAsiaTheme="minorEastAsia" w:hAnsiTheme="minorHAnsi" w:cstheme="minorBidi"/>
          <w:noProof/>
          <w:color w:val="auto"/>
          <w:sz w:val="22"/>
          <w:szCs w:val="22"/>
          <w:shd w:val="clear" w:color="auto" w:fill="auto"/>
        </w:rPr>
      </w:pPr>
      <w:ins w:id="104"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"_Toc319351513"</w:instrText>
        </w:r>
        <w:r w:rsidRPr="00135138">
          <w:rPr>
            <w:rStyle w:val="Hyperlink"/>
            <w:noProof/>
          </w:rPr>
          <w:instrText xml:space="preserve"> </w:instrText>
        </w:r>
        <w:r w:rsidRPr="00135138">
          <w:rPr>
            <w:rStyle w:val="Hyperlink"/>
            <w:noProof/>
          </w:rPr>
          <w:fldChar w:fldCharType="separate"/>
        </w:r>
        <w:r w:rsidRPr="00135138">
          <w:rPr>
            <w:rStyle w:val="Hyperlink"/>
            <w:noProof/>
          </w:rPr>
          <w:t>8.5.1 DnaComponent:</w:t>
        </w:r>
        <w:r>
          <w:rPr>
            <w:noProof/>
            <w:webHidden/>
          </w:rPr>
          <w:tab/>
        </w:r>
        <w:r>
          <w:rPr>
            <w:noProof/>
            <w:webHidden/>
          </w:rPr>
          <w:fldChar w:fldCharType="begin"/>
        </w:r>
        <w:r>
          <w:rPr>
            <w:noProof/>
            <w:webHidden/>
          </w:rPr>
          <w:instrText xml:space="preserve"> PAGEREF _Toc319351513 \h </w:instrText>
        </w:r>
      </w:ins>
      <w:r>
        <w:rPr>
          <w:noProof/>
          <w:webHidden/>
        </w:rPr>
      </w:r>
      <w:r>
        <w:rPr>
          <w:noProof/>
          <w:webHidden/>
        </w:rPr>
        <w:fldChar w:fldCharType="separate"/>
      </w:r>
      <w:ins w:id="105" w:author="Michal Galdzicki" w:date="2012-03-12T21:36:00Z">
        <w:r>
          <w:rPr>
            <w:noProof/>
            <w:webHidden/>
          </w:rPr>
          <w:t>12</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06" w:author="Michal Galdzicki" w:date="2012-03-12T21:36:00Z"/>
          <w:rFonts w:asciiTheme="minorHAnsi" w:eastAsiaTheme="minorEastAsia" w:hAnsiTheme="minorHAnsi" w:cstheme="minorBidi"/>
          <w:noProof/>
          <w:color w:val="auto"/>
          <w:sz w:val="22"/>
          <w:szCs w:val="22"/>
          <w:shd w:val="clear" w:color="auto" w:fill="auto"/>
        </w:rPr>
      </w:pPr>
      <w:ins w:id="107"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"_Toc319351514"</w:instrText>
        </w:r>
        <w:r w:rsidRPr="00135138">
          <w:rPr>
            <w:rStyle w:val="Hyperlink"/>
            <w:noProof/>
          </w:rPr>
          <w:instrText xml:space="preserve"> </w:instrText>
        </w:r>
        <w:r w:rsidRPr="00135138">
          <w:rPr>
            <w:rStyle w:val="Hyperlink"/>
            <w:noProof/>
          </w:rPr>
          <w:fldChar w:fldCharType="separate"/>
        </w:r>
        <w:r w:rsidRPr="00135138">
          <w:rPr>
            <w:rStyle w:val="Hyperlink"/>
            <w:noProof/>
          </w:rPr>
          <w:t>8.5.2 DnaSequence:</w:t>
        </w:r>
        <w:r>
          <w:rPr>
            <w:noProof/>
            <w:webHidden/>
          </w:rPr>
          <w:tab/>
        </w:r>
        <w:r>
          <w:rPr>
            <w:noProof/>
            <w:webHidden/>
          </w:rPr>
          <w:fldChar w:fldCharType="begin"/>
        </w:r>
        <w:r>
          <w:rPr>
            <w:noProof/>
            <w:webHidden/>
          </w:rPr>
          <w:instrText xml:space="preserve"> PAGEREF _Toc319351514 \h </w:instrText>
        </w:r>
      </w:ins>
      <w:r>
        <w:rPr>
          <w:noProof/>
          <w:webHidden/>
        </w:rPr>
      </w:r>
      <w:r>
        <w:rPr>
          <w:noProof/>
          <w:webHidden/>
        </w:rPr>
        <w:fldChar w:fldCharType="separate"/>
      </w:r>
      <w:ins w:id="108" w:author="Michal Galdzicki" w:date="2012-03-12T21:36:00Z">
        <w:r>
          <w:rPr>
            <w:noProof/>
            <w:webHidden/>
          </w:rPr>
          <w:t>14</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09" w:author="Michal Galdzicki" w:date="2012-03-12T21:36:00Z"/>
          <w:rFonts w:asciiTheme="minorHAnsi" w:eastAsiaTheme="minorEastAsia" w:hAnsiTheme="minorHAnsi" w:cstheme="minorBidi"/>
          <w:noProof/>
          <w:color w:val="auto"/>
          <w:sz w:val="22"/>
          <w:szCs w:val="22"/>
          <w:shd w:val="clear" w:color="auto" w:fill="auto"/>
        </w:rPr>
      </w:pPr>
      <w:ins w:id="110"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"_Toc319351515"</w:instrText>
        </w:r>
        <w:r w:rsidRPr="00135138">
          <w:rPr>
            <w:rStyle w:val="Hyperlink"/>
            <w:noProof/>
          </w:rPr>
          <w:instrText xml:space="preserve"> </w:instrText>
        </w:r>
        <w:r w:rsidRPr="00135138">
          <w:rPr>
            <w:rStyle w:val="Hyperlink"/>
            <w:noProof/>
          </w:rPr>
          <w:fldChar w:fldCharType="separate"/>
        </w:r>
        <w:r w:rsidRPr="00135138">
          <w:rPr>
            <w:rStyle w:val="Hyperlink"/>
            <w:noProof/>
          </w:rPr>
          <w:t>8.5.3 SequenceAnnotation:</w:t>
        </w:r>
        <w:r>
          <w:rPr>
            <w:noProof/>
            <w:webHidden/>
          </w:rPr>
          <w:tab/>
        </w:r>
        <w:r>
          <w:rPr>
            <w:noProof/>
            <w:webHidden/>
          </w:rPr>
          <w:fldChar w:fldCharType="begin"/>
        </w:r>
        <w:r>
          <w:rPr>
            <w:noProof/>
            <w:webHidden/>
          </w:rPr>
          <w:instrText xml:space="preserve"> PAGEREF _Toc319351515 \h </w:instrText>
        </w:r>
      </w:ins>
      <w:r>
        <w:rPr>
          <w:noProof/>
          <w:webHidden/>
        </w:rPr>
      </w:r>
      <w:r>
        <w:rPr>
          <w:noProof/>
          <w:webHidden/>
        </w:rPr>
        <w:fldChar w:fldCharType="separate"/>
      </w:r>
      <w:ins w:id="111" w:author="Michal Galdzicki" w:date="2012-03-12T21:36:00Z">
        <w:r>
          <w:rPr>
            <w:noProof/>
            <w:webHidden/>
          </w:rPr>
          <w:t>15</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12" w:author="Michal Galdzicki" w:date="2012-03-12T21:36:00Z"/>
          <w:rFonts w:asciiTheme="minorHAnsi" w:eastAsiaTheme="minorEastAsia" w:hAnsiTheme="minorHAnsi" w:cstheme="minorBidi"/>
          <w:noProof/>
          <w:color w:val="auto"/>
          <w:sz w:val="22"/>
          <w:szCs w:val="22"/>
          <w:shd w:val="clear" w:color="auto" w:fill="auto"/>
        </w:rPr>
      </w:pPr>
      <w:ins w:id="113"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"_Toc319351516"</w:instrText>
        </w:r>
        <w:r w:rsidRPr="00135138">
          <w:rPr>
            <w:rStyle w:val="Hyperlink"/>
            <w:noProof/>
          </w:rPr>
          <w:instrText xml:space="preserve"> </w:instrText>
        </w:r>
        <w:r w:rsidRPr="00135138">
          <w:rPr>
            <w:rStyle w:val="Hyperlink"/>
            <w:noProof/>
          </w:rPr>
          <w:fldChar w:fldCharType="separate"/>
        </w:r>
        <w:r w:rsidRPr="00135138">
          <w:rPr>
            <w:rStyle w:val="Hyperlink"/>
            <w:noProof/>
          </w:rPr>
          <w:t>8.5.4 Collection:</w:t>
        </w:r>
        <w:r>
          <w:rPr>
            <w:noProof/>
            <w:webHidden/>
          </w:rPr>
          <w:tab/>
        </w:r>
        <w:r>
          <w:rPr>
            <w:noProof/>
            <w:webHidden/>
          </w:rPr>
          <w:fldChar w:fldCharType="begin"/>
        </w:r>
        <w:r>
          <w:rPr>
            <w:noProof/>
            <w:webHidden/>
          </w:rPr>
          <w:instrText xml:space="preserve"> PAGEREF _Toc319351516 \h </w:instrText>
        </w:r>
      </w:ins>
      <w:r>
        <w:rPr>
          <w:noProof/>
          <w:webHidden/>
        </w:rPr>
      </w:r>
      <w:r>
        <w:rPr>
          <w:noProof/>
          <w:webHidden/>
        </w:rPr>
        <w:fldChar w:fldCharType="separate"/>
      </w:r>
      <w:ins w:id="114" w:author="Michal Galdzicki" w:date="2012-03-12T21:36:00Z">
        <w:r>
          <w:rPr>
            <w:noProof/>
            <w:webHidden/>
          </w:rPr>
          <w:t>17</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15" w:author="Michal Galdzicki" w:date="2012-03-12T21:36:00Z"/>
          <w:rFonts w:asciiTheme="minorHAnsi" w:eastAsiaTheme="minorEastAsia" w:hAnsiTheme="minorHAnsi" w:cstheme="minorBidi"/>
          <w:noProof/>
          <w:color w:val="auto"/>
          <w:sz w:val="22"/>
          <w:szCs w:val="22"/>
          <w:shd w:val="clear" w:color="auto" w:fill="auto"/>
        </w:rPr>
      </w:pPr>
      <w:ins w:id="116"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"_Toc319351517"</w:instrText>
        </w:r>
        <w:r w:rsidRPr="00135138">
          <w:rPr>
            <w:rStyle w:val="Hyperlink"/>
            <w:noProof/>
          </w:rPr>
          <w:instrText xml:space="preserve"> </w:instrText>
        </w:r>
        <w:r w:rsidRPr="00135138">
          <w:rPr>
            <w:rStyle w:val="Hyperlink"/>
            <w:noProof/>
          </w:rPr>
          <w:fldChar w:fldCharType="separate"/>
        </w:r>
        <w:r w:rsidRPr="00135138">
          <w:rPr>
            <w:rStyle w:val="Hyperlink"/>
            <w:noProof/>
          </w:rPr>
          <w:t>9. Examples</w:t>
        </w:r>
        <w:r>
          <w:rPr>
            <w:noProof/>
            <w:webHidden/>
          </w:rPr>
          <w:tab/>
        </w:r>
        <w:r>
          <w:rPr>
            <w:noProof/>
            <w:webHidden/>
          </w:rPr>
          <w:fldChar w:fldCharType="begin"/>
        </w:r>
        <w:r>
          <w:rPr>
            <w:noProof/>
            <w:webHidden/>
          </w:rPr>
          <w:instrText xml:space="preserve"> PAGEREF _Toc319351517 \h </w:instrText>
        </w:r>
      </w:ins>
      <w:r>
        <w:rPr>
          <w:noProof/>
          <w:webHidden/>
        </w:rPr>
      </w:r>
      <w:r>
        <w:rPr>
          <w:noProof/>
          <w:webHidden/>
        </w:rPr>
        <w:fldChar w:fldCharType="separate"/>
      </w:r>
      <w:ins w:id="117" w:author="Michal Galdzicki" w:date="2012-03-12T21:36:00Z">
        <w:r>
          <w:rPr>
            <w:noProof/>
            <w:webHidden/>
          </w:rPr>
          <w:t>19</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18" w:author="Michal Galdzicki" w:date="2012-03-12T21:36:00Z"/>
          <w:rFonts w:asciiTheme="minorHAnsi" w:eastAsiaTheme="minorEastAsia" w:hAnsiTheme="minorHAnsi" w:cstheme="minorBidi"/>
          <w:noProof/>
          <w:color w:val="auto"/>
          <w:sz w:val="22"/>
          <w:szCs w:val="22"/>
          <w:shd w:val="clear" w:color="auto" w:fill="auto"/>
        </w:rPr>
      </w:pPr>
      <w:ins w:id="119"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"_Toc319351518"</w:instrText>
        </w:r>
        <w:r w:rsidRPr="00135138">
          <w:rPr>
            <w:rStyle w:val="Hyperlink"/>
            <w:noProof/>
          </w:rPr>
          <w:instrText xml:space="preserve"> </w:instrText>
        </w:r>
        <w:r w:rsidRPr="00135138">
          <w:rPr>
            <w:rStyle w:val="Hyperlink"/>
            <w:noProof/>
          </w:rPr>
          <w:fldChar w:fldCharType="separate"/>
        </w:r>
        <w:r w:rsidRPr="00135138">
          <w:rPr>
            <w:rStyle w:val="Hyperlink"/>
            <w:noProof/>
          </w:rPr>
          <w:t xml:space="preserve">9.1 Annotated Composite </w:t>
        </w:r>
        <w:r w:rsidRPr="00135138">
          <w:rPr>
            <w:rStyle w:val="Hyperlink"/>
            <w:i/>
            <w:iCs/>
            <w:noProof/>
          </w:rPr>
          <w:t>DnaComponent</w:t>
        </w:r>
        <w:r>
          <w:rPr>
            <w:noProof/>
            <w:webHidden/>
          </w:rPr>
          <w:tab/>
        </w:r>
        <w:r>
          <w:rPr>
            <w:noProof/>
            <w:webHidden/>
          </w:rPr>
          <w:fldChar w:fldCharType="begin"/>
        </w:r>
        <w:r>
          <w:rPr>
            <w:noProof/>
            <w:webHidden/>
          </w:rPr>
          <w:instrText xml:space="preserve"> PAGEREF _Toc319351518 \h </w:instrText>
        </w:r>
      </w:ins>
      <w:r>
        <w:rPr>
          <w:noProof/>
          <w:webHidden/>
        </w:rPr>
      </w:r>
      <w:r>
        <w:rPr>
          <w:noProof/>
          <w:webHidden/>
        </w:rPr>
        <w:fldChar w:fldCharType="separate"/>
      </w:r>
      <w:ins w:id="120" w:author="Michal Galdzicki" w:date="2012-03-12T21:36:00Z">
        <w:r>
          <w:rPr>
            <w:noProof/>
            <w:webHidden/>
          </w:rPr>
          <w:t>19</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1" w:author="Michal Galdzicki" w:date="2012-03-12T21:36:00Z"/>
          <w:rFonts w:asciiTheme="minorHAnsi" w:eastAsiaTheme="minorEastAsia" w:hAnsiTheme="minorHAnsi" w:cstheme="minorBidi"/>
          <w:noProof/>
          <w:color w:val="auto"/>
          <w:sz w:val="22"/>
          <w:szCs w:val="22"/>
          <w:shd w:val="clear" w:color="auto" w:fill="auto"/>
        </w:rPr>
      </w:pPr>
      <w:ins w:id="122"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"_Toc319351519"</w:instrText>
        </w:r>
        <w:r w:rsidRPr="00135138">
          <w:rPr>
            <w:rStyle w:val="Hyperlink"/>
            <w:noProof/>
          </w:rPr>
          <w:instrText xml:space="preserve"> </w:instrText>
        </w:r>
        <w:r w:rsidRPr="00135138">
          <w:rPr>
            <w:rStyle w:val="Hyperlink"/>
            <w:noProof/>
          </w:rPr>
          <w:fldChar w:fldCharType="separate"/>
        </w:r>
        <w:r w:rsidRPr="00135138">
          <w:rPr>
            <w:rStyle w:val="Hyperlink"/>
            <w:noProof/>
          </w:rPr>
          <w:t xml:space="preserve">9.2 Multi-Tiered Annotated </w:t>
        </w:r>
        <w:r w:rsidRPr="00135138">
          <w:rPr>
            <w:rStyle w:val="Hyperlink"/>
            <w:i/>
            <w:iCs/>
            <w:noProof/>
          </w:rPr>
          <w:t>DnaComponent</w:t>
        </w:r>
        <w:r>
          <w:rPr>
            <w:noProof/>
            <w:webHidden/>
          </w:rPr>
          <w:tab/>
        </w:r>
        <w:r>
          <w:rPr>
            <w:noProof/>
            <w:webHidden/>
          </w:rPr>
          <w:fldChar w:fldCharType="begin"/>
        </w:r>
        <w:r>
          <w:rPr>
            <w:noProof/>
            <w:webHidden/>
          </w:rPr>
          <w:instrText xml:space="preserve"> PAGEREF _Toc319351519 \h </w:instrText>
        </w:r>
      </w:ins>
      <w:r>
        <w:rPr>
          <w:noProof/>
          <w:webHidden/>
        </w:rPr>
      </w:r>
      <w:r>
        <w:rPr>
          <w:noProof/>
          <w:webHidden/>
        </w:rPr>
        <w:fldChar w:fldCharType="separate"/>
      </w:r>
      <w:ins w:id="123" w:author="Michal Galdzicki" w:date="2012-03-12T21:36:00Z">
        <w:r>
          <w:rPr>
            <w:noProof/>
            <w:webHidden/>
          </w:rPr>
          <w:t>21</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4" w:author="Michal Galdzicki" w:date="2012-03-12T21:36:00Z"/>
          <w:rFonts w:asciiTheme="minorHAnsi" w:eastAsiaTheme="minorEastAsia" w:hAnsiTheme="minorHAnsi" w:cstheme="minorBidi"/>
          <w:noProof/>
          <w:color w:val="auto"/>
          <w:sz w:val="22"/>
          <w:szCs w:val="22"/>
          <w:shd w:val="clear" w:color="auto" w:fill="auto"/>
        </w:rPr>
      </w:pPr>
      <w:ins w:id="125"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"_Toc319351520"</w:instrText>
        </w:r>
        <w:r w:rsidRPr="00135138">
          <w:rPr>
            <w:rStyle w:val="Hyperlink"/>
            <w:noProof/>
          </w:rPr>
          <w:instrText xml:space="preserve"> </w:instrText>
        </w:r>
        <w:r w:rsidRPr="00135138">
          <w:rPr>
            <w:rStyle w:val="Hyperlink"/>
            <w:noProof/>
          </w:rPr>
          <w:fldChar w:fldCharType="separate"/>
        </w:r>
        <w:r w:rsidRPr="00135138">
          <w:rPr>
            <w:rStyle w:val="Hyperlink"/>
            <w:noProof/>
          </w:rPr>
          <w:t>9.3 Partially Realized Design Template</w:t>
        </w:r>
        <w:r>
          <w:rPr>
            <w:noProof/>
            <w:webHidden/>
          </w:rPr>
          <w:tab/>
        </w:r>
        <w:r>
          <w:rPr>
            <w:noProof/>
            <w:webHidden/>
          </w:rPr>
          <w:fldChar w:fldCharType="begin"/>
        </w:r>
        <w:r>
          <w:rPr>
            <w:noProof/>
            <w:webHidden/>
          </w:rPr>
          <w:instrText xml:space="preserve"> PAGEREF _Toc319351520 \h </w:instrText>
        </w:r>
      </w:ins>
      <w:r>
        <w:rPr>
          <w:noProof/>
          <w:webHidden/>
        </w:rPr>
      </w:r>
      <w:r>
        <w:rPr>
          <w:noProof/>
          <w:webHidden/>
        </w:rPr>
        <w:fldChar w:fldCharType="separate"/>
      </w:r>
      <w:ins w:id="126" w:author="Michal Galdzicki" w:date="2012-03-12T21:36:00Z">
        <w:r>
          <w:rPr>
            <w:noProof/>
            <w:webHidden/>
          </w:rPr>
          <w:t>21</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7" w:author="Michal Galdzicki" w:date="2012-03-12T21:36:00Z"/>
          <w:rFonts w:asciiTheme="minorHAnsi" w:eastAsiaTheme="minorEastAsia" w:hAnsiTheme="minorHAnsi" w:cstheme="minorBidi"/>
          <w:noProof/>
          <w:color w:val="auto"/>
          <w:sz w:val="22"/>
          <w:szCs w:val="22"/>
          <w:shd w:val="clear" w:color="auto" w:fill="auto"/>
        </w:rPr>
      </w:pPr>
      <w:ins w:id="128"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"_Toc319351521"</w:instrText>
        </w:r>
        <w:r w:rsidRPr="00135138">
          <w:rPr>
            <w:rStyle w:val="Hyperlink"/>
            <w:noProof/>
          </w:rPr>
          <w:instrText xml:space="preserve"> </w:instrText>
        </w:r>
        <w:r w:rsidRPr="00135138">
          <w:rPr>
            <w:rStyle w:val="Hyperlink"/>
            <w:noProof/>
          </w:rPr>
          <w:fldChar w:fldCharType="separate"/>
        </w:r>
        <w:r w:rsidRPr="00135138">
          <w:rPr>
            <w:rStyle w:val="Hyperlink"/>
            <w:noProof/>
          </w:rPr>
          <w:t xml:space="preserve">9.4 </w:t>
        </w:r>
        <w:r w:rsidRPr="00135138">
          <w:rPr>
            <w:rStyle w:val="Hyperlink"/>
            <w:i/>
            <w:noProof/>
          </w:rPr>
          <w:t>DnaSequence</w:t>
        </w:r>
        <w:r w:rsidRPr="00135138">
          <w:rPr>
            <w:rStyle w:val="Hyperlink"/>
            <w:noProof/>
          </w:rPr>
          <w:t xml:space="preserve"> of </w:t>
        </w:r>
        <w:r w:rsidRPr="00135138">
          <w:rPr>
            <w:rStyle w:val="Hyperlink"/>
            <w:i/>
            <w:noProof/>
          </w:rPr>
          <w:t>subComponent</w:t>
        </w:r>
        <w:r w:rsidRPr="00135138">
          <w:rPr>
            <w:rStyle w:val="Hyperlink"/>
            <w:noProof/>
          </w:rPr>
          <w:t xml:space="preserve"> on the minus strand</w:t>
        </w:r>
        <w:r>
          <w:rPr>
            <w:noProof/>
            <w:webHidden/>
          </w:rPr>
          <w:tab/>
        </w:r>
        <w:r>
          <w:rPr>
            <w:noProof/>
            <w:webHidden/>
          </w:rPr>
          <w:fldChar w:fldCharType="begin"/>
        </w:r>
        <w:r>
          <w:rPr>
            <w:noProof/>
            <w:webHidden/>
          </w:rPr>
          <w:instrText xml:space="preserve"> PAGEREF _Toc319351521 \h </w:instrText>
        </w:r>
      </w:ins>
      <w:r>
        <w:rPr>
          <w:noProof/>
          <w:webHidden/>
        </w:rPr>
      </w:r>
      <w:r>
        <w:rPr>
          <w:noProof/>
          <w:webHidden/>
        </w:rPr>
        <w:fldChar w:fldCharType="separate"/>
      </w:r>
      <w:ins w:id="129" w:author="Michal Galdzicki" w:date="2012-03-12T21:36:00Z">
        <w:r>
          <w:rPr>
            <w:noProof/>
            <w:webHidden/>
          </w:rPr>
          <w:t>22</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30" w:author="Michal Galdzicki" w:date="2012-03-12T21:36:00Z"/>
          <w:rFonts w:asciiTheme="minorHAnsi" w:eastAsiaTheme="minorEastAsia" w:hAnsiTheme="minorHAnsi" w:cstheme="minorBidi"/>
          <w:noProof/>
          <w:color w:val="auto"/>
          <w:sz w:val="22"/>
          <w:szCs w:val="22"/>
          <w:shd w:val="clear" w:color="auto" w:fill="auto"/>
        </w:rPr>
      </w:pPr>
      <w:ins w:id="131"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"_Toc319351522"</w:instrText>
        </w:r>
        <w:r w:rsidRPr="00135138">
          <w:rPr>
            <w:rStyle w:val="Hyperlink"/>
            <w:noProof/>
          </w:rPr>
          <w:instrText xml:space="preserve"> </w:instrText>
        </w:r>
        <w:r w:rsidRPr="00135138">
          <w:rPr>
            <w:rStyle w:val="Hyperlink"/>
            <w:noProof/>
          </w:rPr>
          <w:fldChar w:fldCharType="separate"/>
        </w:r>
        <w:r w:rsidRPr="00135138">
          <w:rPr>
            <w:rStyle w:val="Hyperlink"/>
            <w:noProof/>
          </w:rPr>
          <w:t xml:space="preserve">9.5 </w:t>
        </w:r>
        <w:r w:rsidRPr="00135138">
          <w:rPr>
            <w:rStyle w:val="Hyperlink"/>
            <w:i/>
            <w:noProof/>
          </w:rPr>
          <w:t>Collection</w:t>
        </w:r>
        <w:r>
          <w:rPr>
            <w:noProof/>
            <w:webHidden/>
          </w:rPr>
          <w:tab/>
        </w:r>
        <w:r>
          <w:rPr>
            <w:noProof/>
            <w:webHidden/>
          </w:rPr>
          <w:fldChar w:fldCharType="begin"/>
        </w:r>
        <w:r>
          <w:rPr>
            <w:noProof/>
            <w:webHidden/>
          </w:rPr>
          <w:instrText xml:space="preserve"> PAGEREF _Toc319351522 \h </w:instrText>
        </w:r>
      </w:ins>
      <w:r>
        <w:rPr>
          <w:noProof/>
          <w:webHidden/>
        </w:rPr>
      </w:r>
      <w:r>
        <w:rPr>
          <w:noProof/>
          <w:webHidden/>
        </w:rPr>
        <w:fldChar w:fldCharType="separate"/>
      </w:r>
      <w:ins w:id="132" w:author="Michal Galdzicki" w:date="2012-03-12T21:36:00Z">
        <w:r>
          <w:rPr>
            <w:noProof/>
            <w:webHidden/>
          </w:rPr>
          <w:t>22</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33" w:author="Michal Galdzicki" w:date="2012-03-12T21:36:00Z"/>
          <w:rFonts w:asciiTheme="minorHAnsi" w:eastAsiaTheme="minorEastAsia" w:hAnsiTheme="minorHAnsi" w:cstheme="minorBidi"/>
          <w:noProof/>
          <w:color w:val="auto"/>
          <w:sz w:val="22"/>
          <w:szCs w:val="22"/>
          <w:shd w:val="clear" w:color="auto" w:fill="auto"/>
        </w:rPr>
      </w:pPr>
      <w:ins w:id="134"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"_Toc319351523"</w:instrText>
        </w:r>
        <w:r w:rsidRPr="00135138">
          <w:rPr>
            <w:rStyle w:val="Hyperlink"/>
            <w:noProof/>
          </w:rPr>
          <w:instrText xml:space="preserve"> </w:instrText>
        </w:r>
        <w:r w:rsidRPr="00135138">
          <w:rPr>
            <w:rStyle w:val="Hyperlink"/>
            <w:noProof/>
          </w:rPr>
          <w:fldChar w:fldCharType="separate"/>
        </w:r>
        <w:r w:rsidRPr="00135138">
          <w:rPr>
            <w:rStyle w:val="Hyperlink"/>
            <w:noProof/>
          </w:rPr>
          <w:t>10. Serialization</w:t>
        </w:r>
        <w:r>
          <w:rPr>
            <w:noProof/>
            <w:webHidden/>
          </w:rPr>
          <w:tab/>
        </w:r>
        <w:r>
          <w:rPr>
            <w:noProof/>
            <w:webHidden/>
          </w:rPr>
          <w:fldChar w:fldCharType="begin"/>
        </w:r>
        <w:r>
          <w:rPr>
            <w:noProof/>
            <w:webHidden/>
          </w:rPr>
          <w:instrText xml:space="preserve"> PAGEREF _Toc319351523 \h </w:instrText>
        </w:r>
      </w:ins>
      <w:r>
        <w:rPr>
          <w:noProof/>
          <w:webHidden/>
        </w:rPr>
      </w:r>
      <w:r>
        <w:rPr>
          <w:noProof/>
          <w:webHidden/>
        </w:rPr>
        <w:fldChar w:fldCharType="separate"/>
      </w:r>
      <w:ins w:id="135" w:author="Michal Galdzicki" w:date="2012-03-12T21:36:00Z">
        <w:r>
          <w:rPr>
            <w:noProof/>
            <w:webHidden/>
          </w:rPr>
          <w:t>23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36" w:author="Michal Galdzicki" w:date="2012-03-12T21:36:00Z"/>
          <w:rFonts w:asciiTheme="minorHAnsi" w:eastAsiaTheme="minorEastAsia" w:hAnsiTheme="minorHAnsi" w:cstheme="minorBidi"/>
          <w:noProof/>
          <w:color w:val="auto"/>
          <w:sz w:val="22"/>
          <w:szCs w:val="22"/>
          <w:shd w:val="clear" w:color="auto" w:fill="auto"/>
        </w:rPr>
      </w:pPr>
      <w:ins w:id="137"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"_Toc319351524"</w:instrText>
        </w:r>
        <w:r w:rsidRPr="00135138">
          <w:rPr>
            <w:rStyle w:val="Hyperlink"/>
            <w:noProof/>
          </w:rPr>
          <w:instrText xml:space="preserve"> </w:instrText>
        </w:r>
        <w:r w:rsidRPr="00135138">
          <w:rPr>
            <w:rStyle w:val="Hyperlink"/>
            <w:noProof/>
          </w:rPr>
          <w:fldChar w:fldCharType="separate"/>
        </w:r>
        <w:r w:rsidRPr="00135138">
          <w:rPr>
            <w:rStyle w:val="Hyperlink"/>
            <w:noProof/>
          </w:rPr>
          <w:t>11. Best Practices</w:t>
        </w:r>
        <w:r>
          <w:rPr>
            <w:noProof/>
            <w:webHidden/>
          </w:rPr>
          <w:tab/>
        </w:r>
        <w:r>
          <w:rPr>
            <w:noProof/>
            <w:webHidden/>
          </w:rPr>
          <w:fldChar w:fldCharType="begin"/>
        </w:r>
        <w:r>
          <w:rPr>
            <w:noProof/>
            <w:webHidden/>
          </w:rPr>
          <w:instrText xml:space="preserve"> PAGEREF _Toc319351524 \h </w:instrText>
        </w:r>
      </w:ins>
      <w:r>
        <w:rPr>
          <w:noProof/>
          <w:webHidden/>
        </w:rPr>
      </w:r>
      <w:r>
        <w:rPr>
          <w:noProof/>
          <w:webHidden/>
        </w:rPr>
        <w:fldChar w:fldCharType="separate"/>
      </w:r>
      <w:ins w:id="138" w:author="Michal Galdzicki" w:date="2012-03-12T21:36:00Z">
        <w:r>
          <w:rPr>
            <w:noProof/>
            <w:webHidden/>
          </w:rPr>
          <w:t>23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39" w:author="Michal Galdzicki" w:date="2012-03-12T21:36:00Z"/>
          <w:rFonts w:asciiTheme="minorHAnsi" w:eastAsiaTheme="minorEastAsia" w:hAnsiTheme="minorHAnsi" w:cstheme="minorBidi"/>
          <w:noProof/>
          <w:color w:val="auto"/>
          <w:sz w:val="22"/>
          <w:szCs w:val="22"/>
          <w:shd w:val="clear" w:color="auto" w:fill="auto"/>
        </w:rPr>
      </w:pPr>
      <w:ins w:id="140"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"_Toc319351525"</w:instrText>
        </w:r>
        <w:r w:rsidRPr="00135138">
          <w:rPr>
            <w:rStyle w:val="Hyperlink"/>
            <w:noProof/>
          </w:rPr>
          <w:instrText xml:space="preserve"> </w:instrText>
        </w:r>
        <w:r w:rsidRPr="00135138">
          <w:rPr>
            <w:rStyle w:val="Hyperlink"/>
            <w:noProof/>
          </w:rPr>
          <w:fldChar w:fldCharType="separate"/>
        </w:r>
        <w:r w:rsidRPr="00135138">
          <w:rPr>
            <w:rStyle w:val="Hyperlink"/>
            <w:noProof/>
          </w:rPr>
          <w:t>12. Authors’ Contact Information</w:t>
        </w:r>
        <w:r>
          <w:rPr>
            <w:noProof/>
            <w:webHidden/>
          </w:rPr>
          <w:tab/>
        </w:r>
        <w:r>
          <w:rPr>
            <w:noProof/>
            <w:webHidden/>
          </w:rPr>
          <w:fldChar w:fldCharType="begin"/>
        </w:r>
        <w:r>
          <w:rPr>
            <w:noProof/>
            <w:webHidden/>
          </w:rPr>
          <w:instrText xml:space="preserve"> PAGEREF _Toc319351525 \h </w:instrText>
        </w:r>
      </w:ins>
      <w:r>
        <w:rPr>
          <w:noProof/>
          <w:webHidden/>
        </w:rPr>
      </w:r>
      <w:r>
        <w:rPr>
          <w:noProof/>
          <w:webHidden/>
        </w:rPr>
        <w:fldChar w:fldCharType="separate"/>
      </w:r>
      <w:ins w:id="141" w:author="Michal Galdzicki" w:date="2012-03-12T21:36:00Z">
        <w:r>
          <w:rPr>
            <w:noProof/>
            <w:webHidden/>
          </w:rPr>
          <w:t>23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42" w:author="Michal Galdzicki" w:date="2012-03-12T21:36:00Z"/>
          <w:rFonts w:asciiTheme="minorHAnsi" w:eastAsiaTheme="minorEastAsia" w:hAnsiTheme="minorHAnsi" w:cstheme="minorBidi"/>
          <w:noProof/>
          <w:color w:val="auto"/>
          <w:sz w:val="22"/>
          <w:szCs w:val="22"/>
          <w:shd w:val="clear" w:color="auto" w:fill="auto"/>
        </w:rPr>
      </w:pPr>
      <w:ins w:id="143"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"_Toc319351526"</w:instrText>
        </w:r>
        <w:r w:rsidRPr="00135138">
          <w:rPr>
            <w:rStyle w:val="Hyperlink"/>
            <w:noProof/>
          </w:rPr>
          <w:instrText xml:space="preserve"> </w:instrText>
        </w:r>
        <w:r w:rsidRPr="00135138">
          <w:rPr>
            <w:rStyle w:val="Hyperlink"/>
            <w:noProof/>
          </w:rPr>
          <w:fldChar w:fldCharType="separate"/>
        </w:r>
        <w:r w:rsidRPr="00135138">
          <w:rPr>
            <w:rStyle w:val="Hyperlink"/>
            <w:noProof/>
          </w:rPr>
          <w:t>13. References</w:t>
        </w:r>
        <w:r>
          <w:rPr>
            <w:noProof/>
            <w:webHidden/>
          </w:rPr>
          <w:tab/>
        </w:r>
        <w:r>
          <w:rPr>
            <w:noProof/>
            <w:webHidden/>
          </w:rPr>
          <w:fldChar w:fldCharType="begin"/>
        </w:r>
        <w:r>
          <w:rPr>
            <w:noProof/>
            <w:webHidden/>
          </w:rPr>
          <w:instrText xml:space="preserve"> PAGEREF _Toc319351526 \h </w:instrText>
        </w:r>
      </w:ins>
      <w:r>
        <w:rPr>
          <w:noProof/>
          <w:webHidden/>
        </w:rPr>
      </w:r>
      <w:r>
        <w:rPr>
          <w:noProof/>
          <w:webHidden/>
        </w:rPr>
        <w:fldChar w:fldCharType="separate"/>
      </w:r>
      <w:ins w:id="144" w:author="Michal Galdzicki" w:date="2012-03-12T21:36:00Z">
        <w:r>
          <w:rPr>
            <w:noProof/>
            <w:webHidden/>
          </w:rPr>
          <w:t>24</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45" w:author="Michal Galdzicki" w:date="2012-03-12T21:36:00Z"/>
          <w:rFonts w:asciiTheme="minorHAnsi" w:eastAsiaTheme="minorEastAsia" w:hAnsiTheme="minorHAnsi" w:cstheme="minorBidi"/>
          <w:noProof/>
          <w:color w:val="auto"/>
          <w:sz w:val="22"/>
          <w:szCs w:val="22"/>
          <w:shd w:val="clear" w:color="auto" w:fill="auto"/>
        </w:rPr>
      </w:pPr>
      <w:ins w:id="146"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"_Toc319351527"</w:instrText>
        </w:r>
        <w:r w:rsidRPr="00135138">
          <w:rPr>
            <w:rStyle w:val="Hyperlink"/>
            <w:noProof/>
          </w:rPr>
          <w:instrText xml:space="preserve"> </w:instrText>
        </w:r>
        <w:r w:rsidRPr="00135138">
          <w:rPr>
            <w:rStyle w:val="Hyperlink"/>
            <w:noProof/>
          </w:rPr>
          <w:fldChar w:fldCharType="separate"/>
        </w:r>
        <w:r w:rsidRPr="00135138">
          <w:rPr>
            <w:rStyle w:val="Hyperlink"/>
            <w:noProof/>
          </w:rPr>
          <w:t>14. Appendix</w:t>
        </w:r>
        <w:r>
          <w:rPr>
            <w:noProof/>
            <w:webHidden/>
          </w:rPr>
          <w:tab/>
        </w:r>
        <w:r>
          <w:rPr>
            <w:noProof/>
            <w:webHidden/>
          </w:rPr>
          <w:fldChar w:fldCharType="begin"/>
        </w:r>
        <w:r>
          <w:rPr>
            <w:noProof/>
            <w:webHidden/>
          </w:rPr>
          <w:instrText xml:space="preserve"> PAGEREF _Toc319351527 \h </w:instrText>
        </w:r>
      </w:ins>
      <w:r>
        <w:rPr>
          <w:noProof/>
          <w:webHidden/>
        </w:rPr>
      </w:r>
      <w:r>
        <w:rPr>
          <w:noProof/>
          <w:webHidden/>
        </w:rPr>
        <w:fldChar w:fldCharType="separate"/>
      </w:r>
      <w:ins w:id="147" w:author="Michal Galdzicki" w:date="2012-03-12T21:36:00Z">
        <w:r>
          <w:rPr>
            <w:noProof/>
            <w:webHidden/>
          </w:rPr>
          <w:t>25</w:t>
        </w:r>
        <w:r>
          <w:rPr>
            <w:noProof/>
            <w:webHidden/>
          </w:rPr>
          <w:fldChar w:fldCharType="end"/>
        </w:r>
        <w:r w:rsidRPr="00135138">
          <w:rPr>
            <w:rStyle w:val="Hyperlink"/>
            <w:noProof/>
          </w:rPr>
          <w:fldChar w:fldCharType="end"/>
        </w:r>
      </w:ins>
    </w:p>
    <w:p w:rsidR="00167337" w:rsidDel="002C6065" w:rsidRDefault="00167337">
      <w:pPr>
        <w:pStyle w:val="TOC1"/>
        <w:tabs>
          <w:tab w:val="right" w:leader="dot" w:pos="9710"/>
        </w:tabs>
        <w:rPr>
          <w:del w:id="148" w:author="Michal Galdzicki" w:date="2012-02-16T19:16:00Z"/>
          <w:rFonts w:asciiTheme="minorHAnsi" w:eastAsiaTheme="minorEastAsia" w:hAnsiTheme="minorHAnsi" w:cstheme="minorBidi"/>
          <w:noProof/>
          <w:color w:val="auto"/>
          <w:sz w:val="22"/>
          <w:szCs w:val="22"/>
          <w:shd w:val="clear" w:color="auto" w:fill="auto"/>
        </w:rPr>
      </w:pPr>
      <w:del w:id="149" w:author="Michal Galdzicki" w:date="2012-02-16T19:16:00Z">
        <w:r w:rsidRPr="002C6065" w:rsidDel="002C6065">
          <w:rPr>
            <w:rPrChange w:id="150" w:author="Michal Galdzicki" w:date="2012-02-16T19:16:00Z">
              <w:rPr>
                <w:rStyle w:val="Hyperlink"/>
                <w:noProof/>
              </w:rPr>
            </w:rPrChange>
          </w:rPr>
          <w:delText>1. Purpose</w:delText>
        </w:r>
        <w:r w:rsidDel="002C6065">
          <w:rPr>
            <w:noProof/>
            <w:webHidden/>
          </w:rPr>
          <w:tab/>
          <w:delText>1</w:delText>
        </w:r>
      </w:del>
    </w:p>
    <w:p w:rsidR="00167337" w:rsidDel="002C6065" w:rsidRDefault="00167337">
      <w:pPr>
        <w:pStyle w:val="TOC1"/>
        <w:tabs>
          <w:tab w:val="right" w:leader="dot" w:pos="9710"/>
        </w:tabs>
        <w:rPr>
          <w:del w:id="151" w:author="Michal Galdzicki" w:date="2012-02-16T19:16:00Z"/>
          <w:rFonts w:asciiTheme="minorHAnsi" w:eastAsiaTheme="minorEastAsia" w:hAnsiTheme="minorHAnsi" w:cstheme="minorBidi"/>
          <w:noProof/>
          <w:color w:val="auto"/>
          <w:sz w:val="22"/>
          <w:szCs w:val="22"/>
          <w:shd w:val="clear" w:color="auto" w:fill="auto"/>
        </w:rPr>
      </w:pPr>
      <w:del w:id="152" w:author="Michal Galdzicki" w:date="2012-02-16T19:16:00Z">
        <w:r w:rsidRPr="002C6065" w:rsidDel="002C6065">
          <w:rPr>
            <w:rPrChange w:id="153" w:author="Michal Galdzicki" w:date="2012-02-16T19:16:00Z">
              <w:rPr>
                <w:rStyle w:val="Hyperlink"/>
                <w:noProof/>
              </w:rPr>
            </w:rPrChange>
          </w:rPr>
          <w:delText>2. Relation to other BBF RFCs</w:delText>
        </w:r>
        <w:r w:rsidDel="002C6065">
          <w:rPr>
            <w:noProof/>
            <w:webHidden/>
          </w:rPr>
          <w:tab/>
          <w:delText>1</w:delText>
        </w:r>
      </w:del>
    </w:p>
    <w:p w:rsidR="00167337" w:rsidDel="002C6065" w:rsidRDefault="00167337">
      <w:pPr>
        <w:pStyle w:val="TOC1"/>
        <w:tabs>
          <w:tab w:val="right" w:leader="dot" w:pos="9710"/>
        </w:tabs>
        <w:rPr>
          <w:del w:id="154" w:author="Michal Galdzicki" w:date="2012-02-16T19:16:00Z"/>
          <w:rFonts w:asciiTheme="minorHAnsi" w:eastAsiaTheme="minorEastAsia" w:hAnsiTheme="minorHAnsi" w:cstheme="minorBidi"/>
          <w:noProof/>
          <w:color w:val="auto"/>
          <w:sz w:val="22"/>
          <w:szCs w:val="22"/>
          <w:shd w:val="clear" w:color="auto" w:fill="auto"/>
        </w:rPr>
      </w:pPr>
      <w:del w:id="155" w:author="Michal Galdzicki" w:date="2012-02-16T19:16:00Z">
        <w:r w:rsidRPr="002C6065" w:rsidDel="002C6065">
          <w:rPr>
            <w:rPrChange w:id="156" w:author="Michal Galdzicki" w:date="2012-02-16T19:16:00Z">
              <w:rPr>
                <w:rStyle w:val="Hyperlink"/>
                <w:noProof/>
              </w:rPr>
            </w:rPrChange>
          </w:rPr>
          <w:delText>3. Copyright Notice</w:delText>
        </w:r>
        <w:r w:rsidDel="002C6065">
          <w:rPr>
            <w:noProof/>
            <w:webHidden/>
          </w:rPr>
          <w:tab/>
          <w:delText>1</w:delText>
        </w:r>
      </w:del>
    </w:p>
    <w:p w:rsidR="00167337" w:rsidDel="002C6065" w:rsidRDefault="00167337">
      <w:pPr>
        <w:pStyle w:val="TOC1"/>
        <w:tabs>
          <w:tab w:val="right" w:leader="dot" w:pos="9710"/>
        </w:tabs>
        <w:rPr>
          <w:del w:id="157" w:author="Michal Galdzicki" w:date="2012-02-16T19:16:00Z"/>
          <w:rFonts w:asciiTheme="minorHAnsi" w:eastAsiaTheme="minorEastAsia" w:hAnsiTheme="minorHAnsi" w:cstheme="minorBidi"/>
          <w:noProof/>
          <w:color w:val="auto"/>
          <w:sz w:val="22"/>
          <w:szCs w:val="22"/>
          <w:shd w:val="clear" w:color="auto" w:fill="auto"/>
        </w:rPr>
      </w:pPr>
      <w:del w:id="158" w:author="Michal Galdzicki" w:date="2012-02-16T19:16:00Z">
        <w:r w:rsidRPr="002C6065" w:rsidDel="002C6065">
          <w:rPr>
            <w:rPrChange w:id="159" w:author="Michal Galdzicki" w:date="2012-02-16T19:16:00Z">
              <w:rPr>
                <w:rStyle w:val="Hyperlink"/>
                <w:noProof/>
              </w:rPr>
            </w:rPrChange>
          </w:rPr>
          <w:delText>4. Acknowledgments</w:delText>
        </w:r>
        <w:r w:rsidDel="002C6065">
          <w:rPr>
            <w:noProof/>
            <w:webHidden/>
          </w:rPr>
          <w:tab/>
          <w:delText>2</w:delText>
        </w:r>
      </w:del>
    </w:p>
    <w:p w:rsidR="00167337" w:rsidDel="002C6065" w:rsidRDefault="00167337">
      <w:pPr>
        <w:pStyle w:val="TOC1"/>
        <w:tabs>
          <w:tab w:val="right" w:leader="dot" w:pos="9710"/>
        </w:tabs>
        <w:rPr>
          <w:del w:id="160" w:author="Michal Galdzicki" w:date="2012-02-16T19:16:00Z"/>
          <w:rFonts w:asciiTheme="minorHAnsi" w:eastAsiaTheme="minorEastAsia" w:hAnsiTheme="minorHAnsi" w:cstheme="minorBidi"/>
          <w:noProof/>
          <w:color w:val="auto"/>
          <w:sz w:val="22"/>
          <w:szCs w:val="22"/>
          <w:shd w:val="clear" w:color="auto" w:fill="auto"/>
        </w:rPr>
      </w:pPr>
      <w:del w:id="161" w:author="Michal Galdzicki" w:date="2012-02-16T19:16:00Z">
        <w:r w:rsidRPr="002C6065" w:rsidDel="002C6065">
          <w:rPr>
            <w:rPrChange w:id="162" w:author="Michal Galdzicki" w:date="2012-02-16T19:16:00Z">
              <w:rPr>
                <w:rStyle w:val="Hyperlink"/>
                <w:noProof/>
              </w:rPr>
            </w:rPrChange>
          </w:rPr>
          <w:delText>5. Table of Contents</w:delText>
        </w:r>
        <w:r w:rsidDel="002C6065">
          <w:rPr>
            <w:noProof/>
            <w:webHidden/>
          </w:rPr>
          <w:tab/>
          <w:delText>3</w:delText>
        </w:r>
      </w:del>
    </w:p>
    <w:p w:rsidR="00167337" w:rsidDel="002C6065" w:rsidRDefault="00167337">
      <w:pPr>
        <w:pStyle w:val="TOC1"/>
        <w:tabs>
          <w:tab w:val="right" w:leader="dot" w:pos="9710"/>
        </w:tabs>
        <w:rPr>
          <w:del w:id="163" w:author="Michal Galdzicki" w:date="2012-02-16T19:16:00Z"/>
          <w:rFonts w:asciiTheme="minorHAnsi" w:eastAsiaTheme="minorEastAsia" w:hAnsiTheme="minorHAnsi" w:cstheme="minorBidi"/>
          <w:noProof/>
          <w:color w:val="auto"/>
          <w:sz w:val="22"/>
          <w:szCs w:val="22"/>
          <w:shd w:val="clear" w:color="auto" w:fill="auto"/>
        </w:rPr>
      </w:pPr>
      <w:del w:id="164" w:author="Michal Galdzicki" w:date="2012-02-16T19:16:00Z">
        <w:r w:rsidRPr="002C6065" w:rsidDel="002C6065">
          <w:rPr>
            <w:rPrChange w:id="165" w:author="Michal Galdzicki" w:date="2012-02-16T19:16:00Z">
              <w:rPr>
                <w:rStyle w:val="Hyperlink"/>
                <w:noProof/>
              </w:rPr>
            </w:rPrChange>
          </w:rPr>
          <w:delText>6. Motivation</w:delText>
        </w:r>
        <w:r w:rsidDel="002C6065">
          <w:rPr>
            <w:noProof/>
            <w:webHidden/>
          </w:rPr>
          <w:tab/>
          <w:delText>5</w:delText>
        </w:r>
      </w:del>
    </w:p>
    <w:p w:rsidR="00167337" w:rsidDel="002C6065" w:rsidRDefault="00167337">
      <w:pPr>
        <w:pStyle w:val="TOC1"/>
        <w:tabs>
          <w:tab w:val="right" w:leader="dot" w:pos="9710"/>
        </w:tabs>
        <w:rPr>
          <w:del w:id="166" w:author="Michal Galdzicki" w:date="2012-02-16T19:16:00Z"/>
          <w:rFonts w:asciiTheme="minorHAnsi" w:eastAsiaTheme="minorEastAsia" w:hAnsiTheme="minorHAnsi" w:cstheme="minorBidi"/>
          <w:noProof/>
          <w:color w:val="auto"/>
          <w:sz w:val="22"/>
          <w:szCs w:val="22"/>
          <w:shd w:val="clear" w:color="auto" w:fill="auto"/>
        </w:rPr>
      </w:pPr>
      <w:del w:id="167" w:author="Michal Galdzicki" w:date="2012-02-16T19:16:00Z">
        <w:r w:rsidRPr="002C6065" w:rsidDel="002C6065">
          <w:rPr>
            <w:rPrChange w:id="168" w:author="Michal Galdzicki" w:date="2012-02-16T19:16:00Z">
              <w:rPr>
                <w:rStyle w:val="Hyperlink"/>
                <w:noProof/>
              </w:rPr>
            </w:rPrChange>
          </w:rPr>
          <w:delText>7. Introduction to SBOL</w:delText>
        </w:r>
        <w:r w:rsidDel="002C6065">
          <w:rPr>
            <w:noProof/>
            <w:webHidden/>
          </w:rPr>
          <w:tab/>
          <w:delText>6</w:delText>
        </w:r>
      </w:del>
    </w:p>
    <w:p w:rsidR="00167337" w:rsidDel="002C6065" w:rsidRDefault="00167337">
      <w:pPr>
        <w:pStyle w:val="TOC1"/>
        <w:tabs>
          <w:tab w:val="right" w:leader="dot" w:pos="9710"/>
        </w:tabs>
        <w:rPr>
          <w:del w:id="169" w:author="Michal Galdzicki" w:date="2012-02-16T19:16:00Z"/>
          <w:rFonts w:asciiTheme="minorHAnsi" w:eastAsiaTheme="minorEastAsia" w:hAnsiTheme="minorHAnsi" w:cstheme="minorBidi"/>
          <w:noProof/>
          <w:color w:val="auto"/>
          <w:sz w:val="22"/>
          <w:szCs w:val="22"/>
          <w:shd w:val="clear" w:color="auto" w:fill="auto"/>
        </w:rPr>
      </w:pPr>
      <w:del w:id="170" w:author="Michal Galdzicki" w:date="2012-02-16T19:16:00Z">
        <w:r w:rsidRPr="002C6065" w:rsidDel="002C6065">
          <w:rPr>
            <w:rPrChange w:id="171" w:author="Michal Galdzicki" w:date="2012-02-16T19:16:00Z">
              <w:rPr>
                <w:rStyle w:val="Hyperlink"/>
                <w:noProof/>
              </w:rPr>
            </w:rPrChange>
          </w:rPr>
          <w:delText>8. Description of SBOL</w:delText>
        </w:r>
        <w:r w:rsidDel="002C6065">
          <w:rPr>
            <w:noProof/>
            <w:webHidden/>
          </w:rPr>
          <w:tab/>
          <w:delText>9</w:delText>
        </w:r>
      </w:del>
    </w:p>
    <w:p w:rsidR="00167337" w:rsidDel="002C6065" w:rsidRDefault="00167337">
      <w:pPr>
        <w:pStyle w:val="TOC2"/>
        <w:tabs>
          <w:tab w:val="right" w:leader="dot" w:pos="9710"/>
        </w:tabs>
        <w:rPr>
          <w:del w:id="172" w:author="Michal Galdzicki" w:date="2012-02-16T19:16:00Z"/>
          <w:rFonts w:asciiTheme="minorHAnsi" w:eastAsiaTheme="minorEastAsia" w:hAnsiTheme="minorHAnsi" w:cstheme="minorBidi"/>
          <w:noProof/>
          <w:color w:val="auto"/>
          <w:sz w:val="22"/>
          <w:szCs w:val="22"/>
          <w:shd w:val="clear" w:color="auto" w:fill="auto"/>
        </w:rPr>
      </w:pPr>
      <w:del w:id="173" w:author="Michal Galdzicki" w:date="2012-02-16T19:16:00Z">
        <w:r w:rsidRPr="002C6065" w:rsidDel="002C6065">
          <w:rPr>
            <w:rPrChange w:id="174" w:author="Michal Galdzicki" w:date="2012-02-16T19:16:00Z">
              <w:rPr>
                <w:rStyle w:val="Hyperlink"/>
                <w:noProof/>
              </w:rPr>
            </w:rPrChange>
          </w:rPr>
          <w:delText>8.1 Overview of SBOL</w:delText>
        </w:r>
        <w:r w:rsidDel="002C6065">
          <w:rPr>
            <w:noProof/>
            <w:webHidden/>
          </w:rPr>
          <w:tab/>
          <w:delText>9</w:delText>
        </w:r>
      </w:del>
    </w:p>
    <w:p w:rsidR="00167337" w:rsidDel="002C6065" w:rsidRDefault="00167337">
      <w:pPr>
        <w:pStyle w:val="TOC2"/>
        <w:tabs>
          <w:tab w:val="right" w:leader="dot" w:pos="9710"/>
        </w:tabs>
        <w:rPr>
          <w:del w:id="175" w:author="Michal Galdzicki" w:date="2012-02-16T19:16:00Z"/>
          <w:rFonts w:asciiTheme="minorHAnsi" w:eastAsiaTheme="minorEastAsia" w:hAnsiTheme="minorHAnsi" w:cstheme="minorBidi"/>
          <w:noProof/>
          <w:color w:val="auto"/>
          <w:sz w:val="22"/>
          <w:szCs w:val="22"/>
          <w:shd w:val="clear" w:color="auto" w:fill="auto"/>
        </w:rPr>
      </w:pPr>
      <w:del w:id="176" w:author="Michal Galdzicki" w:date="2012-02-16T19:16:00Z">
        <w:r w:rsidRPr="002C6065" w:rsidDel="002C6065">
          <w:rPr>
            <w:rPrChange w:id="177" w:author="Michal Galdzicki" w:date="2012-02-16T19:16:00Z">
              <w:rPr>
                <w:rStyle w:val="Hyperlink"/>
                <w:noProof/>
              </w:rPr>
            </w:rPrChange>
          </w:rPr>
          <w:delText>8.2 Conventions</w:delText>
        </w:r>
        <w:r w:rsidDel="002C6065">
          <w:rPr>
            <w:noProof/>
            <w:webHidden/>
          </w:rPr>
          <w:tab/>
          <w:delText>9</w:delText>
        </w:r>
      </w:del>
    </w:p>
    <w:p w:rsidR="00167337" w:rsidDel="002C6065" w:rsidRDefault="00167337">
      <w:pPr>
        <w:pStyle w:val="TOC3"/>
        <w:tabs>
          <w:tab w:val="right" w:leader="dot" w:pos="9710"/>
        </w:tabs>
        <w:rPr>
          <w:del w:id="178" w:author="Michal Galdzicki" w:date="2012-02-16T19:16:00Z"/>
          <w:rFonts w:asciiTheme="minorHAnsi" w:eastAsiaTheme="minorEastAsia" w:hAnsiTheme="minorHAnsi" w:cstheme="minorBidi"/>
          <w:noProof/>
          <w:color w:val="auto"/>
          <w:sz w:val="22"/>
          <w:szCs w:val="22"/>
          <w:shd w:val="clear" w:color="auto" w:fill="auto"/>
        </w:rPr>
      </w:pPr>
      <w:del w:id="179" w:author="Michal Galdzicki" w:date="2012-02-16T19:16:00Z">
        <w:r w:rsidRPr="002C6065" w:rsidDel="002C6065">
          <w:rPr>
            <w:rPrChange w:id="180" w:author="Michal Galdzicki" w:date="2012-02-16T19:16:00Z">
              <w:rPr>
                <w:rStyle w:val="Hyperlink"/>
                <w:noProof/>
              </w:rPr>
            </w:rPrChange>
          </w:rPr>
          <w:delText>8.2.1 SBOL versions and releases</w:delText>
        </w:r>
        <w:r w:rsidDel="002C6065">
          <w:rPr>
            <w:noProof/>
            <w:webHidden/>
          </w:rPr>
          <w:tab/>
          <w:delText>11</w:delText>
        </w:r>
      </w:del>
    </w:p>
    <w:p w:rsidR="00167337" w:rsidDel="002C6065" w:rsidRDefault="00167337">
      <w:pPr>
        <w:pStyle w:val="TOC2"/>
        <w:tabs>
          <w:tab w:val="right" w:leader="dot" w:pos="9710"/>
        </w:tabs>
        <w:rPr>
          <w:del w:id="181" w:author="Michal Galdzicki" w:date="2012-02-16T19:16:00Z"/>
          <w:rFonts w:asciiTheme="minorHAnsi" w:eastAsiaTheme="minorEastAsia" w:hAnsiTheme="minorHAnsi" w:cstheme="minorBidi"/>
          <w:noProof/>
          <w:color w:val="auto"/>
          <w:sz w:val="22"/>
          <w:szCs w:val="22"/>
          <w:shd w:val="clear" w:color="auto" w:fill="auto"/>
        </w:rPr>
      </w:pPr>
      <w:del w:id="182" w:author="Michal Galdzicki" w:date="2012-02-16T19:16:00Z">
        <w:r w:rsidRPr="002C6065" w:rsidDel="002C6065">
          <w:rPr>
            <w:rPrChange w:id="183" w:author="Michal Galdzicki" w:date="2012-02-16T19:16:00Z">
              <w:rPr>
                <w:rStyle w:val="Hyperlink"/>
                <w:noProof/>
              </w:rPr>
            </w:rPrChange>
          </w:rPr>
          <w:delText>8.3. SBOL vocabulary</w:delText>
        </w:r>
        <w:r w:rsidDel="002C6065">
          <w:rPr>
            <w:noProof/>
            <w:webHidden/>
          </w:rPr>
          <w:tab/>
          <w:delText>11</w:delText>
        </w:r>
      </w:del>
    </w:p>
    <w:p w:rsidR="00167337" w:rsidDel="002C6065" w:rsidRDefault="00167337">
      <w:pPr>
        <w:pStyle w:val="TOC3"/>
        <w:tabs>
          <w:tab w:val="right" w:leader="dot" w:pos="9710"/>
        </w:tabs>
        <w:rPr>
          <w:del w:id="184" w:author="Michal Galdzicki" w:date="2012-02-16T19:16:00Z"/>
          <w:rFonts w:asciiTheme="minorHAnsi" w:eastAsiaTheme="minorEastAsia" w:hAnsiTheme="minorHAnsi" w:cstheme="minorBidi"/>
          <w:noProof/>
          <w:color w:val="auto"/>
          <w:sz w:val="22"/>
          <w:szCs w:val="22"/>
          <w:shd w:val="clear" w:color="auto" w:fill="auto"/>
        </w:rPr>
      </w:pPr>
      <w:del w:id="185" w:author="Michal Galdzicki" w:date="2012-02-16T19:16:00Z">
        <w:r w:rsidRPr="002C6065" w:rsidDel="002C6065">
          <w:rPr>
            <w:rPrChange w:id="186" w:author="Michal Galdzicki" w:date="2012-02-16T19:16:00Z">
              <w:rPr>
                <w:rStyle w:val="Hyperlink"/>
                <w:noProof/>
              </w:rPr>
            </w:rPrChange>
          </w:rPr>
          <w:delText>8.3.1 Core</w:delText>
        </w:r>
        <w:r w:rsidDel="002C6065">
          <w:rPr>
            <w:noProof/>
            <w:webHidden/>
          </w:rPr>
          <w:tab/>
          <w:delText>12</w:delText>
        </w:r>
      </w:del>
    </w:p>
    <w:p w:rsidR="00167337" w:rsidDel="002C6065" w:rsidRDefault="00167337">
      <w:pPr>
        <w:pStyle w:val="TOC2"/>
        <w:tabs>
          <w:tab w:val="right" w:leader="dot" w:pos="9710"/>
        </w:tabs>
        <w:rPr>
          <w:del w:id="187" w:author="Michal Galdzicki" w:date="2012-02-16T19:16:00Z"/>
          <w:rFonts w:asciiTheme="minorHAnsi" w:eastAsiaTheme="minorEastAsia" w:hAnsiTheme="minorHAnsi" w:cstheme="minorBidi"/>
          <w:noProof/>
          <w:color w:val="auto"/>
          <w:sz w:val="22"/>
          <w:szCs w:val="22"/>
          <w:shd w:val="clear" w:color="auto" w:fill="auto"/>
        </w:rPr>
      </w:pPr>
      <w:del w:id="188" w:author="Michal Galdzicki" w:date="2012-02-16T19:16:00Z">
        <w:r w:rsidRPr="002C6065" w:rsidDel="002C6065">
          <w:rPr>
            <w:rPrChange w:id="189" w:author="Michal Galdzicki" w:date="2012-02-16T19:16:00Z">
              <w:rPr>
                <w:rStyle w:val="Hyperlink"/>
                <w:noProof/>
              </w:rPr>
            </w:rPrChange>
          </w:rPr>
          <w:delText>8.4 Definition of the SBOL Core Data Model</w:delText>
        </w:r>
        <w:r w:rsidDel="002C6065">
          <w:rPr>
            <w:noProof/>
            <w:webHidden/>
          </w:rPr>
          <w:tab/>
          <w:delText>13</w:delText>
        </w:r>
      </w:del>
    </w:p>
    <w:p w:rsidR="00167337" w:rsidDel="002C6065" w:rsidRDefault="00167337">
      <w:pPr>
        <w:pStyle w:val="TOC2"/>
        <w:tabs>
          <w:tab w:val="right" w:leader="dot" w:pos="9710"/>
        </w:tabs>
        <w:rPr>
          <w:del w:id="190" w:author="Michal Galdzicki" w:date="2012-02-16T19:16:00Z"/>
          <w:rFonts w:asciiTheme="minorHAnsi" w:eastAsiaTheme="minorEastAsia" w:hAnsiTheme="minorHAnsi" w:cstheme="minorBidi"/>
          <w:noProof/>
          <w:color w:val="auto"/>
          <w:sz w:val="22"/>
          <w:szCs w:val="22"/>
          <w:shd w:val="clear" w:color="auto" w:fill="auto"/>
        </w:rPr>
      </w:pPr>
      <w:del w:id="191" w:author="Michal Galdzicki" w:date="2012-02-16T19:16:00Z">
        <w:r w:rsidRPr="002C6065" w:rsidDel="002C6065">
          <w:rPr>
            <w:rPrChange w:id="192" w:author="Michal Galdzicki" w:date="2012-02-16T19:16:00Z">
              <w:rPr>
                <w:rStyle w:val="Hyperlink"/>
                <w:noProof/>
              </w:rPr>
            </w:rPrChange>
          </w:rPr>
          <w:delText>8.5 SBOL Core Model Classes</w:delText>
        </w:r>
        <w:r w:rsidDel="002C6065">
          <w:rPr>
            <w:noProof/>
            <w:webHidden/>
          </w:rPr>
          <w:tab/>
          <w:delText>14</w:delText>
        </w:r>
      </w:del>
    </w:p>
    <w:p w:rsidR="00167337" w:rsidDel="002C6065" w:rsidRDefault="00167337">
      <w:pPr>
        <w:pStyle w:val="TOC3"/>
        <w:tabs>
          <w:tab w:val="right" w:leader="dot" w:pos="9710"/>
        </w:tabs>
        <w:rPr>
          <w:del w:id="193" w:author="Michal Galdzicki" w:date="2012-02-16T19:16:00Z"/>
          <w:rFonts w:asciiTheme="minorHAnsi" w:eastAsiaTheme="minorEastAsia" w:hAnsiTheme="minorHAnsi" w:cstheme="minorBidi"/>
          <w:noProof/>
          <w:color w:val="auto"/>
          <w:sz w:val="22"/>
          <w:szCs w:val="22"/>
          <w:shd w:val="clear" w:color="auto" w:fill="auto"/>
        </w:rPr>
      </w:pPr>
      <w:del w:id="194" w:author="Michal Galdzicki" w:date="2012-02-16T19:16:00Z">
        <w:r w:rsidRPr="002C6065" w:rsidDel="002C6065">
          <w:rPr>
            <w:rPrChange w:id="195" w:author="Michal Galdzicki" w:date="2012-02-16T19:16:00Z">
              <w:rPr>
                <w:rStyle w:val="Hyperlink"/>
                <w:noProof/>
              </w:rPr>
            </w:rPrChange>
          </w:rPr>
          <w:delText>8.5.1 DnaComponent:</w:delText>
        </w:r>
        <w:r w:rsidDel="002C6065">
          <w:rPr>
            <w:noProof/>
            <w:webHidden/>
          </w:rPr>
          <w:tab/>
          <w:delText>14</w:delText>
        </w:r>
      </w:del>
    </w:p>
    <w:p w:rsidR="00167337" w:rsidDel="002C6065" w:rsidRDefault="00167337">
      <w:pPr>
        <w:pStyle w:val="TOC3"/>
        <w:tabs>
          <w:tab w:val="right" w:leader="dot" w:pos="9710"/>
        </w:tabs>
        <w:rPr>
          <w:del w:id="196" w:author="Michal Galdzicki" w:date="2012-02-16T19:16:00Z"/>
          <w:rFonts w:asciiTheme="minorHAnsi" w:eastAsiaTheme="minorEastAsia" w:hAnsiTheme="minorHAnsi" w:cstheme="minorBidi"/>
          <w:noProof/>
          <w:color w:val="auto"/>
          <w:sz w:val="22"/>
          <w:szCs w:val="22"/>
          <w:shd w:val="clear" w:color="auto" w:fill="auto"/>
        </w:rPr>
      </w:pPr>
      <w:del w:id="197" w:author="Michal Galdzicki" w:date="2012-02-16T19:16:00Z">
        <w:r w:rsidRPr="002C6065" w:rsidDel="002C6065">
          <w:rPr>
            <w:rPrChange w:id="198" w:author="Michal Galdzicki" w:date="2012-02-16T19:16:00Z">
              <w:rPr>
                <w:rStyle w:val="Hyperlink"/>
                <w:noProof/>
              </w:rPr>
            </w:rPrChange>
          </w:rPr>
          <w:delText>8.5.2 DnaSequence:</w:delText>
        </w:r>
        <w:r w:rsidDel="002C6065">
          <w:rPr>
            <w:noProof/>
            <w:webHidden/>
          </w:rPr>
          <w:tab/>
          <w:delText>16</w:delText>
        </w:r>
      </w:del>
    </w:p>
    <w:p w:rsidR="00167337" w:rsidDel="002C6065" w:rsidRDefault="00167337">
      <w:pPr>
        <w:pStyle w:val="TOC3"/>
        <w:tabs>
          <w:tab w:val="right" w:leader="dot" w:pos="9710"/>
        </w:tabs>
        <w:rPr>
          <w:del w:id="199" w:author="Michal Galdzicki" w:date="2012-02-16T19:16:00Z"/>
          <w:rFonts w:asciiTheme="minorHAnsi" w:eastAsiaTheme="minorEastAsia" w:hAnsiTheme="minorHAnsi" w:cstheme="minorBidi"/>
          <w:noProof/>
          <w:color w:val="auto"/>
          <w:sz w:val="22"/>
          <w:szCs w:val="22"/>
          <w:shd w:val="clear" w:color="auto" w:fill="auto"/>
        </w:rPr>
      </w:pPr>
      <w:del w:id="200" w:author="Michal Galdzicki" w:date="2012-02-16T19:16:00Z">
        <w:r w:rsidRPr="002C6065" w:rsidDel="002C6065">
          <w:rPr>
            <w:rPrChange w:id="201" w:author="Michal Galdzicki" w:date="2012-02-16T19:16:00Z">
              <w:rPr>
                <w:rStyle w:val="Hyperlink"/>
                <w:noProof/>
              </w:rPr>
            </w:rPrChange>
          </w:rPr>
          <w:delText>8.5.3 SequenceAnnotation:</w:delText>
        </w:r>
        <w:r w:rsidDel="002C6065">
          <w:rPr>
            <w:noProof/>
            <w:webHidden/>
          </w:rPr>
          <w:tab/>
          <w:delText>17</w:delText>
        </w:r>
      </w:del>
    </w:p>
    <w:p w:rsidR="00167337" w:rsidDel="002C6065" w:rsidRDefault="00167337">
      <w:pPr>
        <w:pStyle w:val="TOC3"/>
        <w:tabs>
          <w:tab w:val="right" w:leader="dot" w:pos="9710"/>
        </w:tabs>
        <w:rPr>
          <w:del w:id="202" w:author="Michal Galdzicki" w:date="2012-02-16T19:16:00Z"/>
          <w:rFonts w:asciiTheme="minorHAnsi" w:eastAsiaTheme="minorEastAsia" w:hAnsiTheme="minorHAnsi" w:cstheme="minorBidi"/>
          <w:noProof/>
          <w:color w:val="auto"/>
          <w:sz w:val="22"/>
          <w:szCs w:val="22"/>
          <w:shd w:val="clear" w:color="auto" w:fill="auto"/>
        </w:rPr>
      </w:pPr>
      <w:del w:id="203" w:author="Michal Galdzicki" w:date="2012-02-16T19:16:00Z">
        <w:r w:rsidRPr="002C6065" w:rsidDel="002C6065">
          <w:rPr>
            <w:rPrChange w:id="204" w:author="Michal Galdzicki" w:date="2012-02-16T19:16:00Z">
              <w:rPr>
                <w:rStyle w:val="Hyperlink"/>
                <w:noProof/>
              </w:rPr>
            </w:rPrChange>
          </w:rPr>
          <w:delText>8.5.4 Collection:</w:delText>
        </w:r>
        <w:r w:rsidDel="002C6065">
          <w:rPr>
            <w:noProof/>
            <w:webHidden/>
          </w:rPr>
          <w:tab/>
          <w:delText>20</w:delText>
        </w:r>
      </w:del>
    </w:p>
    <w:p w:rsidR="00167337" w:rsidDel="002C6065" w:rsidRDefault="00167337">
      <w:pPr>
        <w:pStyle w:val="TOC1"/>
        <w:tabs>
          <w:tab w:val="right" w:leader="dot" w:pos="9710"/>
        </w:tabs>
        <w:rPr>
          <w:del w:id="205" w:author="Michal Galdzicki" w:date="2012-02-16T19:16:00Z"/>
          <w:rFonts w:asciiTheme="minorHAnsi" w:eastAsiaTheme="minorEastAsia" w:hAnsiTheme="minorHAnsi" w:cstheme="minorBidi"/>
          <w:noProof/>
          <w:color w:val="auto"/>
          <w:sz w:val="22"/>
          <w:szCs w:val="22"/>
          <w:shd w:val="clear" w:color="auto" w:fill="auto"/>
        </w:rPr>
      </w:pPr>
      <w:del w:id="206" w:author="Michal Galdzicki" w:date="2012-02-16T19:16:00Z">
        <w:r w:rsidRPr="002C6065" w:rsidDel="002C6065">
          <w:rPr>
            <w:rPrChange w:id="207" w:author="Michal Galdzicki" w:date="2012-02-16T19:16:00Z">
              <w:rPr>
                <w:rStyle w:val="Hyperlink"/>
                <w:noProof/>
              </w:rPr>
            </w:rPrChange>
          </w:rPr>
          <w:delText>9. Examples</w:delText>
        </w:r>
        <w:r w:rsidDel="002C6065">
          <w:rPr>
            <w:noProof/>
            <w:webHidden/>
          </w:rPr>
          <w:tab/>
          <w:delText>22</w:delText>
        </w:r>
      </w:del>
    </w:p>
    <w:p w:rsidR="00167337" w:rsidDel="002C6065" w:rsidRDefault="00167337">
      <w:pPr>
        <w:pStyle w:val="TOC2"/>
        <w:tabs>
          <w:tab w:val="right" w:leader="dot" w:pos="9710"/>
        </w:tabs>
        <w:rPr>
          <w:del w:id="208" w:author="Michal Galdzicki" w:date="2012-02-16T19:16:00Z"/>
          <w:rFonts w:asciiTheme="minorHAnsi" w:eastAsiaTheme="minorEastAsia" w:hAnsiTheme="minorHAnsi" w:cstheme="minorBidi"/>
          <w:noProof/>
          <w:color w:val="auto"/>
          <w:sz w:val="22"/>
          <w:szCs w:val="22"/>
          <w:shd w:val="clear" w:color="auto" w:fill="auto"/>
        </w:rPr>
      </w:pPr>
      <w:del w:id="209" w:author="Michal Galdzicki" w:date="2012-02-16T19:16:00Z">
        <w:r w:rsidRPr="002C6065" w:rsidDel="002C6065">
          <w:rPr>
            <w:rPrChange w:id="210" w:author="Michal Galdzicki" w:date="2012-02-16T19:16:00Z">
              <w:rPr>
                <w:rStyle w:val="Hyperlink"/>
                <w:noProof/>
              </w:rPr>
            </w:rPrChange>
          </w:rPr>
          <w:delText>9.1 Annotated Composite DnaComponent</w:delText>
        </w:r>
        <w:r w:rsidDel="002C6065">
          <w:rPr>
            <w:noProof/>
            <w:webHidden/>
          </w:rPr>
          <w:tab/>
          <w:delText>22</w:delText>
        </w:r>
      </w:del>
    </w:p>
    <w:p w:rsidR="00167337" w:rsidDel="002C6065" w:rsidRDefault="00167337">
      <w:pPr>
        <w:pStyle w:val="TOC2"/>
        <w:tabs>
          <w:tab w:val="right" w:leader="dot" w:pos="9710"/>
        </w:tabs>
        <w:rPr>
          <w:del w:id="211" w:author="Michal Galdzicki" w:date="2012-02-16T19:16:00Z"/>
          <w:rFonts w:asciiTheme="minorHAnsi" w:eastAsiaTheme="minorEastAsia" w:hAnsiTheme="minorHAnsi" w:cstheme="minorBidi"/>
          <w:noProof/>
          <w:color w:val="auto"/>
          <w:sz w:val="22"/>
          <w:szCs w:val="22"/>
          <w:shd w:val="clear" w:color="auto" w:fill="auto"/>
        </w:rPr>
      </w:pPr>
      <w:del w:id="212" w:author="Michal Galdzicki" w:date="2012-02-16T19:16:00Z">
        <w:r w:rsidRPr="002C6065" w:rsidDel="002C6065">
          <w:rPr>
            <w:rPrChange w:id="213" w:author="Michal Galdzicki" w:date="2012-02-16T19:16:00Z">
              <w:rPr>
                <w:rStyle w:val="Hyperlink"/>
                <w:noProof/>
              </w:rPr>
            </w:rPrChange>
          </w:rPr>
          <w:delText>9.2 Multi-Tiered Annotated DnaComponent</w:delText>
        </w:r>
        <w:r w:rsidDel="002C6065">
          <w:rPr>
            <w:noProof/>
            <w:webHidden/>
          </w:rPr>
          <w:tab/>
          <w:delText>24</w:delText>
        </w:r>
      </w:del>
    </w:p>
    <w:p w:rsidR="00167337" w:rsidDel="002C6065" w:rsidRDefault="00167337">
      <w:pPr>
        <w:pStyle w:val="TOC2"/>
        <w:tabs>
          <w:tab w:val="right" w:leader="dot" w:pos="9710"/>
        </w:tabs>
        <w:rPr>
          <w:del w:id="214" w:author="Michal Galdzicki" w:date="2012-02-16T19:16:00Z"/>
          <w:rFonts w:asciiTheme="minorHAnsi" w:eastAsiaTheme="minorEastAsia" w:hAnsiTheme="minorHAnsi" w:cstheme="minorBidi"/>
          <w:noProof/>
          <w:color w:val="auto"/>
          <w:sz w:val="22"/>
          <w:szCs w:val="22"/>
          <w:shd w:val="clear" w:color="auto" w:fill="auto"/>
        </w:rPr>
      </w:pPr>
      <w:del w:id="215" w:author="Michal Galdzicki" w:date="2012-02-16T19:16:00Z">
        <w:r w:rsidRPr="002C6065" w:rsidDel="002C6065">
          <w:rPr>
            <w:rPrChange w:id="216" w:author="Michal Galdzicki" w:date="2012-02-16T19:16:00Z">
              <w:rPr>
                <w:rStyle w:val="Hyperlink"/>
                <w:noProof/>
              </w:rPr>
            </w:rPrChange>
          </w:rPr>
          <w:delText>9.3 Partially Realized Design Template</w:delText>
        </w:r>
        <w:r w:rsidDel="002C6065">
          <w:rPr>
            <w:noProof/>
            <w:webHidden/>
          </w:rPr>
          <w:tab/>
          <w:delText>24</w:delText>
        </w:r>
      </w:del>
    </w:p>
    <w:p w:rsidR="00167337" w:rsidDel="002C6065" w:rsidRDefault="00167337">
      <w:pPr>
        <w:pStyle w:val="TOC2"/>
        <w:tabs>
          <w:tab w:val="right" w:leader="dot" w:pos="9710"/>
        </w:tabs>
        <w:rPr>
          <w:del w:id="217" w:author="Michal Galdzicki" w:date="2012-02-16T19:16:00Z"/>
          <w:rFonts w:asciiTheme="minorHAnsi" w:eastAsiaTheme="minorEastAsia" w:hAnsiTheme="minorHAnsi" w:cstheme="minorBidi"/>
          <w:noProof/>
          <w:color w:val="auto"/>
          <w:sz w:val="22"/>
          <w:szCs w:val="22"/>
          <w:shd w:val="clear" w:color="auto" w:fill="auto"/>
        </w:rPr>
      </w:pPr>
      <w:del w:id="218" w:author="Michal Galdzicki" w:date="2012-02-16T19:16:00Z">
        <w:r w:rsidRPr="002C6065" w:rsidDel="002C6065">
          <w:rPr>
            <w:rPrChange w:id="219" w:author="Michal Galdzicki" w:date="2012-02-16T19:16:00Z">
              <w:rPr>
                <w:rStyle w:val="Hyperlink"/>
                <w:noProof/>
              </w:rPr>
            </w:rPrChange>
          </w:rPr>
          <w:delText>9.4 Collection</w:delText>
        </w:r>
        <w:r w:rsidDel="002C6065">
          <w:rPr>
            <w:noProof/>
            <w:webHidden/>
          </w:rPr>
          <w:tab/>
          <w:delText>25</w:delText>
        </w:r>
      </w:del>
    </w:p>
    <w:p w:rsidR="00167337" w:rsidDel="002C6065" w:rsidRDefault="00167337">
      <w:pPr>
        <w:pStyle w:val="TOC1"/>
        <w:tabs>
          <w:tab w:val="right" w:leader="dot" w:pos="9710"/>
        </w:tabs>
        <w:rPr>
          <w:del w:id="220" w:author="Michal Galdzicki" w:date="2012-02-16T19:16:00Z"/>
          <w:rFonts w:asciiTheme="minorHAnsi" w:eastAsiaTheme="minorEastAsia" w:hAnsiTheme="minorHAnsi" w:cstheme="minorBidi"/>
          <w:noProof/>
          <w:color w:val="auto"/>
          <w:sz w:val="22"/>
          <w:szCs w:val="22"/>
          <w:shd w:val="clear" w:color="auto" w:fill="auto"/>
        </w:rPr>
      </w:pPr>
      <w:del w:id="221" w:author="Michal Galdzicki" w:date="2012-02-16T19:16:00Z">
        <w:r w:rsidRPr="002C6065" w:rsidDel="002C6065">
          <w:rPr>
            <w:rPrChange w:id="222" w:author="Michal Galdzicki" w:date="2012-02-16T19:16:00Z">
              <w:rPr>
                <w:rStyle w:val="Hyperlink"/>
                <w:noProof/>
              </w:rPr>
            </w:rPrChange>
          </w:rPr>
          <w:delText>10. Serialization</w:delText>
        </w:r>
        <w:r w:rsidDel="002C6065">
          <w:rPr>
            <w:noProof/>
            <w:webHidden/>
          </w:rPr>
          <w:tab/>
          <w:delText>25</w:delText>
        </w:r>
      </w:del>
    </w:p>
    <w:p w:rsidR="00167337" w:rsidDel="002C6065" w:rsidRDefault="00167337">
      <w:pPr>
        <w:pStyle w:val="TOC1"/>
        <w:tabs>
          <w:tab w:val="right" w:leader="dot" w:pos="9710"/>
        </w:tabs>
        <w:rPr>
          <w:del w:id="223" w:author="Michal Galdzicki" w:date="2012-02-16T19:16:00Z"/>
          <w:rFonts w:asciiTheme="minorHAnsi" w:eastAsiaTheme="minorEastAsia" w:hAnsiTheme="minorHAnsi" w:cstheme="minorBidi"/>
          <w:noProof/>
          <w:color w:val="auto"/>
          <w:sz w:val="22"/>
          <w:szCs w:val="22"/>
          <w:shd w:val="clear" w:color="auto" w:fill="auto"/>
        </w:rPr>
      </w:pPr>
      <w:del w:id="224" w:author="Michal Galdzicki" w:date="2012-02-16T19:16:00Z">
        <w:r w:rsidRPr="002C6065" w:rsidDel="002C6065">
          <w:rPr>
            <w:rPrChange w:id="225" w:author="Michal Galdzicki" w:date="2012-02-16T19:16:00Z">
              <w:rPr>
                <w:rStyle w:val="Hyperlink"/>
                <w:noProof/>
              </w:rPr>
            </w:rPrChange>
          </w:rPr>
          <w:delText>11. Best Practices</w:delText>
        </w:r>
        <w:r w:rsidDel="002C6065">
          <w:rPr>
            <w:noProof/>
            <w:webHidden/>
          </w:rPr>
          <w:tab/>
          <w:delText>25</w:delText>
        </w:r>
      </w:del>
    </w:p>
    <w:p w:rsidR="00167337" w:rsidDel="002C6065" w:rsidRDefault="00167337">
      <w:pPr>
        <w:pStyle w:val="TOC1"/>
        <w:tabs>
          <w:tab w:val="right" w:leader="dot" w:pos="9710"/>
        </w:tabs>
        <w:rPr>
          <w:del w:id="226" w:author="Michal Galdzicki" w:date="2012-02-16T19:16:00Z"/>
          <w:rFonts w:asciiTheme="minorHAnsi" w:eastAsiaTheme="minorEastAsia" w:hAnsiTheme="minorHAnsi" w:cstheme="minorBidi"/>
          <w:noProof/>
          <w:color w:val="auto"/>
          <w:sz w:val="22"/>
          <w:szCs w:val="22"/>
          <w:shd w:val="clear" w:color="auto" w:fill="auto"/>
        </w:rPr>
      </w:pPr>
      <w:del w:id="227" w:author="Michal Galdzicki" w:date="2012-02-16T19:16:00Z">
        <w:r w:rsidRPr="002C6065" w:rsidDel="002C6065">
          <w:rPr>
            <w:rPrChange w:id="228" w:author="Michal Galdzicki" w:date="2012-02-16T19:16:00Z">
              <w:rPr>
                <w:rStyle w:val="Hyperlink"/>
                <w:noProof/>
              </w:rPr>
            </w:rPrChange>
          </w:rPr>
          <w:delText>12. Authors’ Contact Information</w:delText>
        </w:r>
        <w:r w:rsidDel="002C6065">
          <w:rPr>
            <w:noProof/>
            <w:webHidden/>
          </w:rPr>
          <w:tab/>
          <w:delText>26</w:delText>
        </w:r>
      </w:del>
    </w:p>
    <w:p w:rsidR="00167337" w:rsidDel="002C6065" w:rsidRDefault="00167337">
      <w:pPr>
        <w:pStyle w:val="TOC1"/>
        <w:tabs>
          <w:tab w:val="right" w:leader="dot" w:pos="9710"/>
        </w:tabs>
        <w:rPr>
          <w:del w:id="229" w:author="Michal Galdzicki" w:date="2012-02-16T19:16:00Z"/>
          <w:rFonts w:asciiTheme="minorHAnsi" w:eastAsiaTheme="minorEastAsia" w:hAnsiTheme="minorHAnsi" w:cstheme="minorBidi"/>
          <w:noProof/>
          <w:color w:val="auto"/>
          <w:sz w:val="22"/>
          <w:szCs w:val="22"/>
          <w:shd w:val="clear" w:color="auto" w:fill="auto"/>
        </w:rPr>
      </w:pPr>
      <w:del w:id="230" w:author="Michal Galdzicki" w:date="2012-02-16T19:16:00Z">
        <w:r w:rsidRPr="002C6065" w:rsidDel="002C6065">
          <w:rPr>
            <w:rPrChange w:id="231" w:author="Michal Galdzicki" w:date="2012-02-16T19:16:00Z">
              <w:rPr>
                <w:rStyle w:val="Hyperlink"/>
                <w:noProof/>
              </w:rPr>
            </w:rPrChange>
          </w:rPr>
          <w:delText>13. References</w:delText>
        </w:r>
        <w:r w:rsidDel="002C6065">
          <w:rPr>
            <w:noProof/>
            <w:webHidden/>
          </w:rPr>
          <w:tab/>
          <w:delText>28</w:delText>
        </w:r>
      </w:del>
    </w:p>
    <w:p w:rsidR="00167337" w:rsidDel="002C6065" w:rsidRDefault="00167337">
      <w:pPr>
        <w:pStyle w:val="TOC1"/>
        <w:tabs>
          <w:tab w:val="right" w:leader="dot" w:pos="9710"/>
        </w:tabs>
        <w:rPr>
          <w:del w:id="232" w:author="Michal Galdzicki" w:date="2012-02-16T19:16:00Z"/>
          <w:rFonts w:asciiTheme="minorHAnsi" w:eastAsiaTheme="minorEastAsia" w:hAnsiTheme="minorHAnsi" w:cstheme="minorBidi"/>
          <w:noProof/>
          <w:color w:val="auto"/>
          <w:sz w:val="22"/>
          <w:szCs w:val="22"/>
          <w:shd w:val="clear" w:color="auto" w:fill="auto"/>
        </w:rPr>
      </w:pPr>
      <w:del w:id="233" w:author="Michal Galdzicki" w:date="2012-02-16T19:16:00Z">
        <w:r w:rsidRPr="002C6065" w:rsidDel="002C6065">
          <w:rPr>
            <w:rPrChange w:id="234" w:author="Michal Galdzicki" w:date="2012-02-16T19:16:00Z">
              <w:rPr>
                <w:rStyle w:val="Hyperlink"/>
                <w:noProof/>
              </w:rPr>
            </w:rPrChange>
          </w:rPr>
          <w:delText>14. Appendix</w:delText>
        </w:r>
        <w:r w:rsidDel="002C6065">
          <w:rPr>
            <w:noProof/>
            <w:webHidden/>
          </w:rPr>
          <w:tab/>
          <w:delText>30</w:delText>
        </w:r>
      </w:del>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8C3377" w:rsidRDefault="008C3377">
      <w:pPr>
        <w:spacing w:before="0" w:after="0" w:line="240" w:lineRule="auto"/>
        <w:ind w:left="0" w:right="0" w:firstLine="0"/>
        <w:rPr>
          <w:b/>
          <w:bCs/>
          <w:sz w:val="36"/>
          <w:szCs w:val="36"/>
        </w:rPr>
      </w:pPr>
      <w:bookmarkStart w:id="235" w:name="h.8170b7f28cae"/>
      <w:bookmarkEnd w:id="235"/>
      <w:r>
        <w:br w:type="page"/>
      </w:r>
    </w:p>
    <w:p w:rsidR="00A77B3E" w:rsidRDefault="00E274F1">
      <w:pPr>
        <w:pStyle w:val="Heading1"/>
        <w:spacing w:before="0" w:line="240" w:lineRule="auto"/>
      </w:pPr>
      <w:bookmarkStart w:id="236" w:name="_Toc305145358"/>
      <w:bookmarkStart w:id="237" w:name="_Toc319351503"/>
      <w:r>
        <w:lastRenderedPageBreak/>
        <w:t>6. Motivation</w:t>
      </w:r>
      <w:bookmarkEnd w:id="236"/>
      <w:bookmarkEnd w:id="237"/>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definition of a standard for electronic information exchange would also help the refinement of standards for the DNA components themselves, through an iterative </w:t>
      </w:r>
      <w:r>
        <w:rPr>
          <w:sz w:val="22"/>
          <w:szCs w:val="22"/>
        </w:rPr>
        <w:lastRenderedPageBreak/>
        <w:t>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To establish such an information standard, we have proposed the Synthetic Biology Open Language (SBOL) as a launching point for a community development effort.  As software tools are adapt</w:t>
      </w:r>
      <w:r w:rsidR="00A56CA1">
        <w:rPr>
          <w:sz w:val="22"/>
          <w:szCs w:val="22"/>
        </w:rPr>
        <w:t>ed</w:t>
      </w:r>
      <w:r>
        <w:rPr>
          <w:sz w:val="22"/>
          <w:szCs w:val="22"/>
        </w:rPr>
        <w:t xml:space="preserve">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38" w:name="h.1r922o6ke8ad"/>
      <w:bookmarkEnd w:id="238"/>
    </w:p>
    <w:p w:rsidR="00A77B3E" w:rsidRDefault="00E274F1">
      <w:pPr>
        <w:pStyle w:val="Heading1"/>
        <w:spacing w:before="0" w:line="240" w:lineRule="auto"/>
      </w:pPr>
      <w:bookmarkStart w:id="239" w:name="h.0adb26a44765"/>
      <w:bookmarkEnd w:id="239"/>
      <w:r>
        <w:t xml:space="preserve"> </w:t>
      </w:r>
      <w:bookmarkStart w:id="240" w:name="_Toc305145359"/>
      <w:bookmarkStart w:id="241" w:name="_Toc319351504"/>
      <w:r>
        <w:t>7. Introduction to SBOL</w:t>
      </w:r>
      <w:bookmarkEnd w:id="240"/>
      <w:bookmarkEnd w:id="241"/>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w:t>
      </w:r>
      <w:r w:rsidR="00EB684D">
        <w:rPr>
          <w:sz w:val="22"/>
          <w:szCs w:val="22"/>
        </w:rPr>
        <w:t>1</w:t>
      </w:r>
      <w:r>
        <w:rPr>
          <w:sz w:val="22"/>
          <w:szCs w:val="22"/>
        </w:rPr>
        <w:t>.0,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Version 1.</w:t>
      </w:r>
      <w:r w:rsidR="00EB684D">
        <w:rPr>
          <w:sz w:val="22"/>
          <w:szCs w:val="22"/>
        </w:rPr>
        <w:t>1</w:t>
      </w:r>
      <w:r>
        <w:rPr>
          <w:sz w:val="22"/>
          <w:szCs w:val="22"/>
        </w:rPr>
        <w:t xml:space="preserve">.0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w:t>
      </w:r>
      <w:r w:rsidR="00A56CA1">
        <w:rPr>
          <w:sz w:val="22"/>
          <w:szCs w:val="22"/>
        </w:rPr>
        <w:t>, be</w:t>
      </w:r>
      <w:r>
        <w:rPr>
          <w:sz w:val="22"/>
          <w:szCs w:val="22"/>
        </w:rPr>
        <w:t xml:space="preserve"> deemed necessary for DNA assembly processes</w:t>
      </w:r>
      <w:r w:rsidR="00A56CA1">
        <w:rPr>
          <w:sz w:val="22"/>
          <w:szCs w:val="22"/>
        </w:rPr>
        <w:t>,</w:t>
      </w:r>
      <w:r w:rsidR="00AA6B86">
        <w:rPr>
          <w:sz w:val="22"/>
          <w:szCs w:val="22"/>
        </w:rPr>
        <w:t xml:space="preserve"> </w:t>
      </w:r>
      <w:r w:rsidR="00A56CA1">
        <w:rPr>
          <w:sz w:val="22"/>
          <w:szCs w:val="22"/>
        </w:rPr>
        <w:t>or have served</w:t>
      </w:r>
      <w:r>
        <w:rPr>
          <w:sz w:val="22"/>
          <w:szCs w:val="22"/>
        </w:rPr>
        <w:t xml:space="preserve"> as landmarks in analysis.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139246C0" wp14:editId="6DB0E739">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36A36DBE" wp14:editId="36B5EB6A">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w:t>
            </w:r>
            <w:r>
              <w:rPr>
                <w:sz w:val="22"/>
                <w:szCs w:val="22"/>
              </w:rPr>
              <w:lastRenderedPageBreak/>
              <w:t xml:space="preserve">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7C150FBB" wp14:editId="4F096B0C">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375C9DC7" wp14:editId="771D9CC7">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lastRenderedPageBreak/>
              <w:t>b.</w:t>
            </w:r>
            <w:r w:rsidR="00E1284B">
              <w:rPr>
                <w:noProof/>
              </w:rPr>
              <w:drawing>
                <wp:inline distT="0" distB="0" distL="0" distR="0" wp14:anchorId="4614750E" wp14:editId="19DB702E">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rsidP="003F42DA">
      <w:pPr>
        <w:pStyle w:val="Heading1"/>
      </w:pPr>
      <w:bookmarkStart w:id="242" w:name="h.xrwvetg8odjf"/>
      <w:bookmarkStart w:id="243" w:name="h.jypjev1jpdi2"/>
      <w:bookmarkStart w:id="244" w:name="h.ctxlhyombxkw"/>
      <w:bookmarkStart w:id="245" w:name="_Toc305145360"/>
      <w:bookmarkStart w:id="246" w:name="_Toc319351505"/>
      <w:bookmarkEnd w:id="242"/>
      <w:bookmarkEnd w:id="243"/>
      <w:bookmarkEnd w:id="244"/>
      <w:r>
        <w:t>8. Description of SBOL</w:t>
      </w:r>
      <w:bookmarkEnd w:id="245"/>
      <w:bookmarkEnd w:id="246"/>
      <w:r>
        <w:t xml:space="preserve"> </w:t>
      </w:r>
    </w:p>
    <w:p w:rsidR="00A77B3E" w:rsidDel="007F4EFD" w:rsidRDefault="00A77B3E">
      <w:pPr>
        <w:spacing w:before="0" w:after="0" w:line="240" w:lineRule="auto"/>
        <w:ind w:left="0" w:right="0" w:firstLine="0"/>
        <w:rPr>
          <w:del w:id="247" w:author="Michal Galdzicki" w:date="2012-02-16T19:38:00Z"/>
          <w:b/>
          <w:bCs/>
          <w:sz w:val="22"/>
          <w:szCs w:val="22"/>
        </w:rPr>
      </w:pPr>
    </w:p>
    <w:p w:rsidR="00A77B3E" w:rsidRDefault="00E274F1">
      <w:pPr>
        <w:spacing w:before="0" w:after="0" w:line="240" w:lineRule="auto"/>
        <w:ind w:left="0" w:right="0" w:firstLine="0"/>
        <w:rPr>
          <w:sz w:val="22"/>
          <w:szCs w:val="22"/>
        </w:rPr>
      </w:pPr>
      <w:r>
        <w:rPr>
          <w:sz w:val="22"/>
          <w:szCs w:val="22"/>
        </w:rPr>
        <w:t>SBOL version 1.</w:t>
      </w:r>
      <w:r w:rsidR="0060140D">
        <w:rPr>
          <w:sz w:val="22"/>
          <w:szCs w:val="22"/>
        </w:rPr>
        <w:t>1.0</w:t>
      </w:r>
      <w:r>
        <w:rPr>
          <w:sz w:val="22"/>
          <w:szCs w:val="22"/>
        </w:rPr>
        <w:t xml:space="preserve">,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248" w:name="h.1s73nqe228fi"/>
      <w:bookmarkStart w:id="249" w:name="_Toc305145361"/>
      <w:bookmarkStart w:id="250" w:name="_Toc319351506"/>
      <w:bookmarkEnd w:id="248"/>
      <w:r>
        <w:t>8.1 Overview of SBOL</w:t>
      </w:r>
      <w:bookmarkEnd w:id="249"/>
      <w:bookmarkEnd w:id="250"/>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In version 1.</w:t>
      </w:r>
      <w:r w:rsidR="00EB684D">
        <w:rPr>
          <w:sz w:val="22"/>
          <w:szCs w:val="22"/>
        </w:rPr>
        <w:t>1</w:t>
      </w:r>
      <w:r>
        <w:rPr>
          <w:sz w:val="22"/>
          <w:szCs w:val="22"/>
        </w:rPr>
        <w:t xml:space="preserve">.0,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w:t>
      </w:r>
      <w:r w:rsidR="00CF23F2">
        <w:rPr>
          <w:sz w:val="22"/>
          <w:szCs w:val="22"/>
        </w:rPr>
        <w:t>Additional terms, such as those used as used to classify DNA Components by type (see section 8.5.1) are defined by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New terminology should be added in collaboration with the Sequence Ontology project.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251" w:name="h.75dwco6ytxl8"/>
      <w:bookmarkStart w:id="252" w:name="_Toc305145362"/>
      <w:bookmarkStart w:id="253" w:name="_Toc319351507"/>
      <w:bookmarkEnd w:id="251"/>
      <w:r>
        <w:t>8.2 Conventions</w:t>
      </w:r>
      <w:bookmarkEnd w:id="252"/>
      <w:bookmarkEnd w:id="253"/>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60140D"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60140D" w:rsidRDefault="0060140D" w:rsidP="00944EA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s</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w:t>
            </w:r>
            <w:r w:rsidR="00160E94">
              <w:rPr>
                <w:sz w:val="22"/>
                <w:szCs w:val="22"/>
              </w:rPr>
              <w:t>position unspecified</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Del="007F4EFD" w:rsidRDefault="00A77B3E">
      <w:pPr>
        <w:spacing w:before="0" w:after="0" w:line="240" w:lineRule="auto"/>
        <w:rPr>
          <w:del w:id="254" w:author="Michal Galdzicki" w:date="2012-02-16T19:39:00Z"/>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3F42DA">
      <w:pPr>
        <w:spacing w:before="0" w:after="0" w:line="240" w:lineRule="auto"/>
        <w:ind w:left="0" w:firstLine="0"/>
        <w:rPr>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160E94" w:rsidP="003F42DA">
      <w:pPr>
        <w:pStyle w:val="Heading3"/>
      </w:pPr>
      <w:bookmarkStart w:id="255" w:name="_Toc319351508"/>
      <w:r>
        <w:t xml:space="preserve">8.2.1 </w:t>
      </w:r>
      <w:r w:rsidR="00E274F1">
        <w:t>SBOL versions and releases</w:t>
      </w:r>
      <w:bookmarkEnd w:id="255"/>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w:t>
      </w:r>
      <w:r w:rsidR="00EB684D">
        <w:rPr>
          <w:sz w:val="22"/>
          <w:szCs w:val="22"/>
        </w:rPr>
        <w:t>0</w:t>
      </w:r>
      <w:r>
        <w:rPr>
          <w:sz w:val="22"/>
          <w:szCs w:val="22"/>
        </w:rPr>
        <w:t xml:space="preserve">.0 a less formal version system was in place. </w:t>
      </w:r>
      <w:r w:rsidR="00EB684D">
        <w:rPr>
          <w:sz w:val="22"/>
          <w:szCs w:val="22"/>
        </w:rPr>
        <w:t>Going forward</w:t>
      </w:r>
      <w:r>
        <w:rPr>
          <w:sz w:val="22"/>
          <w:szCs w:val="22"/>
        </w:rPr>
        <w:t>,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r w:rsidR="00EB684D">
        <w:rPr>
          <w:sz w:val="22"/>
          <w:szCs w:val="22"/>
        </w:rPr>
        <w:t xml:space="preserve"> is REQUIRED.</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r w:rsidR="00EB684D">
        <w:rPr>
          <w:sz w:val="22"/>
          <w:szCs w:val="22"/>
        </w:rPr>
        <w:t xml:space="preserve">. 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OPTIONAL. </w:t>
      </w:r>
    </w:p>
    <w:p w:rsidR="00A77B3E" w:rsidRDefault="00E274F1">
      <w:pPr>
        <w:numPr>
          <w:ilvl w:val="0"/>
          <w:numId w:val="3"/>
        </w:numPr>
        <w:tabs>
          <w:tab w:val="num" w:pos="720"/>
        </w:tabs>
        <w:spacing w:before="0" w:after="0" w:line="240" w:lineRule="auto"/>
        <w:rPr>
          <w:ins w:id="256" w:author="Michal Galdzicki" w:date="2012-02-16T19:39:00Z"/>
          <w:sz w:val="22"/>
          <w:szCs w:val="22"/>
        </w:rPr>
      </w:pPr>
      <w:r>
        <w:rPr>
          <w:sz w:val="22"/>
          <w:szCs w:val="22"/>
        </w:rPr>
        <w:t xml:space="preserve">Patch versions (Z) correspond to draft revisions made by the SBOL Editors during the specification process. </w:t>
      </w:r>
      <w:r w:rsidR="00EB684D">
        <w:rPr>
          <w:sz w:val="22"/>
          <w:szCs w:val="22"/>
        </w:rPr>
        <w:t xml:space="preserve">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NOT RECOMMENDED.</w:t>
      </w:r>
    </w:p>
    <w:p w:rsidR="007F4EFD" w:rsidRDefault="007F4EFD">
      <w:pPr>
        <w:tabs>
          <w:tab w:val="num" w:pos="720"/>
        </w:tabs>
        <w:spacing w:before="0" w:after="0" w:line="240" w:lineRule="auto"/>
        <w:ind w:left="720" w:firstLine="0"/>
        <w:rPr>
          <w:sz w:val="22"/>
          <w:szCs w:val="22"/>
        </w:rPr>
        <w:pPrChange w:id="257" w:author="Michal Galdzicki" w:date="2012-02-16T19:39:00Z">
          <w:pPr>
            <w:numPr>
              <w:numId w:val="3"/>
            </w:numPr>
            <w:tabs>
              <w:tab w:val="num" w:pos="360"/>
              <w:tab w:val="num" w:pos="720"/>
            </w:tabs>
            <w:spacing w:before="0" w:after="0" w:line="240" w:lineRule="auto"/>
            <w:ind w:left="720" w:hanging="360"/>
          </w:pPr>
        </w:pPrChange>
      </w:pPr>
    </w:p>
    <w:p w:rsidR="00A77B3E" w:rsidDel="007F4EFD" w:rsidRDefault="00A77B3E">
      <w:pPr>
        <w:spacing w:before="0" w:after="0" w:line="240" w:lineRule="auto"/>
        <w:ind w:left="0" w:firstLine="0"/>
        <w:rPr>
          <w:del w:id="258" w:author="Michal Galdzicki" w:date="2012-02-16T19:39:00Z"/>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259" w:name="h.xq1v5chjvjim"/>
      <w:bookmarkStart w:id="260" w:name="_Toc305145363"/>
      <w:bookmarkStart w:id="261" w:name="_Toc319351509"/>
      <w:bookmarkEnd w:id="259"/>
      <w:r>
        <w:lastRenderedPageBreak/>
        <w:t>8.3. SBOL vocabulary</w:t>
      </w:r>
      <w:bookmarkEnd w:id="260"/>
      <w:bookmarkEnd w:id="261"/>
    </w:p>
    <w:p w:rsidR="0060140D" w:rsidRDefault="00E274F1">
      <w:pPr>
        <w:spacing w:before="0" w:after="0" w:line="240" w:lineRule="auto"/>
        <w:ind w:left="0" w:right="0" w:firstLine="0"/>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w:t>
      </w:r>
      <w:r w:rsidR="00CF23F2">
        <w:rPr>
          <w:sz w:val="22"/>
          <w:szCs w:val="22"/>
        </w:rPr>
        <w:t xml:space="preserve">Non-SBOL term definitions such as those needed to classify </w:t>
      </w:r>
      <w:proofErr w:type="spellStart"/>
      <w:r w:rsidR="00CF23F2">
        <w:rPr>
          <w:sz w:val="22"/>
          <w:szCs w:val="22"/>
        </w:rPr>
        <w:t>DnaComponents</w:t>
      </w:r>
      <w:proofErr w:type="spellEnd"/>
      <w:r w:rsidR="00CF23F2">
        <w:rPr>
          <w:sz w:val="22"/>
          <w:szCs w:val="22"/>
        </w:rPr>
        <w:t xml:space="preserve"> by</w:t>
      </w:r>
      <w:r w:rsidR="00CF23F2">
        <w:rPr>
          <w:i/>
          <w:iCs/>
          <w:sz w:val="22"/>
          <w:szCs w:val="22"/>
        </w:rPr>
        <w:t xml:space="preserve"> </w:t>
      </w:r>
      <w:r w:rsidR="00CF23F2">
        <w:rPr>
          <w:sz w:val="22"/>
          <w:szCs w:val="22"/>
        </w:rPr>
        <w:t>type can be obtained from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For example, a promoter region, coding sequence, and transcriptional terminator are all defined by the Sequence Ontology (see the Appendix for a list of examples). Terminology outside of the scope of the Sequence Ontology should be submitted as new term requests to its curators (</w:t>
      </w:r>
      <w:hyperlink r:id="rId117" w:history="1">
        <w:r w:rsidR="00CF23F2" w:rsidRPr="00D87D48">
          <w:rPr>
            <w:rStyle w:val="Hyperlink"/>
            <w:sz w:val="22"/>
            <w:szCs w:val="22"/>
          </w:rPr>
          <w:t>http://www.sequenceontology.org/</w:t>
        </w:r>
      </w:hyperlink>
      <w:r w:rsidR="00CF23F2">
        <w:rPr>
          <w:sz w:val="22"/>
          <w:szCs w:val="22"/>
        </w:rPr>
        <w:t xml:space="preserve">). </w:t>
      </w:r>
    </w:p>
    <w:p w:rsidR="00A77B3E" w:rsidRDefault="00E274F1" w:rsidP="003F42DA">
      <w:pPr>
        <w:pStyle w:val="Heading3"/>
      </w:pPr>
      <w:bookmarkStart w:id="262" w:name="h.elrf85pbz8zm"/>
      <w:bookmarkStart w:id="263" w:name="h.x598seop9g4x"/>
      <w:bookmarkStart w:id="264" w:name="h.6bsx5lce7ubx"/>
      <w:bookmarkStart w:id="265" w:name="_Toc305145364"/>
      <w:bookmarkStart w:id="266" w:name="_Toc319351510"/>
      <w:bookmarkEnd w:id="262"/>
      <w:bookmarkEnd w:id="263"/>
      <w:bookmarkEnd w:id="264"/>
      <w:r>
        <w:t>8.3.1 Core</w:t>
      </w:r>
      <w:bookmarkEnd w:id="265"/>
      <w:bookmarkEnd w:id="266"/>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w:t>
      </w:r>
      <w:r w:rsidR="003107B2">
        <w:rPr>
          <w:sz w:val="22"/>
          <w:szCs w:val="22"/>
        </w:rPr>
        <w:t xml:space="preserve"> designs</w:t>
      </w:r>
      <w:r>
        <w:rPr>
          <w:sz w:val="22"/>
          <w:szCs w:val="22"/>
        </w:rPr>
        <w:t xml:space="preserve">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8" w:anchor="DnaComponent" w:history="1">
              <w:r>
                <w:rPr>
                  <w:color w:val="000099"/>
                  <w:u w:val="single"/>
                </w:rPr>
                <w:t>http</w:t>
              </w:r>
            </w:hyperlink>
            <w:hyperlink r:id="rId119" w:anchor="DnaComponent" w:history="1">
              <w:proofErr w:type="gramStart"/>
              <w:r>
                <w:rPr>
                  <w:color w:val="000099"/>
                  <w:u w:val="single"/>
                </w:rPr>
                <w:t>:/</w:t>
              </w:r>
              <w:proofErr w:type="gramEnd"/>
              <w:r>
                <w:rPr>
                  <w:color w:val="000099"/>
                  <w:u w:val="single"/>
                </w:rPr>
                <w:t>/</w:t>
              </w:r>
            </w:hyperlink>
            <w:hyperlink r:id="rId120" w:anchor="DnaComponent" w:history="1">
              <w:r>
                <w:rPr>
                  <w:color w:val="000099"/>
                  <w:u w:val="single"/>
                </w:rPr>
                <w:t>sbols</w:t>
              </w:r>
            </w:hyperlink>
            <w:hyperlink r:id="rId121" w:anchor="DnaComponent" w:history="1">
              <w:r>
                <w:rPr>
                  <w:color w:val="000099"/>
                  <w:u w:val="single"/>
                </w:rPr>
                <w:t>.</w:t>
              </w:r>
            </w:hyperlink>
            <w:hyperlink r:id="rId122" w:anchor="DnaComponent" w:history="1">
              <w:r>
                <w:rPr>
                  <w:color w:val="000099"/>
                  <w:u w:val="single"/>
                </w:rPr>
                <w:t>org</w:t>
              </w:r>
            </w:hyperlink>
            <w:hyperlink r:id="rId123" w:anchor="DnaComponent" w:history="1">
              <w:r>
                <w:rPr>
                  <w:color w:val="000099"/>
                  <w:u w:val="single"/>
                </w:rPr>
                <w:t>/</w:t>
              </w:r>
            </w:hyperlink>
            <w:hyperlink r:id="rId124" w:anchor="DnaComponent" w:history="1">
              <w:r>
                <w:rPr>
                  <w:color w:val="000099"/>
                  <w:u w:val="single"/>
                </w:rPr>
                <w:t>v</w:t>
              </w:r>
            </w:hyperlink>
            <w:hyperlink r:id="rId125" w:anchor="DnaComponent" w:history="1">
              <w:r>
                <w:rPr>
                  <w:color w:val="000099"/>
                  <w:u w:val="single"/>
                </w:rPr>
                <w:t>1#</w:t>
              </w:r>
            </w:hyperlink>
            <w:hyperlink r:id="rId126"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7" w:anchor="DnaSequence" w:history="1">
              <w:r>
                <w:rPr>
                  <w:color w:val="000099"/>
                  <w:u w:val="single"/>
                </w:rPr>
                <w:t>http</w:t>
              </w:r>
            </w:hyperlink>
            <w:hyperlink r:id="rId128" w:anchor="DnaSequence" w:history="1">
              <w:proofErr w:type="gramStart"/>
              <w:r>
                <w:rPr>
                  <w:color w:val="000099"/>
                  <w:u w:val="single"/>
                </w:rPr>
                <w:t>:/</w:t>
              </w:r>
              <w:proofErr w:type="gramEnd"/>
              <w:r>
                <w:rPr>
                  <w:color w:val="000099"/>
                  <w:u w:val="single"/>
                </w:rPr>
                <w:t>/</w:t>
              </w:r>
            </w:hyperlink>
            <w:hyperlink r:id="rId129" w:anchor="DnaSequence" w:history="1">
              <w:r>
                <w:rPr>
                  <w:color w:val="000099"/>
                  <w:u w:val="single"/>
                </w:rPr>
                <w:t>sbols</w:t>
              </w:r>
            </w:hyperlink>
            <w:hyperlink r:id="rId130" w:anchor="DnaSequence" w:history="1">
              <w:r>
                <w:rPr>
                  <w:color w:val="000099"/>
                  <w:u w:val="single"/>
                </w:rPr>
                <w:t>.</w:t>
              </w:r>
            </w:hyperlink>
            <w:hyperlink r:id="rId131" w:anchor="DnaSequence" w:history="1">
              <w:r>
                <w:rPr>
                  <w:color w:val="000099"/>
                  <w:u w:val="single"/>
                </w:rPr>
                <w:t>org</w:t>
              </w:r>
            </w:hyperlink>
            <w:hyperlink r:id="rId132" w:anchor="DnaSequence" w:history="1">
              <w:r>
                <w:rPr>
                  <w:color w:val="000099"/>
                  <w:u w:val="single"/>
                </w:rPr>
                <w:t>/</w:t>
              </w:r>
            </w:hyperlink>
            <w:hyperlink r:id="rId133" w:anchor="DnaSequence" w:history="1">
              <w:r>
                <w:rPr>
                  <w:color w:val="000099"/>
                  <w:u w:val="single"/>
                </w:rPr>
                <w:t>v</w:t>
              </w:r>
            </w:hyperlink>
            <w:hyperlink r:id="rId134" w:anchor="DnaSequence" w:history="1">
              <w:r>
                <w:rPr>
                  <w:color w:val="000099"/>
                  <w:u w:val="single"/>
                </w:rPr>
                <w:t>1#</w:t>
              </w:r>
            </w:hyperlink>
            <w:hyperlink r:id="rId135" w:anchor="DnaSequence" w:history="1">
              <w:r>
                <w:rPr>
                  <w:rFonts w:ascii="Arial" w:eastAsia="Arial" w:hAnsi="Arial" w:cs="Arial"/>
                  <w:color w:val="000099"/>
                  <w:u w:val="single"/>
                </w:rPr>
                <w:t>DnaSequenc</w:t>
              </w:r>
            </w:hyperlink>
            <w:hyperlink r:id="rId136"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w:t>
            </w:r>
            <w:del w:id="267" w:author="Michal Galdzicki" w:date="2012-02-16T14:42:00Z">
              <w:r w:rsidDel="005F5E54">
                <w:delText xml:space="preserve">direction </w:delText>
              </w:r>
            </w:del>
            <w:ins w:id="268" w:author="Michal Galdzicki" w:date="2012-02-16T14:42:00Z">
              <w:r w:rsidR="005F5E54">
                <w:t xml:space="preserve">strand orientation </w:t>
              </w:r>
            </w:ins>
            <w:r>
              <w:t xml:space="preserve">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rsidRPr="003F42DA">
              <w:rPr>
                <w:i/>
              </w:rP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7" w:anchor="SequenceAnnotation" w:history="1">
              <w:r>
                <w:rPr>
                  <w:color w:val="000099"/>
                  <w:u w:val="single"/>
                </w:rPr>
                <w:t>http</w:t>
              </w:r>
            </w:hyperlink>
            <w:hyperlink r:id="rId138" w:anchor="SequenceAnnotation" w:history="1">
              <w:proofErr w:type="gramStart"/>
              <w:r>
                <w:rPr>
                  <w:color w:val="000099"/>
                  <w:u w:val="single"/>
                </w:rPr>
                <w:t>:/</w:t>
              </w:r>
              <w:proofErr w:type="gramEnd"/>
              <w:r>
                <w:rPr>
                  <w:color w:val="000099"/>
                  <w:u w:val="single"/>
                </w:rPr>
                <w:t>/</w:t>
              </w:r>
            </w:hyperlink>
            <w:hyperlink r:id="rId139" w:anchor="SequenceAnnotation" w:history="1">
              <w:r>
                <w:rPr>
                  <w:color w:val="000099"/>
                  <w:u w:val="single"/>
                </w:rPr>
                <w:t>sbols</w:t>
              </w:r>
            </w:hyperlink>
            <w:hyperlink r:id="rId140" w:anchor="SequenceAnnotation" w:history="1">
              <w:r>
                <w:rPr>
                  <w:color w:val="000099"/>
                  <w:u w:val="single"/>
                </w:rPr>
                <w:t>.</w:t>
              </w:r>
            </w:hyperlink>
            <w:hyperlink r:id="rId141" w:anchor="SequenceAnnotation" w:history="1">
              <w:r>
                <w:rPr>
                  <w:color w:val="000099"/>
                  <w:u w:val="single"/>
                </w:rPr>
                <w:t>org</w:t>
              </w:r>
            </w:hyperlink>
            <w:hyperlink r:id="rId142" w:anchor="SequenceAnnotation" w:history="1">
              <w:r>
                <w:rPr>
                  <w:color w:val="000099"/>
                  <w:u w:val="single"/>
                </w:rPr>
                <w:t>/</w:t>
              </w:r>
            </w:hyperlink>
            <w:hyperlink r:id="rId143" w:anchor="SequenceAnnotation" w:history="1">
              <w:r>
                <w:rPr>
                  <w:color w:val="000099"/>
                  <w:u w:val="single"/>
                </w:rPr>
                <w:t>v</w:t>
              </w:r>
            </w:hyperlink>
            <w:hyperlink r:id="rId144" w:anchor="SequenceAnnotation" w:history="1">
              <w:r>
                <w:rPr>
                  <w:color w:val="000099"/>
                  <w:u w:val="single"/>
                </w:rPr>
                <w:t>1#</w:t>
              </w:r>
            </w:hyperlink>
            <w:hyperlink r:id="rId145"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w:t>
            </w:r>
            <w:r>
              <w:lastRenderedPageBreak/>
              <w:t xml:space="preserve">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6" w:anchor="Collection" w:history="1">
              <w:r>
                <w:rPr>
                  <w:color w:val="000099"/>
                  <w:u w:val="single"/>
                </w:rPr>
                <w:t>http</w:t>
              </w:r>
            </w:hyperlink>
            <w:hyperlink r:id="rId147" w:anchor="Collection" w:history="1">
              <w:proofErr w:type="gramStart"/>
              <w:r>
                <w:rPr>
                  <w:color w:val="000099"/>
                  <w:u w:val="single"/>
                </w:rPr>
                <w:t>:/</w:t>
              </w:r>
              <w:proofErr w:type="gramEnd"/>
              <w:r>
                <w:rPr>
                  <w:color w:val="000099"/>
                  <w:u w:val="single"/>
                </w:rPr>
                <w:t>/</w:t>
              </w:r>
            </w:hyperlink>
            <w:hyperlink r:id="rId148" w:anchor="Collection" w:history="1">
              <w:r>
                <w:rPr>
                  <w:color w:val="000099"/>
                  <w:u w:val="single"/>
                </w:rPr>
                <w:t>sbols</w:t>
              </w:r>
            </w:hyperlink>
            <w:hyperlink r:id="rId149" w:anchor="Collection" w:history="1">
              <w:r>
                <w:rPr>
                  <w:color w:val="000099"/>
                  <w:u w:val="single"/>
                </w:rPr>
                <w:t>.</w:t>
              </w:r>
            </w:hyperlink>
            <w:hyperlink r:id="rId150" w:anchor="Collection" w:history="1">
              <w:r>
                <w:rPr>
                  <w:color w:val="000099"/>
                  <w:u w:val="single"/>
                </w:rPr>
                <w:t>org</w:t>
              </w:r>
            </w:hyperlink>
            <w:hyperlink r:id="rId151" w:anchor="Collection" w:history="1">
              <w:r>
                <w:rPr>
                  <w:color w:val="000099"/>
                  <w:u w:val="single"/>
                </w:rPr>
                <w:t>/</w:t>
              </w:r>
            </w:hyperlink>
            <w:hyperlink r:id="rId152" w:anchor="Collection" w:history="1">
              <w:r>
                <w:rPr>
                  <w:color w:val="000099"/>
                  <w:u w:val="single"/>
                </w:rPr>
                <w:t>v</w:t>
              </w:r>
            </w:hyperlink>
            <w:hyperlink r:id="rId153" w:anchor="Collection" w:history="1">
              <w:r>
                <w:rPr>
                  <w:color w:val="000099"/>
                  <w:u w:val="single"/>
                </w:rPr>
                <w:t>1#</w:t>
              </w:r>
            </w:hyperlink>
            <w:hyperlink r:id="rId154"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E274F1">
      <w:pPr>
        <w:pStyle w:val="Heading2"/>
        <w:spacing w:before="360" w:after="80" w:line="240" w:lineRule="auto"/>
      </w:pPr>
      <w:bookmarkStart w:id="269" w:name="h.b089i350uvkt"/>
      <w:bookmarkStart w:id="270" w:name="h.3kdldjcsxaye"/>
      <w:bookmarkStart w:id="271" w:name="_Toc305145365"/>
      <w:bookmarkStart w:id="272" w:name="_Toc319351511"/>
      <w:bookmarkEnd w:id="269"/>
      <w:bookmarkEnd w:id="270"/>
      <w:r>
        <w:lastRenderedPageBreak/>
        <w:t>8.4 Definition of the SBOL Core Data Model</w:t>
      </w:r>
      <w:bookmarkEnd w:id="271"/>
      <w:bookmarkEnd w:id="272"/>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C02D9">
            <w:pPr>
              <w:spacing w:before="0" w:after="0" w:line="240" w:lineRule="auto"/>
              <w:ind w:left="0" w:right="0" w:firstLine="0"/>
              <w:jc w:val="center"/>
            </w:pPr>
            <w:r>
              <w:rPr>
                <w:noProof/>
              </w:rPr>
              <w:drawing>
                <wp:inline distT="0" distB="0" distL="0" distR="0" wp14:anchorId="126B633D" wp14:editId="3CCADC6C">
                  <wp:extent cx="5411972" cy="42455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5">
                            <a:extLst>
                              <a:ext uri="{28A0092B-C50C-407E-A947-70E740481C1C}">
                                <a14:useLocalDpi xmlns:a14="http://schemas.microsoft.com/office/drawing/2010/main" val="0"/>
                              </a:ext>
                            </a:extLst>
                          </a:blip>
                          <a:stretch>
                            <a:fillRect/>
                          </a:stretch>
                        </pic:blipFill>
                        <pic:spPr>
                          <a:xfrm>
                            <a:off x="0" y="0"/>
                            <a:ext cx="5427106" cy="4257396"/>
                          </a:xfrm>
                          <a:prstGeom prst="rect">
                            <a:avLst/>
                          </a:prstGeom>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6" w:history="1">
              <w:r>
                <w:rPr>
                  <w:color w:val="000099"/>
                  <w:u w:val="single"/>
                </w:rPr>
                <w:t>OMG</w:t>
              </w:r>
            </w:hyperlink>
            <w:hyperlink r:id="rId157" w:history="1">
              <w:r>
                <w:rPr>
                  <w:color w:val="000099"/>
                  <w:u w:val="single"/>
                </w:rPr>
                <w:t xml:space="preserve"> 2005</w:t>
              </w:r>
            </w:hyperlink>
            <w:r>
              <w:t xml:space="preserve">). </w:t>
            </w:r>
            <w:r>
              <w:lastRenderedPageBreak/>
              <w:t xml:space="preserve">Classes (rectangles) are named at the top and connected by associations (arrows). Each association is </w:t>
            </w:r>
            <w:r w:rsidR="00EC02D9">
              <w:t>labeled</w:t>
            </w:r>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273" w:name="h.jdjwoe7czz9g"/>
      <w:bookmarkStart w:id="274" w:name="_Toc305145366"/>
      <w:bookmarkStart w:id="275" w:name="_Toc319351512"/>
      <w:bookmarkEnd w:id="273"/>
      <w:r>
        <w:lastRenderedPageBreak/>
        <w:t>8.5 SBOL Core Model Classes</w:t>
      </w:r>
      <w:bookmarkEnd w:id="274"/>
      <w:bookmarkEnd w:id="275"/>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276" w:name="h.3opa8mcnyhus"/>
      <w:bookmarkStart w:id="277" w:name="_Toc305145367"/>
      <w:bookmarkStart w:id="278" w:name="_Toc319351513"/>
      <w:bookmarkEnd w:id="276"/>
      <w:r>
        <w:t xml:space="preserve">8.5.1 </w:t>
      </w:r>
      <w:proofErr w:type="spellStart"/>
      <w:r>
        <w:t>DnaComponent</w:t>
      </w:r>
      <w:proofErr w:type="spellEnd"/>
      <w:r>
        <w:t>:</w:t>
      </w:r>
      <w:bookmarkEnd w:id="277"/>
      <w:bookmarkEnd w:id="278"/>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0C5597"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w:t>
            </w:r>
            <w:r w:rsidR="000C5597">
              <w:rPr>
                <w:sz w:val="22"/>
                <w:szCs w:val="22"/>
              </w:rPr>
              <w:t xml:space="preserve">CAN </w:t>
            </w:r>
            <w:r>
              <w:rPr>
                <w:sz w:val="22"/>
                <w:szCs w:val="22"/>
              </w:rPr>
              <w:t xml:space="preserve">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8" w:anchor="P0123" w:history="1">
              <w:r w:rsidRPr="006216A1">
                <w:rPr>
                  <w:rFonts w:eastAsia="Arial" w:cs="Arial"/>
                  <w:color w:val="000099"/>
                  <w:sz w:val="22"/>
                  <w:szCs w:val="22"/>
                  <w:u w:val="single"/>
                </w:rPr>
                <w:t>http</w:t>
              </w:r>
            </w:hyperlink>
            <w:hyperlink r:id="rId159"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60" w:anchor="P0123" w:history="1">
              <w:r w:rsidRPr="006216A1">
                <w:rPr>
                  <w:rFonts w:eastAsia="Arial" w:cs="Arial"/>
                  <w:color w:val="000099"/>
                  <w:sz w:val="22"/>
                  <w:szCs w:val="22"/>
                  <w:u w:val="single"/>
                </w:rPr>
                <w:t>sbols</w:t>
              </w:r>
            </w:hyperlink>
            <w:hyperlink r:id="rId161" w:anchor="P0123" w:history="1">
              <w:r w:rsidRPr="006216A1">
                <w:rPr>
                  <w:rFonts w:eastAsia="Arial" w:cs="Arial"/>
                  <w:color w:val="000099"/>
                  <w:sz w:val="22"/>
                  <w:szCs w:val="22"/>
                  <w:u w:val="single"/>
                </w:rPr>
                <w:t>.</w:t>
              </w:r>
            </w:hyperlink>
            <w:hyperlink r:id="rId162" w:anchor="P0123" w:history="1">
              <w:proofErr w:type="gramStart"/>
              <w:r w:rsidRPr="006216A1">
                <w:rPr>
                  <w:rFonts w:eastAsia="Arial" w:cs="Arial"/>
                  <w:color w:val="000099"/>
                  <w:sz w:val="22"/>
                  <w:szCs w:val="22"/>
                  <w:u w:val="single"/>
                </w:rPr>
                <w:t>org</w:t>
              </w:r>
            </w:hyperlink>
            <w:hyperlink r:id="rId163" w:anchor="P0123" w:history="1">
              <w:r w:rsidRPr="006216A1">
                <w:rPr>
                  <w:rFonts w:eastAsia="Arial" w:cs="Arial"/>
                  <w:color w:val="000099"/>
                  <w:sz w:val="22"/>
                  <w:szCs w:val="22"/>
                  <w:u w:val="single"/>
                </w:rPr>
                <w:t>/</w:t>
              </w:r>
            </w:hyperlink>
            <w:hyperlink r:id="rId164" w:anchor="P0123" w:history="1">
              <w:r w:rsidRPr="006216A1">
                <w:rPr>
                  <w:rFonts w:eastAsia="Arial" w:cs="Arial"/>
                  <w:color w:val="000099"/>
                  <w:sz w:val="22"/>
                  <w:szCs w:val="22"/>
                  <w:u w:val="single"/>
                </w:rPr>
                <w:t>data</w:t>
              </w:r>
              <w:proofErr w:type="gramEnd"/>
            </w:hyperlink>
            <w:hyperlink r:id="rId165" w:anchor="P0123" w:history="1">
              <w:r w:rsidRPr="006216A1">
                <w:rPr>
                  <w:rFonts w:eastAsia="Arial" w:cs="Arial"/>
                  <w:color w:val="000099"/>
                  <w:sz w:val="22"/>
                  <w:szCs w:val="22"/>
                  <w:u w:val="single"/>
                </w:rPr>
                <w:t>#</w:t>
              </w:r>
            </w:hyperlink>
            <w:hyperlink r:id="rId166" w:anchor="P0123" w:history="1">
              <w:r w:rsidRPr="006216A1">
                <w:rPr>
                  <w:rFonts w:eastAsia="Arial" w:cs="Arial"/>
                  <w:color w:val="000099"/>
                  <w:sz w:val="22"/>
                  <w:szCs w:val="22"/>
                  <w:u w:val="single"/>
                </w:rPr>
                <w:t>P</w:t>
              </w:r>
            </w:hyperlink>
            <w:hyperlink r:id="rId167"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lastRenderedPageBreak/>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w:t>
            </w:r>
            <w:del w:id="279" w:author="Michal Galdzicki" w:date="2012-02-16T14:43:00Z">
              <w:r w:rsidDel="005F5E54">
                <w:rPr>
                  <w:sz w:val="22"/>
                  <w:szCs w:val="22"/>
                </w:rPr>
                <w:delText xml:space="preserve">direction </w:delText>
              </w:r>
            </w:del>
            <w:ins w:id="280" w:author="Michal Galdzicki" w:date="2012-02-16T14:43:00Z">
              <w:r w:rsidR="005F5E54">
                <w:rPr>
                  <w:sz w:val="22"/>
                  <w:szCs w:val="22"/>
                </w:rPr>
                <w:t xml:space="preserve">strand orientation </w:t>
              </w:r>
            </w:ins>
            <w:r>
              <w:rPr>
                <w:sz w:val="22"/>
                <w:szCs w:val="22"/>
              </w:rPr>
              <w:t xml:space="preserve">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pLac-O1) which may have more than one instantiation in terms of exact DNA sequence composition. As these names are intended for human consumption, they SHOULD be kept short and meaningful,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w:t>
            </w:r>
            <w:r w:rsidR="00160E94" w:rsidRPr="00160E94">
              <w:rPr>
                <w:sz w:val="22"/>
                <w:szCs w:val="22"/>
              </w:rPr>
              <w:t>(see Appendix for commonly used terms)</w:t>
            </w:r>
            <w:r>
              <w:rPr>
                <w:sz w:val="22"/>
                <w:szCs w:val="22"/>
              </w:rPr>
              <w:t xml:space="preserve">. These provide a defined terminology of types of </w:t>
            </w:r>
            <w:proofErr w:type="spellStart"/>
            <w:r>
              <w:rPr>
                <w:i/>
                <w:iCs/>
                <w:sz w:val="22"/>
                <w:szCs w:val="22"/>
              </w:rPr>
              <w:t>DnaComponents</w:t>
            </w:r>
            <w:proofErr w:type="spellEnd"/>
            <w:r>
              <w:rPr>
                <w:sz w:val="22"/>
                <w:szCs w:val="22"/>
              </w:rPr>
              <w:t xml:space="preserve">. This vocabulary may be extended, </w:t>
            </w:r>
            <w:r w:rsidR="00160E94" w:rsidRPr="00160E94">
              <w:rPr>
                <w:sz w:val="22"/>
                <w:szCs w:val="22"/>
              </w:rPr>
              <w:t xml:space="preserve">(use "Request a Term" </w:t>
            </w:r>
            <w:hyperlink r:id="rId168" w:history="1">
              <w:r w:rsidR="00160E94" w:rsidRPr="008465B1">
                <w:rPr>
                  <w:rStyle w:val="Hyperlink"/>
                  <w:sz w:val="22"/>
                  <w:szCs w:val="22"/>
                </w:rPr>
                <w:t>http://sequenceontology.org</w:t>
              </w:r>
            </w:hyperlink>
            <w:r w:rsidR="00160E94" w:rsidRPr="00160E94">
              <w:rPr>
                <w:sz w:val="22"/>
                <w:szCs w:val="22"/>
              </w:rPr>
              <w:t>)</w:t>
            </w:r>
            <w:r w:rsidR="00160E94">
              <w:rPr>
                <w:sz w:val="22"/>
                <w:szCs w:val="22"/>
              </w:rPr>
              <w:t>.</w:t>
            </w:r>
          </w:p>
        </w:tc>
      </w:tr>
    </w:tbl>
    <w:p w:rsidR="00A77B3E" w:rsidRDefault="00A77B3E">
      <w:pPr>
        <w:spacing w:before="0" w:after="0" w:line="240" w:lineRule="auto"/>
        <w:ind w:left="0" w:right="0" w:firstLine="0"/>
        <w:rPr>
          <w:ins w:id="281" w:author="Michal Galdzicki" w:date="2012-02-16T19:44:00Z"/>
        </w:rPr>
      </w:pPr>
    </w:p>
    <w:p w:rsidR="006E7A31" w:rsidRDefault="006E7A31">
      <w:pPr>
        <w:spacing w:before="0" w:after="0" w:line="240" w:lineRule="auto"/>
        <w:ind w:left="0" w:right="0" w:firstLine="0"/>
        <w:rPr>
          <w:ins w:id="282" w:author="Michal Galdzicki" w:date="2012-02-16T19:44:00Z"/>
        </w:rPr>
      </w:pPr>
      <w:ins w:id="283" w:author="Michal Galdzicki" w:date="2012-02-16T19:44:00Z">
        <w:r>
          <w:br w:type="page"/>
        </w:r>
      </w:ins>
    </w:p>
    <w:p w:rsidR="006E7A31" w:rsidDel="006E7A31" w:rsidRDefault="006E7A31">
      <w:pPr>
        <w:spacing w:before="0" w:after="0" w:line="240" w:lineRule="auto"/>
        <w:ind w:left="0" w:right="0" w:firstLine="0"/>
        <w:rPr>
          <w:del w:id="284" w:author="Michal Galdzicki" w:date="2012-02-16T19:44:00Z"/>
        </w:rPr>
      </w:pPr>
    </w:p>
    <w:p w:rsidR="00A77B3E" w:rsidRDefault="00E274F1">
      <w:pPr>
        <w:pStyle w:val="Heading3"/>
        <w:spacing w:before="0" w:line="240" w:lineRule="auto"/>
      </w:pPr>
      <w:bookmarkStart w:id="285" w:name="_Toc305145368"/>
      <w:bookmarkStart w:id="286" w:name="_Toc319351514"/>
      <w:r>
        <w:t xml:space="preserve">8.5.2 </w:t>
      </w:r>
      <w:proofErr w:type="spellStart"/>
      <w:r>
        <w:t>DnaSequence</w:t>
      </w:r>
      <w:proofErr w:type="spellEnd"/>
      <w:r>
        <w:t>:</w:t>
      </w:r>
      <w:bookmarkEnd w:id="285"/>
      <w:bookmarkEnd w:id="286"/>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del w:id="287" w:author="Michal Galdzicki" w:date="2012-04-18T00:44:00Z">
              <w:r w:rsidDel="007051EC">
                <w:rPr>
                  <w:sz w:val="22"/>
                  <w:szCs w:val="22"/>
                </w:rPr>
                <w:delText xml:space="preserve">being </w:delText>
              </w:r>
            </w:del>
            <w:r>
              <w:rPr>
                <w:sz w:val="22"/>
                <w:szCs w:val="22"/>
              </w:rPr>
              <w:t xml:space="preserve">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del w:id="288" w:author="Michal Galdzicki" w:date="2012-04-18T00:40:00Z">
              <w:r w:rsidRPr="007051EC" w:rsidDel="007051EC">
                <w:rPr>
                  <w:sz w:val="22"/>
                  <w:szCs w:val="22"/>
                  <w:rPrChange w:id="289" w:author="Michal Galdzicki" w:date="2012-04-18T00:40:00Z">
                    <w:rPr>
                      <w:sz w:val="22"/>
                      <w:szCs w:val="22"/>
                    </w:rPr>
                  </w:rPrChange>
                </w:rPr>
                <w:delText xml:space="preserve">For SBOL </w:delText>
              </w:r>
              <w:r w:rsidRPr="007051EC" w:rsidDel="007051EC">
                <w:rPr>
                  <w:iCs/>
                  <w:sz w:val="22"/>
                  <w:szCs w:val="22"/>
                  <w:rPrChange w:id="290" w:author="Michal Galdzicki" w:date="2012-04-18T00:40:00Z">
                    <w:rPr>
                      <w:i/>
                      <w:iCs/>
                      <w:sz w:val="22"/>
                      <w:szCs w:val="22"/>
                    </w:rPr>
                  </w:rPrChange>
                </w:rPr>
                <w:delText>DnaSequence</w:delText>
              </w:r>
              <w:r w:rsidRPr="007051EC" w:rsidDel="007051EC">
                <w:rPr>
                  <w:sz w:val="22"/>
                  <w:szCs w:val="22"/>
                  <w:rPrChange w:id="291" w:author="Michal Galdzicki" w:date="2012-04-18T00:40:00Z">
                    <w:rPr>
                      <w:sz w:val="22"/>
                      <w:szCs w:val="22"/>
                    </w:rPr>
                  </w:rPrChange>
                </w:rPr>
                <w:delText>,</w:delText>
              </w:r>
              <w:r w:rsidRPr="007051EC" w:rsidDel="007051EC">
                <w:rPr>
                  <w:iCs/>
                  <w:sz w:val="22"/>
                  <w:szCs w:val="22"/>
                  <w:rPrChange w:id="292" w:author="Michal Galdzicki" w:date="2012-04-18T00:40:00Z">
                    <w:rPr>
                      <w:i/>
                      <w:iCs/>
                      <w:sz w:val="22"/>
                      <w:szCs w:val="22"/>
                    </w:rPr>
                  </w:rPrChange>
                </w:rPr>
                <w:delText xml:space="preserve"> </w:delText>
              </w:r>
            </w:del>
            <w:ins w:id="293" w:author="Michal Galdzicki" w:date="2012-04-18T00:40:00Z">
              <w:r w:rsidR="007051EC" w:rsidRPr="007051EC">
                <w:rPr>
                  <w:iCs/>
                  <w:sz w:val="22"/>
                  <w:szCs w:val="22"/>
                  <w:rPrChange w:id="294" w:author="Michal Galdzicki" w:date="2012-04-18T00:40:00Z">
                    <w:rPr>
                      <w:i/>
                      <w:iCs/>
                      <w:sz w:val="22"/>
                      <w:szCs w:val="22"/>
                    </w:rPr>
                  </w:rPrChange>
                </w:rPr>
                <w:t>T</w:t>
              </w:r>
            </w:ins>
            <w:ins w:id="295" w:author="Michal Galdzicki" w:date="2012-04-18T00:39:00Z">
              <w:r w:rsidR="007051EC" w:rsidRPr="007051EC">
                <w:rPr>
                  <w:sz w:val="22"/>
                  <w:szCs w:val="22"/>
                  <w:rPrChange w:id="296" w:author="Michal Galdzicki" w:date="2012-04-18T00:40:00Z">
                    <w:rPr>
                      <w:sz w:val="22"/>
                      <w:szCs w:val="22"/>
                    </w:rPr>
                  </w:rPrChange>
                </w:rPr>
                <w:t>he</w:t>
              </w:r>
              <w:r w:rsidR="007051EC">
                <w:rPr>
                  <w:sz w:val="22"/>
                  <w:szCs w:val="22"/>
                </w:rPr>
                <w:t xml:space="preserve"> DNA segment </w:t>
              </w:r>
            </w:ins>
            <w:ins w:id="297" w:author="Michal Galdzicki" w:date="2012-04-18T00:42:00Z">
              <w:r w:rsidR="007051EC">
                <w:rPr>
                  <w:sz w:val="22"/>
                  <w:szCs w:val="22"/>
                </w:rPr>
                <w:t>MUST be</w:t>
              </w:r>
            </w:ins>
            <w:ins w:id="298" w:author="Michal Galdzicki" w:date="2012-04-18T00:40:00Z">
              <w:r w:rsidR="007051EC">
                <w:rPr>
                  <w:sz w:val="22"/>
                  <w:szCs w:val="22"/>
                </w:rPr>
                <w:t xml:space="preserve"> represented by</w:t>
              </w:r>
            </w:ins>
            <w:ins w:id="299" w:author="Michal Galdzicki" w:date="2012-04-18T00:39:00Z">
              <w:r w:rsidR="007051EC">
                <w:rPr>
                  <w:sz w:val="22"/>
                  <w:szCs w:val="22"/>
                </w:rPr>
                <w:t xml:space="preserve"> </w:t>
              </w:r>
            </w:ins>
            <w:del w:id="300" w:author="Michal Galdzicki" w:date="2012-04-18T00:43:00Z">
              <w:r w:rsidDel="007051EC">
                <w:rPr>
                  <w:sz w:val="22"/>
                  <w:szCs w:val="22"/>
                </w:rPr>
                <w:delText xml:space="preserve">the </w:delText>
              </w:r>
            </w:del>
            <w:ins w:id="301" w:author="Michal Galdzicki" w:date="2012-04-18T00:46:00Z">
              <w:r w:rsidR="007051EC">
                <w:rPr>
                  <w:sz w:val="22"/>
                  <w:szCs w:val="22"/>
                </w:rPr>
                <w:t xml:space="preserve">the </w:t>
              </w:r>
            </w:ins>
            <w:ins w:id="302" w:author="Michal Galdzicki" w:date="2012-04-18T00:45:00Z">
              <w:r w:rsidR="007051EC">
                <w:rPr>
                  <w:sz w:val="22"/>
                  <w:szCs w:val="22"/>
                </w:rPr>
                <w:t xml:space="preserve">sequence of </w:t>
              </w:r>
            </w:ins>
            <w:ins w:id="303" w:author="Michal Galdzicki" w:date="2012-04-18T00:46:00Z">
              <w:r w:rsidR="007051EC">
                <w:rPr>
                  <w:sz w:val="22"/>
                  <w:szCs w:val="22"/>
                </w:rPr>
                <w:t xml:space="preserve">its </w:t>
              </w:r>
            </w:ins>
            <w:r>
              <w:rPr>
                <w:sz w:val="22"/>
                <w:szCs w:val="22"/>
              </w:rPr>
              <w:t>base</w:t>
            </w:r>
            <w:ins w:id="304" w:author="Michal Galdzicki" w:date="2012-04-18T00:46:00Z">
              <w:r w:rsidR="007051EC">
                <w:rPr>
                  <w:sz w:val="22"/>
                  <w:szCs w:val="22"/>
                </w:rPr>
                <w:t>s</w:t>
              </w:r>
            </w:ins>
            <w:r>
              <w:rPr>
                <w:sz w:val="22"/>
                <w:szCs w:val="22"/>
              </w:rPr>
              <w:t xml:space="preserve"> </w:t>
            </w:r>
            <w:del w:id="305" w:author="Michal Galdzicki" w:date="2012-04-18T00:46:00Z">
              <w:r w:rsidDel="007051EC">
                <w:rPr>
                  <w:sz w:val="22"/>
                  <w:szCs w:val="22"/>
                </w:rPr>
                <w:delText>pair</w:delText>
              </w:r>
            </w:del>
            <w:del w:id="306" w:author="Michal Galdzicki" w:date="2012-04-18T00:38:00Z">
              <w:r w:rsidDel="007051EC">
                <w:rPr>
                  <w:sz w:val="22"/>
                  <w:szCs w:val="22"/>
                </w:rPr>
                <w:delText>s MUST be represented by a sequence of lowercase characters corresp</w:delText>
              </w:r>
            </w:del>
            <w:ins w:id="307" w:author="Michal Galdzicki" w:date="2012-04-18T00:42:00Z">
              <w:r w:rsidR="007051EC">
                <w:rPr>
                  <w:sz w:val="22"/>
                  <w:szCs w:val="22"/>
                </w:rPr>
                <w:t>in the 5’ to 3’ order of</w:t>
              </w:r>
            </w:ins>
            <w:ins w:id="308" w:author="Michal Galdzicki" w:date="2012-04-18T00:41:00Z">
              <w:r w:rsidR="007051EC">
                <w:rPr>
                  <w:sz w:val="22"/>
                  <w:szCs w:val="22"/>
                </w:rPr>
                <w:t xml:space="preserve"> nucleotides</w:t>
              </w:r>
            </w:ins>
            <w:del w:id="309" w:author="Michal Galdzicki" w:date="2012-04-18T00:39:00Z">
              <w:r w:rsidDel="007051EC">
                <w:rPr>
                  <w:sz w:val="22"/>
                  <w:szCs w:val="22"/>
                </w:rPr>
                <w:delText>onding</w:delText>
              </w:r>
            </w:del>
            <w:del w:id="310" w:author="Michal Galdzicki" w:date="2012-04-18T00:40:00Z">
              <w:r w:rsidDel="007051EC">
                <w:rPr>
                  <w:sz w:val="22"/>
                  <w:szCs w:val="22"/>
                </w:rPr>
                <w:delText xml:space="preserve"> to</w:delText>
              </w:r>
            </w:del>
            <w:del w:id="311" w:author="Michal Galdzicki" w:date="2012-04-18T00:41:00Z">
              <w:r w:rsidDel="007051EC">
                <w:rPr>
                  <w:sz w:val="22"/>
                  <w:szCs w:val="22"/>
                </w:rPr>
                <w:delText xml:space="preserve"> the</w:delText>
              </w:r>
            </w:del>
            <w:del w:id="312" w:author="Michal Galdzicki" w:date="2012-04-18T00:42:00Z">
              <w:r w:rsidDel="007051EC">
                <w:rPr>
                  <w:sz w:val="22"/>
                  <w:szCs w:val="22"/>
                </w:rPr>
                <w:delText xml:space="preserve"> 5’ to 3’ order of nucleotides in</w:delText>
              </w:r>
            </w:del>
            <w:del w:id="313" w:author="Michal Galdzicki" w:date="2012-04-18T00:39:00Z">
              <w:r w:rsidDel="007051EC">
                <w:rPr>
                  <w:sz w:val="22"/>
                  <w:szCs w:val="22"/>
                </w:rPr>
                <w:delText xml:space="preserve"> the DNA segment described</w:delText>
              </w:r>
            </w:del>
            <w:del w:id="314" w:author="Michal Galdzicki" w:date="2012-04-18T00:43:00Z">
              <w:r w:rsidDel="007051EC">
                <w:rPr>
                  <w:sz w:val="22"/>
                  <w:szCs w:val="22"/>
                </w:rPr>
                <w:delText>, eg. “</w:delText>
              </w:r>
              <w:r w:rsidDel="007051EC">
                <w:rPr>
                  <w:rFonts w:ascii="Courier New" w:eastAsia="Courier New" w:hAnsi="Courier New" w:cs="Courier New"/>
                  <w:sz w:val="22"/>
                  <w:szCs w:val="22"/>
                </w:rPr>
                <w:delText>actg</w:delText>
              </w:r>
              <w:r w:rsidDel="007051EC">
                <w:rPr>
                  <w:sz w:val="22"/>
                  <w:szCs w:val="22"/>
                </w:rPr>
                <w:delText>”</w:delText>
              </w:r>
            </w:del>
            <w:r>
              <w:rPr>
                <w:sz w:val="22"/>
                <w:szCs w:val="22"/>
              </w:rPr>
              <w:t xml:space="preserve">. </w:t>
            </w:r>
            <w:del w:id="315" w:author="Michal Galdzicki" w:date="2012-04-18T00:46:00Z">
              <w:r w:rsidDel="007051EC">
                <w:rPr>
                  <w:sz w:val="22"/>
                  <w:szCs w:val="22"/>
                </w:rPr>
                <w:delText xml:space="preserve"> </w:delText>
              </w:r>
            </w:del>
            <w:r>
              <w:rPr>
                <w:sz w:val="22"/>
                <w:szCs w:val="22"/>
              </w:rPr>
              <w:t>The string value MUST conform to the restrictions listed below</w:t>
            </w:r>
            <w:ins w:id="316" w:author="Michal Galdzicki" w:date="2012-04-18T00:43:00Z">
              <w:r w:rsidR="007051EC">
                <w:rPr>
                  <w:sz w:val="22"/>
                  <w:szCs w:val="22"/>
                </w:rPr>
                <w:t xml:space="preserve">, </w:t>
              </w:r>
              <w:proofErr w:type="spellStart"/>
              <w:r w:rsidR="007051EC">
                <w:rPr>
                  <w:sz w:val="22"/>
                  <w:szCs w:val="22"/>
                </w:rPr>
                <w:t>eg</w:t>
              </w:r>
              <w:proofErr w:type="spellEnd"/>
              <w:r w:rsidR="007051EC">
                <w:rPr>
                  <w:sz w:val="22"/>
                  <w:szCs w:val="22"/>
                </w:rPr>
                <w:t>. “</w:t>
              </w:r>
              <w:proofErr w:type="spellStart"/>
              <w:r w:rsidR="007051EC">
                <w:rPr>
                  <w:rFonts w:ascii="Courier New" w:eastAsia="Courier New" w:hAnsi="Courier New" w:cs="Courier New"/>
                  <w:sz w:val="22"/>
                  <w:szCs w:val="22"/>
                </w:rPr>
                <w:t>actg</w:t>
              </w:r>
              <w:proofErr w:type="spellEnd"/>
              <w:r w:rsidR="007051EC">
                <w:rPr>
                  <w:sz w:val="22"/>
                  <w:szCs w:val="22"/>
                </w:rPr>
                <w:t>”</w:t>
              </w:r>
            </w:ins>
            <w:r>
              <w:rPr>
                <w:sz w:val="22"/>
                <w:szCs w:val="22"/>
              </w:rPr>
              <w:t>:</w:t>
            </w:r>
          </w:p>
          <w:p w:rsidR="00A77B3E" w:rsidRDefault="00E274F1">
            <w:pPr>
              <w:spacing w:before="0" w:after="0" w:line="240" w:lineRule="auto"/>
              <w:ind w:left="0" w:right="0" w:firstLine="0"/>
              <w:rPr>
                <w:sz w:val="22"/>
                <w:szCs w:val="22"/>
              </w:rPr>
            </w:pPr>
            <w:r>
              <w:rPr>
                <w:sz w:val="22"/>
                <w:szCs w:val="22"/>
              </w:rPr>
              <w:t xml:space="preserve"> </w:t>
            </w:r>
          </w:p>
          <w:p w:rsidR="00DE78B6" w:rsidRDefault="00E274F1">
            <w:pPr>
              <w:spacing w:before="0" w:after="0" w:line="240" w:lineRule="auto"/>
              <w:ind w:left="0" w:right="0" w:firstLine="0"/>
              <w:rPr>
                <w:sz w:val="22"/>
                <w:szCs w:val="22"/>
              </w:rPr>
            </w:pPr>
            <w:r>
              <w:rPr>
                <w:sz w:val="22"/>
                <w:szCs w:val="22"/>
              </w:rPr>
              <w:t xml:space="preserve">a. The DNA sequence </w:t>
            </w:r>
            <w:r w:rsidR="00C56E7A">
              <w:rPr>
                <w:sz w:val="22"/>
                <w:szCs w:val="22"/>
              </w:rPr>
              <w:t xml:space="preserve">MUST </w:t>
            </w:r>
            <w:r>
              <w:rPr>
                <w:sz w:val="22"/>
                <w:szCs w:val="22"/>
              </w:rPr>
              <w:t xml:space="preserve">use the </w:t>
            </w:r>
            <w:r w:rsidR="00DE78B6" w:rsidRPr="00DE78B6">
              <w:rPr>
                <w:sz w:val="22"/>
                <w:szCs w:val="22"/>
              </w:rPr>
              <w:t>Nomenclature for incompletely specified bases in nucleic acid sequences</w:t>
            </w:r>
            <w:r w:rsidR="00C56E7A">
              <w:rPr>
                <w:sz w:val="22"/>
                <w:szCs w:val="22"/>
              </w:rPr>
              <w:t xml:space="preserve"> (</w:t>
            </w:r>
            <w:r w:rsidR="00C56E7A" w:rsidRPr="00C56E7A">
              <w:rPr>
                <w:sz w:val="22"/>
                <w:szCs w:val="22"/>
              </w:rPr>
              <w:t>Co</w:t>
            </w:r>
            <w:r w:rsidR="00C56E7A">
              <w:rPr>
                <w:sz w:val="22"/>
                <w:szCs w:val="22"/>
              </w:rPr>
              <w:t>r</w:t>
            </w:r>
            <w:r w:rsidR="00C56E7A" w:rsidRPr="00C56E7A">
              <w:rPr>
                <w:sz w:val="22"/>
                <w:szCs w:val="22"/>
              </w:rPr>
              <w:t>nish-Bowden</w:t>
            </w:r>
            <w:r w:rsidR="00C56E7A">
              <w:rPr>
                <w:sz w:val="22"/>
                <w:szCs w:val="22"/>
              </w:rPr>
              <w:t xml:space="preserve"> 1985)</w:t>
            </w:r>
            <w:r w:rsidR="00DE78B6">
              <w:rPr>
                <w:sz w:val="22"/>
                <w:szCs w:val="22"/>
              </w:rPr>
              <w:t xml:space="preserve">. Rules adopted by </w:t>
            </w:r>
            <w:r>
              <w:rPr>
                <w:sz w:val="22"/>
                <w:szCs w:val="22"/>
              </w:rPr>
              <w:t>IUPA</w:t>
            </w:r>
            <w:r w:rsidR="00C56E7A">
              <w:rPr>
                <w:sz w:val="22"/>
                <w:szCs w:val="22"/>
              </w:rPr>
              <w:t>C.</w:t>
            </w:r>
          </w:p>
          <w:p w:rsidR="00DE78B6" w:rsidRDefault="00DE78B6">
            <w:pPr>
              <w:spacing w:before="0" w:after="0" w:line="240" w:lineRule="auto"/>
              <w:ind w:left="0" w:right="0" w:firstLine="0"/>
              <w:rPr>
                <w:sz w:val="22"/>
                <w:szCs w:val="22"/>
              </w:rPr>
            </w:pPr>
          </w:p>
          <w:p w:rsidR="00DE78B6" w:rsidRPr="003F42DA" w:rsidRDefault="00DE78B6">
            <w:pPr>
              <w:spacing w:before="0" w:after="0" w:line="240" w:lineRule="auto"/>
              <w:ind w:left="0" w:right="0" w:firstLine="0"/>
              <w:rPr>
                <w:rFonts w:ascii="Courier New" w:hAnsi="Courier New" w:cs="Courier New"/>
                <w:color w:val="222222"/>
                <w:sz w:val="22"/>
                <w:szCs w:val="22"/>
              </w:rPr>
            </w:pPr>
            <w:r w:rsidRPr="003F42DA">
              <w:rPr>
                <w:rStyle w:val="apple-converted-space"/>
                <w:rFonts w:ascii="Courier New" w:hAnsi="Courier New" w:cs="Courier New"/>
                <w:color w:val="222222"/>
                <w:sz w:val="22"/>
                <w:szCs w:val="22"/>
              </w:rPr>
              <w:t> </w:t>
            </w:r>
            <w:r w:rsidRPr="003F42DA">
              <w:rPr>
                <w:rFonts w:ascii="Courier New" w:hAnsi="Courier New" w:cs="Courier New"/>
                <w:color w:val="222222"/>
                <w:sz w:val="22"/>
                <w:szCs w:val="22"/>
              </w:rPr>
              <w:t>Symbol  Meaning</w:t>
            </w:r>
            <w:r w:rsidRPr="003F42DA">
              <w:rPr>
                <w:rFonts w:ascii="Courier New" w:hAnsi="Courier New" w:cs="Courier New"/>
                <w:color w:val="222222"/>
                <w:sz w:val="22"/>
                <w:szCs w:val="22"/>
              </w:rPr>
              <w:br/>
              <w:t> ------  -------</w:t>
            </w:r>
            <w:r w:rsidRPr="003F42DA">
              <w:rPr>
                <w:rFonts w:ascii="Courier New" w:hAnsi="Courier New" w:cs="Courier New"/>
                <w:color w:val="222222"/>
                <w:sz w:val="22"/>
                <w:szCs w:val="22"/>
              </w:rPr>
              <w:br/>
              <w:t xml:space="preserve"> a       </w:t>
            </w:r>
            <w:proofErr w:type="spellStart"/>
            <w:r w:rsidRPr="003F42DA">
              <w:rPr>
                <w:rFonts w:ascii="Courier New" w:hAnsi="Courier New" w:cs="Courier New"/>
                <w:color w:val="222222"/>
                <w:sz w:val="22"/>
                <w:szCs w:val="22"/>
              </w:rPr>
              <w:t>a</w:t>
            </w:r>
            <w:proofErr w:type="spellEnd"/>
            <w:r w:rsidRPr="003F42DA">
              <w:rPr>
                <w:rFonts w:ascii="Courier New" w:hAnsi="Courier New" w:cs="Courier New"/>
                <w:color w:val="222222"/>
                <w:sz w:val="22"/>
                <w:szCs w:val="22"/>
              </w:rPr>
              <w:t>; adenine</w:t>
            </w:r>
            <w:r w:rsidRPr="003F42DA">
              <w:rPr>
                <w:rFonts w:ascii="Courier New" w:hAnsi="Courier New" w:cs="Courier New"/>
                <w:color w:val="222222"/>
                <w:sz w:val="22"/>
                <w:szCs w:val="22"/>
              </w:rPr>
              <w:br/>
              <w:t xml:space="preserve"> c       </w:t>
            </w:r>
            <w:proofErr w:type="spellStart"/>
            <w:r w:rsidRPr="003F42DA">
              <w:rPr>
                <w:rFonts w:ascii="Courier New" w:hAnsi="Courier New" w:cs="Courier New"/>
                <w:color w:val="222222"/>
                <w:sz w:val="22"/>
                <w:szCs w:val="22"/>
              </w:rPr>
              <w:t>c</w:t>
            </w:r>
            <w:proofErr w:type="spellEnd"/>
            <w:r w:rsidRPr="003F42DA">
              <w:rPr>
                <w:rFonts w:ascii="Courier New" w:hAnsi="Courier New" w:cs="Courier New"/>
                <w:color w:val="222222"/>
                <w:sz w:val="22"/>
                <w:szCs w:val="22"/>
              </w:rPr>
              <w:t>; cytosine</w:t>
            </w:r>
            <w:r w:rsidRPr="003F42DA">
              <w:rPr>
                <w:rFonts w:ascii="Courier New" w:hAnsi="Courier New" w:cs="Courier New"/>
                <w:color w:val="222222"/>
                <w:sz w:val="22"/>
                <w:szCs w:val="22"/>
              </w:rPr>
              <w:br/>
              <w:t xml:space="preserve"> g       </w:t>
            </w:r>
            <w:proofErr w:type="spellStart"/>
            <w:r w:rsidRPr="003F42DA">
              <w:rPr>
                <w:rFonts w:ascii="Courier New" w:hAnsi="Courier New" w:cs="Courier New"/>
                <w:color w:val="222222"/>
                <w:sz w:val="22"/>
                <w:szCs w:val="22"/>
              </w:rPr>
              <w:t>g</w:t>
            </w:r>
            <w:proofErr w:type="spellEnd"/>
            <w:r w:rsidRPr="003F42DA">
              <w:rPr>
                <w:rFonts w:ascii="Courier New" w:hAnsi="Courier New" w:cs="Courier New"/>
                <w:color w:val="222222"/>
                <w:sz w:val="22"/>
                <w:szCs w:val="22"/>
              </w:rPr>
              <w:t>; guanine</w:t>
            </w:r>
            <w:r w:rsidRPr="003F42DA">
              <w:rPr>
                <w:rFonts w:ascii="Courier New" w:hAnsi="Courier New" w:cs="Courier New"/>
                <w:color w:val="222222"/>
                <w:sz w:val="22"/>
                <w:szCs w:val="22"/>
              </w:rPr>
              <w:br/>
              <w:t xml:space="preserve"> t       </w:t>
            </w:r>
            <w:proofErr w:type="spellStart"/>
            <w:r w:rsidRPr="003F42DA">
              <w:rPr>
                <w:rFonts w:ascii="Courier New" w:hAnsi="Courier New" w:cs="Courier New"/>
                <w:color w:val="222222"/>
                <w:sz w:val="22"/>
                <w:szCs w:val="22"/>
              </w:rPr>
              <w:t>t</w:t>
            </w:r>
            <w:proofErr w:type="spellEnd"/>
            <w:r w:rsidRPr="003F42DA">
              <w:rPr>
                <w:rFonts w:ascii="Courier New" w:hAnsi="Courier New" w:cs="Courier New"/>
                <w:color w:val="222222"/>
                <w:sz w:val="22"/>
                <w:szCs w:val="22"/>
              </w:rPr>
              <w:t>; thymine</w:t>
            </w:r>
            <w:r w:rsidRPr="003F42DA">
              <w:rPr>
                <w:rFonts w:ascii="Courier New" w:hAnsi="Courier New" w:cs="Courier New"/>
                <w:color w:val="222222"/>
                <w:sz w:val="22"/>
                <w:szCs w:val="22"/>
              </w:rPr>
              <w:br/>
              <w:t> m       a or c</w:t>
            </w:r>
            <w:r w:rsidRPr="003F42DA">
              <w:rPr>
                <w:rFonts w:ascii="Courier New" w:hAnsi="Courier New" w:cs="Courier New"/>
                <w:color w:val="222222"/>
                <w:sz w:val="22"/>
                <w:szCs w:val="22"/>
              </w:rPr>
              <w:br/>
              <w:t> r       a or g</w:t>
            </w:r>
            <w:r w:rsidRPr="003F42DA">
              <w:rPr>
                <w:rFonts w:ascii="Courier New" w:hAnsi="Courier New" w:cs="Courier New"/>
                <w:color w:val="222222"/>
                <w:sz w:val="22"/>
                <w:szCs w:val="22"/>
              </w:rPr>
              <w:br/>
              <w:t> w       a or t</w:t>
            </w:r>
            <w:r w:rsidRPr="003F42DA">
              <w:rPr>
                <w:rFonts w:ascii="Courier New" w:hAnsi="Courier New" w:cs="Courier New"/>
                <w:color w:val="222222"/>
                <w:sz w:val="22"/>
                <w:szCs w:val="22"/>
              </w:rPr>
              <w:br/>
              <w:t> s       c or g</w:t>
            </w:r>
            <w:r w:rsidRPr="003F42DA">
              <w:rPr>
                <w:rFonts w:ascii="Courier New" w:hAnsi="Courier New" w:cs="Courier New"/>
                <w:color w:val="222222"/>
                <w:sz w:val="22"/>
                <w:szCs w:val="22"/>
              </w:rPr>
              <w:br/>
              <w:t> y       c or t</w:t>
            </w:r>
            <w:r w:rsidRPr="003F42DA">
              <w:rPr>
                <w:rFonts w:ascii="Courier New" w:hAnsi="Courier New" w:cs="Courier New"/>
                <w:color w:val="222222"/>
                <w:sz w:val="22"/>
                <w:szCs w:val="22"/>
              </w:rPr>
              <w:br/>
              <w:t> k       g or t</w:t>
            </w:r>
            <w:r w:rsidRPr="003F42DA">
              <w:rPr>
                <w:rFonts w:ascii="Courier New" w:hAnsi="Courier New" w:cs="Courier New"/>
                <w:color w:val="222222"/>
                <w:sz w:val="22"/>
                <w:szCs w:val="22"/>
              </w:rPr>
              <w:br/>
              <w:t> v       a or c or g; not t</w:t>
            </w:r>
            <w:r w:rsidRPr="003F42DA">
              <w:rPr>
                <w:rFonts w:ascii="Courier New" w:hAnsi="Courier New" w:cs="Courier New"/>
                <w:color w:val="222222"/>
                <w:sz w:val="22"/>
                <w:szCs w:val="22"/>
              </w:rPr>
              <w:br/>
              <w:t> h       a or c or t; not g</w:t>
            </w:r>
            <w:r w:rsidRPr="003F42DA">
              <w:rPr>
                <w:rFonts w:ascii="Courier New" w:hAnsi="Courier New" w:cs="Courier New"/>
                <w:color w:val="222222"/>
                <w:sz w:val="22"/>
                <w:szCs w:val="22"/>
              </w:rPr>
              <w:br/>
              <w:t> d       a or g or t; not c</w:t>
            </w:r>
            <w:r w:rsidRPr="003F42DA">
              <w:rPr>
                <w:rFonts w:ascii="Courier New" w:hAnsi="Courier New" w:cs="Courier New"/>
                <w:color w:val="222222"/>
                <w:sz w:val="22"/>
                <w:szCs w:val="22"/>
              </w:rPr>
              <w:br/>
              <w:t> b       c or g or t; not a</w:t>
            </w:r>
            <w:r w:rsidRPr="003F42DA">
              <w:rPr>
                <w:rFonts w:ascii="Courier New" w:hAnsi="Courier New" w:cs="Courier New"/>
                <w:color w:val="222222"/>
                <w:sz w:val="22"/>
                <w:szCs w:val="22"/>
              </w:rPr>
              <w:br/>
              <w:t> n       a or c or g or t</w:t>
            </w:r>
          </w:p>
          <w:p w:rsidR="00C56E7A" w:rsidRDefault="00C56E7A">
            <w:pPr>
              <w:spacing w:before="0" w:after="0" w:line="240" w:lineRule="auto"/>
              <w:ind w:left="0" w:right="0" w:firstLine="0"/>
              <w:rPr>
                <w:sz w:val="22"/>
                <w:szCs w:val="22"/>
              </w:rPr>
            </w:pPr>
          </w:p>
          <w:p w:rsidR="007051EC" w:rsidRDefault="00E274F1">
            <w:pPr>
              <w:spacing w:before="0" w:after="0" w:line="240" w:lineRule="auto"/>
              <w:ind w:left="0" w:right="0" w:firstLine="0"/>
              <w:rPr>
                <w:ins w:id="317" w:author="Michal Galdzicki" w:date="2012-04-18T00:37:00Z"/>
                <w:sz w:val="22"/>
                <w:szCs w:val="22"/>
              </w:rPr>
            </w:pPr>
            <w:r>
              <w:rPr>
                <w:sz w:val="22"/>
                <w:szCs w:val="22"/>
              </w:rPr>
              <w:t xml:space="preserve">b. </w:t>
            </w:r>
            <w:ins w:id="318" w:author="Michal Galdzicki" w:date="2012-04-18T00:37:00Z">
              <w:r w:rsidR="007051EC">
                <w:rPr>
                  <w:sz w:val="22"/>
                  <w:szCs w:val="22"/>
                </w:rPr>
                <w:t>The base</w:t>
              </w:r>
            </w:ins>
            <w:ins w:id="319" w:author="Michal Galdzicki" w:date="2012-04-18T00:46:00Z">
              <w:r w:rsidR="007051EC">
                <w:rPr>
                  <w:sz w:val="22"/>
                  <w:szCs w:val="22"/>
                </w:rPr>
                <w:t xml:space="preserve">s </w:t>
              </w:r>
            </w:ins>
            <w:ins w:id="320" w:author="Michal Galdzicki" w:date="2012-04-18T00:37:00Z">
              <w:r w:rsidR="007051EC">
                <w:rPr>
                  <w:sz w:val="22"/>
                  <w:szCs w:val="22"/>
                </w:rPr>
                <w:t>MUST be represented by a sequence of lowercase characters</w:t>
              </w:r>
            </w:ins>
            <w:ins w:id="321" w:author="Michal Galdzicki" w:date="2012-04-18T00:47:00Z">
              <w:r w:rsidR="005B2321">
                <w:rPr>
                  <w:sz w:val="22"/>
                  <w:szCs w:val="22"/>
                </w:rPr>
                <w:t>.</w:t>
              </w:r>
            </w:ins>
          </w:p>
          <w:p w:rsidR="00A77B3E" w:rsidRDefault="007051EC">
            <w:pPr>
              <w:spacing w:before="0" w:after="0" w:line="240" w:lineRule="auto"/>
              <w:ind w:left="0" w:right="0" w:firstLine="0"/>
              <w:rPr>
                <w:sz w:val="22"/>
                <w:szCs w:val="22"/>
              </w:rPr>
            </w:pPr>
            <w:ins w:id="322" w:author="Michal Galdzicki" w:date="2012-04-18T00:37:00Z">
              <w:r>
                <w:rPr>
                  <w:sz w:val="22"/>
                  <w:szCs w:val="22"/>
                </w:rPr>
                <w:t xml:space="preserve">c. </w:t>
              </w:r>
            </w:ins>
            <w:r w:rsidR="00E274F1">
              <w:rPr>
                <w:sz w:val="22"/>
                <w:szCs w:val="22"/>
              </w:rPr>
              <w:t xml:space="preserve">Blank lines, spaces, or other symbols </w:t>
            </w:r>
            <w:del w:id="323" w:author="Michal Galdzicki" w:date="2012-04-18T00:38:00Z">
              <w:r w:rsidR="00E274F1" w:rsidDel="007051EC">
                <w:rPr>
                  <w:sz w:val="22"/>
                  <w:szCs w:val="22"/>
                </w:rPr>
                <w:delText>must not</w:delText>
              </w:r>
            </w:del>
            <w:ins w:id="324" w:author="Michal Galdzicki" w:date="2012-04-18T00:38:00Z">
              <w:r>
                <w:rPr>
                  <w:sz w:val="22"/>
                  <w:szCs w:val="22"/>
                </w:rPr>
                <w:t>MUST NOT</w:t>
              </w:r>
            </w:ins>
            <w:r w:rsidR="00E274F1">
              <w:rPr>
                <w:sz w:val="22"/>
                <w:szCs w:val="22"/>
              </w:rPr>
              <w:t xml:space="preserve"> </w:t>
            </w:r>
            <w:proofErr w:type="gramStart"/>
            <w:r w:rsidR="00E274F1">
              <w:rPr>
                <w:sz w:val="22"/>
                <w:szCs w:val="22"/>
              </w:rPr>
              <w:t>be</w:t>
            </w:r>
            <w:proofErr w:type="gramEnd"/>
            <w:r w:rsidR="00E274F1">
              <w:rPr>
                <w:sz w:val="22"/>
                <w:szCs w:val="22"/>
              </w:rPr>
              <w:t xml:space="preserve"> included in the sequence text. </w:t>
            </w:r>
          </w:p>
          <w:p w:rsidR="000C5597" w:rsidRDefault="00A96435" w:rsidP="007051EC">
            <w:pPr>
              <w:spacing w:before="0" w:after="0" w:line="240" w:lineRule="auto"/>
              <w:ind w:left="0" w:right="0" w:firstLine="0"/>
              <w:rPr>
                <w:sz w:val="22"/>
                <w:szCs w:val="22"/>
              </w:rPr>
              <w:pPrChange w:id="325" w:author="Michal Galdzicki" w:date="2012-04-18T00:38:00Z">
                <w:pPr>
                  <w:spacing w:before="0" w:after="0" w:line="240" w:lineRule="auto"/>
                  <w:ind w:left="0" w:right="0" w:firstLine="0"/>
                </w:pPr>
              </w:pPrChange>
            </w:pPr>
            <w:ins w:id="326" w:author="Michal Galdzicki" w:date="2012-04-18T00:49:00Z">
              <w:r>
                <w:rPr>
                  <w:sz w:val="22"/>
                  <w:szCs w:val="22"/>
                </w:rPr>
                <w:t>d</w:t>
              </w:r>
            </w:ins>
            <w:bookmarkStart w:id="327" w:name="_GoBack"/>
            <w:bookmarkEnd w:id="327"/>
            <w:del w:id="328" w:author="Michal Galdzicki" w:date="2012-04-18T00:49:00Z">
              <w:r w:rsidR="00E274F1" w:rsidDel="00A96435">
                <w:rPr>
                  <w:sz w:val="22"/>
                  <w:szCs w:val="22"/>
                </w:rPr>
                <w:delText>c</w:delText>
              </w:r>
            </w:del>
            <w:r w:rsidR="00E274F1">
              <w:rPr>
                <w:sz w:val="22"/>
                <w:szCs w:val="22"/>
              </w:rPr>
              <w:t xml:space="preserve">. The sequence text </w:t>
            </w:r>
            <w:del w:id="329" w:author="Michal Galdzicki" w:date="2012-04-18T00:38:00Z">
              <w:r w:rsidR="00E274F1" w:rsidDel="007051EC">
                <w:rPr>
                  <w:sz w:val="22"/>
                  <w:szCs w:val="22"/>
                </w:rPr>
                <w:delText xml:space="preserve">must </w:delText>
              </w:r>
            </w:del>
            <w:ins w:id="330" w:author="Michal Galdzicki" w:date="2012-04-18T00:38:00Z">
              <w:r w:rsidR="007051EC">
                <w:rPr>
                  <w:sz w:val="22"/>
                  <w:szCs w:val="22"/>
                </w:rPr>
                <w:t xml:space="preserve">MUST </w:t>
              </w:r>
            </w:ins>
            <w:r w:rsidR="00E274F1">
              <w:rPr>
                <w:sz w:val="22"/>
                <w:szCs w:val="22"/>
              </w:rPr>
              <w:t>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See requirements for value of string in </w:t>
            </w:r>
            <w:r>
              <w:rPr>
                <w:sz w:val="22"/>
                <w:szCs w:val="22"/>
              </w:rPr>
              <w:lastRenderedPageBreak/>
              <w:t>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31" w:name="h.dopys0olo4uw"/>
      <w:bookmarkStart w:id="332" w:name="_Toc305145369"/>
      <w:bookmarkStart w:id="333" w:name="_Toc319351515"/>
      <w:bookmarkEnd w:id="331"/>
      <w:r>
        <w:t xml:space="preserve">8.5.3 </w:t>
      </w:r>
      <w:proofErr w:type="spellStart"/>
      <w:r>
        <w:t>SequenceAnnotation</w:t>
      </w:r>
      <w:proofErr w:type="spellEnd"/>
      <w:r>
        <w:t>:</w:t>
      </w:r>
      <w:bookmarkEnd w:id="332"/>
      <w:bookmarkEnd w:id="333"/>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Pr="00487E80" w:rsidRDefault="00487E80">
            <w:pPr>
              <w:spacing w:before="0" w:after="0" w:line="240" w:lineRule="auto"/>
              <w:ind w:left="0" w:right="0" w:firstLine="0"/>
              <w:rPr>
                <w:sz w:val="22"/>
                <w:szCs w:val="22"/>
              </w:rPr>
            </w:pPr>
            <w:ins w:id="334" w:author="Michal Galdzicki" w:date="2012-02-16T14:56:00Z">
              <w:r w:rsidRPr="00487E80">
                <w:rPr>
                  <w:rFonts w:cs="Calibri"/>
                  <w:sz w:val="22"/>
                  <w:szCs w:val="22"/>
                  <w:shd w:val="clear" w:color="auto" w:fill="FFFFFF"/>
                  <w:rPrChange w:id="335" w:author="Michal Galdzicki" w:date="2012-02-16T14:56:00Z">
                    <w:rPr>
                      <w:rFonts w:ascii="Calibri" w:hAnsi="Calibri" w:cs="Calibri"/>
                      <w:shd w:val="clear" w:color="auto" w:fill="FFFFFF"/>
                    </w:rPr>
                  </w:rPrChange>
                </w:rPr>
                <w:t xml:space="preserve">Individual instances of the </w:t>
              </w:r>
              <w:proofErr w:type="spellStart"/>
              <w:r w:rsidRPr="00487E80">
                <w:rPr>
                  <w:rFonts w:cs="Calibri"/>
                  <w:i/>
                  <w:iCs/>
                  <w:sz w:val="22"/>
                  <w:szCs w:val="22"/>
                  <w:shd w:val="clear" w:color="auto" w:fill="FFFFFF"/>
                  <w:rPrChange w:id="336" w:author="Michal Galdzicki" w:date="2012-02-16T14:56:00Z">
                    <w:rPr>
                      <w:rFonts w:ascii="Calibri" w:hAnsi="Calibri" w:cs="Calibri"/>
                      <w:i/>
                      <w:iCs/>
                      <w:shd w:val="clear" w:color="auto" w:fill="FFFFFF"/>
                    </w:rPr>
                  </w:rPrChange>
                </w:rPr>
                <w:t>SequenceAnnotation</w:t>
              </w:r>
              <w:proofErr w:type="spellEnd"/>
              <w:r w:rsidRPr="00487E80">
                <w:rPr>
                  <w:rFonts w:cs="Calibri"/>
                  <w:i/>
                  <w:iCs/>
                  <w:sz w:val="22"/>
                  <w:szCs w:val="22"/>
                  <w:shd w:val="clear" w:color="auto" w:fill="FFFFFF"/>
                  <w:rPrChange w:id="337"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38" w:author="Michal Galdzicki" w:date="2012-02-16T14:56:00Z">
                    <w:rPr>
                      <w:rFonts w:ascii="Calibri" w:hAnsi="Calibri" w:cs="Calibri"/>
                      <w:shd w:val="clear" w:color="auto" w:fill="FFFFFF"/>
                    </w:rPr>
                  </w:rPrChange>
                </w:rPr>
                <w:t xml:space="preserve">class specify a relationship of the </w:t>
              </w:r>
              <w:proofErr w:type="spellStart"/>
              <w:r w:rsidRPr="00487E80">
                <w:rPr>
                  <w:rFonts w:cs="Calibri"/>
                  <w:i/>
                  <w:iCs/>
                  <w:sz w:val="22"/>
                  <w:szCs w:val="22"/>
                  <w:shd w:val="clear" w:color="auto" w:fill="FFFFFF"/>
                  <w:rPrChange w:id="339"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40" w:author="Michal Galdzicki" w:date="2012-02-16T14:56:00Z">
                    <w:rPr>
                      <w:rFonts w:ascii="Calibri" w:hAnsi="Calibri" w:cs="Calibri"/>
                      <w:shd w:val="clear" w:color="auto" w:fill="FFFFFF"/>
                    </w:rPr>
                  </w:rPrChange>
                </w:rPr>
                <w:t xml:space="preserve"> (</w:t>
              </w:r>
              <w:proofErr w:type="spellStart"/>
              <w:r w:rsidRPr="00487E80">
                <w:rPr>
                  <w:rFonts w:cs="Calibri"/>
                  <w:i/>
                  <w:iCs/>
                  <w:sz w:val="22"/>
                  <w:szCs w:val="22"/>
                  <w:shd w:val="clear" w:color="auto" w:fill="FFFFFF"/>
                  <w:rPrChange w:id="341"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42" w:author="Michal Galdzicki" w:date="2012-02-16T14:56:00Z">
                    <w:rPr>
                      <w:rFonts w:ascii="Calibri" w:hAnsi="Calibri" w:cs="Calibri"/>
                      <w:shd w:val="clear" w:color="auto" w:fill="FFFFFF"/>
                    </w:rPr>
                  </w:rPrChange>
                </w:rPr>
                <w:t xml:space="preserve">) to the </w:t>
              </w:r>
              <w:proofErr w:type="spellStart"/>
              <w:r w:rsidRPr="00487E80">
                <w:rPr>
                  <w:rFonts w:cs="Calibri"/>
                  <w:i/>
                  <w:iCs/>
                  <w:sz w:val="22"/>
                  <w:szCs w:val="22"/>
                  <w:shd w:val="clear" w:color="auto" w:fill="FFFFFF"/>
                  <w:rPrChange w:id="343"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44" w:author="Michal Galdzicki" w:date="2012-02-16T14:56:00Z">
                    <w:rPr>
                      <w:rFonts w:ascii="Calibri" w:hAnsi="Calibri" w:cs="Calibri"/>
                      <w:shd w:val="clear" w:color="auto" w:fill="FFFFFF"/>
                    </w:rPr>
                  </w:rPrChange>
                </w:rPr>
                <w:t xml:space="preserve"> </w:t>
              </w:r>
              <w:r w:rsidRPr="00487E80">
                <w:rPr>
                  <w:rFonts w:cs="Calibri"/>
                  <w:sz w:val="22"/>
                  <w:szCs w:val="22"/>
                  <w:rPrChange w:id="345" w:author="Michal Galdzicki" w:date="2012-02-16T14:56:00Z">
                    <w:rPr>
                      <w:rFonts w:ascii="Calibri" w:hAnsi="Calibri" w:cs="Calibri"/>
                    </w:rPr>
                  </w:rPrChange>
                </w:rPr>
                <w:t xml:space="preserve">being annotated, </w:t>
              </w:r>
              <w:r w:rsidRPr="00487E80">
                <w:rPr>
                  <w:rFonts w:cs="Calibri"/>
                  <w:sz w:val="22"/>
                  <w:szCs w:val="22"/>
                  <w:shd w:val="clear" w:color="auto" w:fill="FFFFFF"/>
                  <w:rPrChange w:id="346" w:author="Michal Galdzicki" w:date="2012-02-16T14:56:00Z">
                    <w:rPr>
                      <w:rFonts w:ascii="Calibri" w:hAnsi="Calibri" w:cs="Calibri"/>
                      <w:shd w:val="clear" w:color="auto" w:fill="FFFFFF"/>
                    </w:rPr>
                  </w:rPrChange>
                </w:rPr>
                <w:t xml:space="preserve">its 'parent' </w:t>
              </w:r>
              <w:proofErr w:type="spellStart"/>
              <w:r w:rsidRPr="00487E80">
                <w:rPr>
                  <w:rFonts w:cs="Calibri"/>
                  <w:i/>
                  <w:iCs/>
                  <w:sz w:val="22"/>
                  <w:szCs w:val="22"/>
                  <w:shd w:val="clear" w:color="auto" w:fill="FFFFFF"/>
                  <w:rPrChange w:id="347"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48" w:author="Michal Galdzicki" w:date="2012-02-16T14:56:00Z">
                    <w:rPr>
                      <w:rFonts w:ascii="Calibri" w:hAnsi="Calibri" w:cs="Calibri"/>
                      <w:shd w:val="clear" w:color="auto" w:fill="FFFFFF"/>
                    </w:rPr>
                  </w:rPrChange>
                </w:rPr>
                <w:t xml:space="preserve">. This relationship is the position and </w:t>
              </w:r>
              <w:r w:rsidRPr="00487E80">
                <w:rPr>
                  <w:rFonts w:cs="Calibri"/>
                  <w:sz w:val="22"/>
                  <w:szCs w:val="22"/>
                  <w:rPrChange w:id="349" w:author="Michal Galdzicki" w:date="2012-02-16T14:56:00Z">
                    <w:rPr>
                      <w:rFonts w:ascii="Calibri" w:hAnsi="Calibri" w:cs="Calibri"/>
                    </w:rPr>
                  </w:rPrChange>
                </w:rPr>
                <w:t>strand orientation</w:t>
              </w:r>
              <w:r w:rsidRPr="00487E80">
                <w:rPr>
                  <w:rFonts w:cs="Calibri"/>
                  <w:sz w:val="22"/>
                  <w:szCs w:val="22"/>
                  <w:shd w:val="clear" w:color="auto" w:fill="FFFFFF"/>
                  <w:rPrChange w:id="350" w:author="Michal Galdzicki" w:date="2012-02-16T14:56:00Z">
                    <w:rPr>
                      <w:rFonts w:ascii="Calibri" w:hAnsi="Calibri" w:cs="Calibri"/>
                      <w:shd w:val="clear" w:color="auto" w:fill="FFFFFF"/>
                    </w:rPr>
                  </w:rPrChange>
                </w:rPr>
                <w:t xml:space="preserve"> of the </w:t>
              </w:r>
              <w:proofErr w:type="spellStart"/>
              <w:r w:rsidRPr="00487E80">
                <w:rPr>
                  <w:rFonts w:cs="Calibri"/>
                  <w:i/>
                  <w:iCs/>
                  <w:sz w:val="22"/>
                  <w:szCs w:val="22"/>
                  <w:shd w:val="clear" w:color="auto" w:fill="FFFFFF"/>
                  <w:rPrChange w:id="351" w:author="Michal Galdzicki" w:date="2012-02-16T14:56:00Z">
                    <w:rPr>
                      <w:rFonts w:ascii="Calibri" w:hAnsi="Calibri" w:cs="Calibri"/>
                      <w:i/>
                      <w:iCs/>
                      <w:shd w:val="clear" w:color="auto" w:fill="FFFFFF"/>
                    </w:rPr>
                  </w:rPrChange>
                </w:rPr>
                <w:t>subComponent</w:t>
              </w:r>
              <w:proofErr w:type="spellEnd"/>
              <w:r w:rsidRPr="00487E80">
                <w:rPr>
                  <w:rFonts w:cs="Calibri"/>
                  <w:i/>
                  <w:iCs/>
                  <w:sz w:val="22"/>
                  <w:szCs w:val="22"/>
                  <w:shd w:val="clear" w:color="auto" w:fill="FFFFFF"/>
                  <w:rPrChange w:id="352" w:author="Michal Galdzicki" w:date="2012-02-16T14:56:00Z">
                    <w:rPr>
                      <w:rFonts w:ascii="Calibri" w:hAnsi="Calibri" w:cs="Calibri"/>
                      <w:i/>
                      <w:iCs/>
                      <w:shd w:val="clear" w:color="auto" w:fill="FFFFFF"/>
                    </w:rPr>
                  </w:rPrChange>
                </w:rPr>
                <w:t xml:space="preserve"> </w:t>
              </w:r>
              <w:r w:rsidRPr="00487E80">
                <w:rPr>
                  <w:rFonts w:cs="Calibri"/>
                  <w:sz w:val="22"/>
                  <w:szCs w:val="22"/>
                  <w:rPrChange w:id="353" w:author="Michal Galdzicki" w:date="2012-02-16T14:56:00Z">
                    <w:rPr>
                      <w:rFonts w:ascii="Calibri" w:hAnsi="Calibri" w:cs="Calibri"/>
                    </w:rPr>
                  </w:rPrChange>
                </w:rPr>
                <w:t xml:space="preserve">relative to the parent </w:t>
              </w:r>
              <w:proofErr w:type="spellStart"/>
              <w:r w:rsidRPr="00487E80">
                <w:rPr>
                  <w:rFonts w:cs="Calibri"/>
                  <w:i/>
                  <w:iCs/>
                  <w:sz w:val="22"/>
                  <w:szCs w:val="22"/>
                  <w:shd w:val="clear" w:color="auto" w:fill="FFFFFF"/>
                  <w:rPrChange w:id="354"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55"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56" w:author="Michal Galdzicki" w:date="2012-02-16T14:56:00Z">
                    <w:rPr>
                      <w:rFonts w:ascii="Calibri" w:hAnsi="Calibri" w:cs="Calibri"/>
                      <w:shd w:val="clear" w:color="auto" w:fill="FFFFFF"/>
                    </w:rPr>
                  </w:rPrChange>
                </w:rPr>
                <w:t xml:space="preserve">orientation. The </w:t>
              </w:r>
              <w:proofErr w:type="spellStart"/>
              <w:r w:rsidRPr="00487E80">
                <w:rPr>
                  <w:rFonts w:cs="Calibri"/>
                  <w:i/>
                  <w:iCs/>
                  <w:sz w:val="22"/>
                  <w:szCs w:val="22"/>
                  <w:shd w:val="clear" w:color="auto" w:fill="FFFFFF"/>
                  <w:rPrChange w:id="357" w:author="Michal Galdzicki" w:date="2012-02-16T14:56:00Z">
                    <w:rPr>
                      <w:rFonts w:ascii="Calibri" w:hAnsi="Calibri" w:cs="Calibri"/>
                      <w:i/>
                      <w:iCs/>
                      <w:shd w:val="clear" w:color="auto" w:fill="FFFFFF"/>
                    </w:rPr>
                  </w:rPrChange>
                </w:rPr>
                <w:t>SequenceAnnotation</w:t>
              </w:r>
              <w:proofErr w:type="spellEnd"/>
              <w:r w:rsidRPr="00487E80">
                <w:rPr>
                  <w:rFonts w:cs="Calibri"/>
                  <w:sz w:val="22"/>
                  <w:szCs w:val="22"/>
                  <w:shd w:val="clear" w:color="auto" w:fill="FFFFFF"/>
                  <w:rPrChange w:id="358" w:author="Michal Galdzicki" w:date="2012-02-16T14:56:00Z">
                    <w:rPr>
                      <w:rFonts w:ascii="Calibri" w:hAnsi="Calibri" w:cs="Calibri"/>
                      <w:shd w:val="clear" w:color="auto" w:fill="FFFFFF"/>
                    </w:rPr>
                  </w:rPrChange>
                </w:rPr>
                <w:t xml:space="preserve"> location CAN be specified by the </w:t>
              </w:r>
              <w:proofErr w:type="spellStart"/>
              <w:r w:rsidRPr="00487E80">
                <w:rPr>
                  <w:rFonts w:cs="Calibri"/>
                  <w:i/>
                  <w:iCs/>
                  <w:sz w:val="22"/>
                  <w:szCs w:val="22"/>
                  <w:shd w:val="clear" w:color="auto" w:fill="FFFFFF"/>
                  <w:rPrChange w:id="359" w:author="Michal Galdzicki" w:date="2012-02-16T14:56:00Z">
                    <w:rPr>
                      <w:rFonts w:ascii="Calibri" w:hAnsi="Calibri" w:cs="Calibri"/>
                      <w:i/>
                      <w:iCs/>
                      <w:shd w:val="clear" w:color="auto" w:fill="FFFFFF"/>
                    </w:rPr>
                  </w:rPrChange>
                </w:rPr>
                <w:t>bioStart</w:t>
              </w:r>
              <w:proofErr w:type="spellEnd"/>
              <w:r w:rsidRPr="00487E80">
                <w:rPr>
                  <w:rFonts w:cs="Calibri"/>
                  <w:i/>
                  <w:iCs/>
                  <w:sz w:val="22"/>
                  <w:szCs w:val="22"/>
                  <w:shd w:val="clear" w:color="auto" w:fill="FFFFFF"/>
                  <w:rPrChange w:id="360"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61" w:author="Michal Galdzicki" w:date="2012-02-16T14:56:00Z">
                    <w:rPr>
                      <w:rFonts w:ascii="Calibri" w:hAnsi="Calibri" w:cs="Calibri"/>
                      <w:shd w:val="clear" w:color="auto" w:fill="FFFFFF"/>
                    </w:rPr>
                  </w:rPrChange>
                </w:rPr>
                <w:t xml:space="preserve">and </w:t>
              </w:r>
              <w:proofErr w:type="spellStart"/>
              <w:r w:rsidRPr="00487E80">
                <w:rPr>
                  <w:rFonts w:cs="Calibri"/>
                  <w:i/>
                  <w:iCs/>
                  <w:sz w:val="22"/>
                  <w:szCs w:val="22"/>
                  <w:shd w:val="clear" w:color="auto" w:fill="FFFFFF"/>
                  <w:rPrChange w:id="362" w:author="Michal Galdzicki" w:date="2012-02-16T14:56:00Z">
                    <w:rPr>
                      <w:rFonts w:ascii="Calibri" w:hAnsi="Calibri" w:cs="Calibri"/>
                      <w:i/>
                      <w:iCs/>
                      <w:shd w:val="clear" w:color="auto" w:fill="FFFFFF"/>
                    </w:rPr>
                  </w:rPrChange>
                </w:rPr>
                <w:t>bioEnd</w:t>
              </w:r>
              <w:proofErr w:type="spellEnd"/>
              <w:r w:rsidRPr="00487E80">
                <w:rPr>
                  <w:rFonts w:cs="Calibri"/>
                  <w:i/>
                  <w:iCs/>
                  <w:sz w:val="22"/>
                  <w:szCs w:val="22"/>
                  <w:shd w:val="clear" w:color="auto" w:fill="FFFFFF"/>
                  <w:rPrChange w:id="36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64" w:author="Michal Galdzicki" w:date="2012-02-16T14:56:00Z">
                    <w:rPr>
                      <w:rFonts w:ascii="Calibri" w:hAnsi="Calibri" w:cs="Calibri"/>
                      <w:shd w:val="clear" w:color="auto" w:fill="FFFFFF"/>
                    </w:rPr>
                  </w:rPrChange>
                </w:rPr>
                <w:t xml:space="preserve">positions of the </w:t>
              </w:r>
              <w:proofErr w:type="spellStart"/>
              <w:r w:rsidRPr="00487E80">
                <w:rPr>
                  <w:rFonts w:cs="Calibri"/>
                  <w:i/>
                  <w:iCs/>
                  <w:sz w:val="22"/>
                  <w:szCs w:val="22"/>
                  <w:shd w:val="clear" w:color="auto" w:fill="FFFFFF"/>
                  <w:rPrChange w:id="365"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66" w:author="Michal Galdzicki" w:date="2012-02-16T14:56:00Z">
                    <w:rPr>
                      <w:rFonts w:ascii="Calibri" w:hAnsi="Calibri" w:cs="Calibri"/>
                      <w:shd w:val="clear" w:color="auto" w:fill="FFFFFF"/>
                    </w:rPr>
                  </w:rPrChange>
                </w:rPr>
                <w:t>,</w:t>
              </w:r>
              <w:r w:rsidRPr="00487E80">
                <w:rPr>
                  <w:rFonts w:cs="Calibri"/>
                  <w:i/>
                  <w:iCs/>
                  <w:sz w:val="22"/>
                  <w:szCs w:val="22"/>
                  <w:shd w:val="clear" w:color="auto" w:fill="FFFFFF"/>
                  <w:rPrChange w:id="367"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68" w:author="Michal Galdzicki" w:date="2012-02-16T14:56:00Z">
                    <w:rPr>
                      <w:rFonts w:ascii="Calibri" w:hAnsi="Calibri" w:cs="Calibri"/>
                      <w:shd w:val="clear" w:color="auto" w:fill="FFFFFF"/>
                    </w:rPr>
                  </w:rPrChange>
                </w:rPr>
                <w:t xml:space="preserve">along with the DNA sequence. Alternatively, the partial order of </w:t>
              </w:r>
              <w:proofErr w:type="spellStart"/>
              <w:r w:rsidRPr="00487E80">
                <w:rPr>
                  <w:rFonts w:cs="Calibri"/>
                  <w:i/>
                  <w:iCs/>
                  <w:sz w:val="22"/>
                  <w:szCs w:val="22"/>
                  <w:shd w:val="clear" w:color="auto" w:fill="FFFFFF"/>
                  <w:rPrChange w:id="369" w:author="Michal Galdzicki" w:date="2012-02-16T14:56:00Z">
                    <w:rPr>
                      <w:rFonts w:ascii="Calibri" w:hAnsi="Calibri" w:cs="Calibri"/>
                      <w:i/>
                      <w:iCs/>
                      <w:shd w:val="clear" w:color="auto" w:fill="FFFFFF"/>
                    </w:rPr>
                  </w:rPrChange>
                </w:rPr>
                <w:t>SequenceAnnotations</w:t>
              </w:r>
              <w:proofErr w:type="spellEnd"/>
              <w:r w:rsidRPr="00487E80">
                <w:rPr>
                  <w:rFonts w:cs="Calibri"/>
                  <w:i/>
                  <w:iCs/>
                  <w:sz w:val="22"/>
                  <w:szCs w:val="22"/>
                  <w:shd w:val="clear" w:color="auto" w:fill="FFFFFF"/>
                  <w:rPrChange w:id="370"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71" w:author="Michal Galdzicki" w:date="2012-02-16T14:56:00Z">
                    <w:rPr>
                      <w:rFonts w:ascii="Calibri" w:hAnsi="Calibri" w:cs="Calibri"/>
                      <w:shd w:val="clear" w:color="auto" w:fill="FFFFFF"/>
                    </w:rPr>
                  </w:rPrChange>
                </w:rPr>
                <w:t xml:space="preserve">along a </w:t>
              </w:r>
              <w:proofErr w:type="spellStart"/>
              <w:r w:rsidRPr="00487E80">
                <w:rPr>
                  <w:rFonts w:cs="Calibri"/>
                  <w:i/>
                  <w:iCs/>
                  <w:sz w:val="22"/>
                  <w:szCs w:val="22"/>
                  <w:shd w:val="clear" w:color="auto" w:fill="FFFFFF"/>
                  <w:rPrChange w:id="372"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7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74" w:author="Michal Galdzicki" w:date="2012-02-16T14:56:00Z">
                    <w:rPr>
                      <w:rFonts w:ascii="Calibri" w:hAnsi="Calibri" w:cs="Calibri"/>
                      <w:shd w:val="clear" w:color="auto" w:fill="FFFFFF"/>
                    </w:rPr>
                  </w:rPrChange>
                </w:rPr>
                <w:t xml:space="preserve">can be specified by indicating </w:t>
              </w:r>
              <w:proofErr w:type="gramStart"/>
              <w:r w:rsidRPr="00487E80">
                <w:rPr>
                  <w:rFonts w:cs="Calibri"/>
                  <w:sz w:val="22"/>
                  <w:szCs w:val="22"/>
                  <w:shd w:val="clear" w:color="auto" w:fill="FFFFFF"/>
                  <w:rPrChange w:id="375" w:author="Michal Galdzicki" w:date="2012-02-16T14:56:00Z">
                    <w:rPr>
                      <w:rFonts w:ascii="Calibri" w:hAnsi="Calibri" w:cs="Calibri"/>
                      <w:shd w:val="clear" w:color="auto" w:fill="FFFFFF"/>
                    </w:rPr>
                  </w:rPrChange>
                </w:rPr>
                <w:t xml:space="preserve">the </w:t>
              </w:r>
              <w:r w:rsidRPr="00487E80">
                <w:rPr>
                  <w:rFonts w:cs="Calibri"/>
                  <w:i/>
                  <w:iCs/>
                  <w:sz w:val="22"/>
                  <w:szCs w:val="22"/>
                  <w:shd w:val="clear" w:color="auto" w:fill="FFFFFF"/>
                  <w:rPrChange w:id="376" w:author="Michal Galdzicki" w:date="2012-02-16T14:56:00Z">
                    <w:rPr>
                      <w:rFonts w:ascii="Calibri" w:hAnsi="Calibri" w:cs="Calibri"/>
                      <w:i/>
                      <w:iCs/>
                      <w:shd w:val="clear" w:color="auto" w:fill="FFFFFF"/>
                    </w:rPr>
                  </w:rPrChange>
                </w:rPr>
                <w:t>precedes</w:t>
              </w:r>
              <w:proofErr w:type="gramEnd"/>
              <w:r w:rsidRPr="00487E80">
                <w:rPr>
                  <w:rFonts w:cs="Calibri"/>
                  <w:i/>
                  <w:iCs/>
                  <w:sz w:val="22"/>
                  <w:szCs w:val="22"/>
                  <w:shd w:val="clear" w:color="auto" w:fill="FFFFFF"/>
                  <w:rPrChange w:id="377"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78" w:author="Michal Galdzicki" w:date="2012-02-16T14:56:00Z">
                    <w:rPr>
                      <w:rFonts w:ascii="Calibri" w:hAnsi="Calibri" w:cs="Calibri"/>
                      <w:shd w:val="clear" w:color="auto" w:fill="FFFFFF"/>
                    </w:rPr>
                  </w:rPrChange>
                </w:rPr>
                <w:t xml:space="preserve">relationship to other </w:t>
              </w:r>
              <w:proofErr w:type="spellStart"/>
              <w:r w:rsidRPr="00487E80">
                <w:rPr>
                  <w:rFonts w:cs="Calibri"/>
                  <w:i/>
                  <w:iCs/>
                  <w:sz w:val="22"/>
                  <w:szCs w:val="22"/>
                  <w:shd w:val="clear" w:color="auto" w:fill="FFFFFF"/>
                  <w:rPrChange w:id="379" w:author="Michal Galdzicki" w:date="2012-02-16T14:56:00Z">
                    <w:rPr>
                      <w:rFonts w:ascii="Calibri" w:hAnsi="Calibri" w:cs="Calibri"/>
                      <w:i/>
                      <w:iCs/>
                      <w:shd w:val="clear" w:color="auto" w:fill="FFFFFF"/>
                    </w:rPr>
                  </w:rPrChange>
                </w:rPr>
                <w:t>SequenceAnnotations</w:t>
              </w:r>
              <w:proofErr w:type="spellEnd"/>
              <w:r w:rsidRPr="00487E80">
                <w:rPr>
                  <w:rFonts w:cs="Calibri"/>
                  <w:sz w:val="22"/>
                  <w:szCs w:val="22"/>
                  <w:shd w:val="clear" w:color="auto" w:fill="FFFFFF"/>
                  <w:rPrChange w:id="380" w:author="Michal Galdzicki" w:date="2012-02-16T14:56:00Z">
                    <w:rPr>
                      <w:rFonts w:ascii="Calibri" w:hAnsi="Calibri" w:cs="Calibri"/>
                      <w:shd w:val="clear" w:color="auto" w:fill="FFFFFF"/>
                    </w:rPr>
                  </w:rPrChange>
                </w:rPr>
                <w:t xml:space="preserve">. As a convention, numerical coordinates in this class use position 1 (not 0) to indicate the initial base pair of a DNA sequence. This convention is followed by the broader Molecular Biology community, especially in the relevant literature. The </w:t>
              </w:r>
              <w:r w:rsidRPr="00487E80">
                <w:rPr>
                  <w:rFonts w:cs="Calibri"/>
                  <w:sz w:val="22"/>
                  <w:szCs w:val="22"/>
                  <w:rPrChange w:id="381" w:author="Michal Galdzicki" w:date="2012-02-16T14:56:00Z">
                    <w:rPr>
                      <w:rFonts w:ascii="Calibri" w:hAnsi="Calibri" w:cs="Calibri"/>
                    </w:rPr>
                  </w:rPrChange>
                </w:rPr>
                <w:t xml:space="preserve">strand orientation, or direction, </w:t>
              </w:r>
              <w:r w:rsidRPr="00487E80">
                <w:rPr>
                  <w:rFonts w:cs="Calibri"/>
                  <w:sz w:val="22"/>
                  <w:szCs w:val="22"/>
                  <w:shd w:val="clear" w:color="auto" w:fill="FFFFFF"/>
                  <w:rPrChange w:id="382" w:author="Michal Galdzicki" w:date="2012-02-16T14:56:00Z">
                    <w:rPr>
                      <w:rFonts w:ascii="Calibri" w:hAnsi="Calibri" w:cs="Calibri"/>
                      <w:shd w:val="clear" w:color="auto" w:fill="FFFFFF"/>
                    </w:rPr>
                  </w:rPrChange>
                </w:rPr>
                <w:t xml:space="preserve">of the </w:t>
              </w:r>
              <w:proofErr w:type="spellStart"/>
              <w:r w:rsidRPr="00487E80">
                <w:rPr>
                  <w:rFonts w:cs="Calibri"/>
                  <w:i/>
                  <w:iCs/>
                  <w:sz w:val="22"/>
                  <w:szCs w:val="22"/>
                  <w:shd w:val="clear" w:color="auto" w:fill="FFFFFF"/>
                  <w:rPrChange w:id="383" w:author="Michal Galdzicki" w:date="2012-02-16T14:56:00Z">
                    <w:rPr>
                      <w:rFonts w:ascii="Calibri" w:hAnsi="Calibri" w:cs="Calibri"/>
                      <w:i/>
                      <w:iCs/>
                      <w:shd w:val="clear" w:color="auto" w:fill="FFFFFF"/>
                    </w:rPr>
                  </w:rPrChange>
                </w:rPr>
                <w:t>subComponent's</w:t>
              </w:r>
              <w:proofErr w:type="spellEnd"/>
              <w:r w:rsidRPr="00487E80">
                <w:rPr>
                  <w:rFonts w:cs="Calibri"/>
                  <w:i/>
                  <w:iCs/>
                  <w:sz w:val="22"/>
                  <w:szCs w:val="22"/>
                  <w:shd w:val="clear" w:color="auto" w:fill="FFFFFF"/>
                  <w:rPrChange w:id="384"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85" w:author="Michal Galdzicki" w:date="2012-02-16T14:56:00Z">
                    <w:rPr>
                      <w:rFonts w:ascii="Calibri" w:hAnsi="Calibri" w:cs="Calibri"/>
                      <w:shd w:val="clear" w:color="auto" w:fill="FFFFFF"/>
                    </w:rPr>
                  </w:rPrChange>
                </w:rPr>
                <w:t xml:space="preserve">sequence relative to the parent </w:t>
              </w:r>
              <w:proofErr w:type="spellStart"/>
              <w:r w:rsidRPr="00487E80">
                <w:rPr>
                  <w:rFonts w:cs="Calibri"/>
                  <w:i/>
                  <w:iCs/>
                  <w:sz w:val="22"/>
                  <w:szCs w:val="22"/>
                  <w:shd w:val="clear" w:color="auto" w:fill="FFFFFF"/>
                  <w:rPrChange w:id="386"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87"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88" w:author="Michal Galdzicki" w:date="2012-02-16T14:56:00Z">
                    <w:rPr>
                      <w:rFonts w:ascii="Calibri" w:hAnsi="Calibri" w:cs="Calibri"/>
                      <w:shd w:val="clear" w:color="auto" w:fill="FFFFFF"/>
                    </w:rPr>
                  </w:rPrChange>
                </w:rPr>
                <w:t xml:space="preserve">is specified by the </w:t>
              </w:r>
              <w:r w:rsidRPr="00487E80">
                <w:rPr>
                  <w:rFonts w:cs="Calibri"/>
                  <w:i/>
                  <w:iCs/>
                  <w:sz w:val="22"/>
                  <w:szCs w:val="22"/>
                  <w:shd w:val="clear" w:color="auto" w:fill="FFFFFF"/>
                  <w:rPrChange w:id="389" w:author="Michal Galdzicki" w:date="2012-02-16T14:56:00Z">
                    <w:rPr>
                      <w:rFonts w:ascii="Calibri" w:hAnsi="Calibri" w:cs="Calibri"/>
                      <w:i/>
                      <w:iCs/>
                      <w:shd w:val="clear" w:color="auto" w:fill="FFFFFF"/>
                    </w:rPr>
                  </w:rPrChange>
                </w:rPr>
                <w:t xml:space="preserve">strand </w:t>
              </w:r>
              <w:r w:rsidRPr="00487E80">
                <w:rPr>
                  <w:rFonts w:cs="Calibri"/>
                  <w:sz w:val="22"/>
                  <w:szCs w:val="22"/>
                  <w:shd w:val="clear" w:color="auto" w:fill="FFFFFF"/>
                  <w:rPrChange w:id="390" w:author="Michal Galdzicki" w:date="2012-02-16T14:56:00Z">
                    <w:rPr>
                      <w:rFonts w:ascii="Calibri" w:hAnsi="Calibri" w:cs="Calibri"/>
                      <w:shd w:val="clear" w:color="auto" w:fill="FFFFFF"/>
                    </w:rPr>
                  </w:rPrChange>
                </w:rPr>
                <w:t xml:space="preserve">[+/-]. For </w:t>
              </w:r>
              <w:r w:rsidRPr="00487E80">
                <w:rPr>
                  <w:rFonts w:cs="Calibri"/>
                  <w:i/>
                  <w:iCs/>
                  <w:sz w:val="22"/>
                  <w:szCs w:val="22"/>
                  <w:shd w:val="clear" w:color="auto" w:fill="FFFFFF"/>
                  <w:rPrChange w:id="391" w:author="Michal Galdzicki" w:date="2012-02-16T14:56:00Z">
                    <w:rPr>
                      <w:rFonts w:ascii="Calibri" w:hAnsi="Calibri" w:cs="Calibri"/>
                      <w:i/>
                      <w:iCs/>
                      <w:shd w:val="clear" w:color="auto" w:fill="FFFFFF"/>
                    </w:rPr>
                  </w:rPrChange>
                </w:rPr>
                <w:t>strand</w:t>
              </w:r>
              <w:r w:rsidRPr="00487E80">
                <w:rPr>
                  <w:rFonts w:cs="Calibri"/>
                  <w:sz w:val="22"/>
                  <w:szCs w:val="22"/>
                  <w:shd w:val="clear" w:color="auto" w:fill="FFFFFF"/>
                  <w:rPrChange w:id="392" w:author="Michal Galdzicki" w:date="2012-02-16T14:56:00Z">
                    <w:rPr>
                      <w:rFonts w:ascii="Calibri" w:hAnsi="Calibri" w:cs="Calibri"/>
                      <w:shd w:val="clear" w:color="auto" w:fill="FFFFFF"/>
                    </w:rPr>
                  </w:rPrChange>
                </w:rPr>
                <w:t xml:space="preserve">: '+' the sequence of the </w:t>
              </w:r>
              <w:proofErr w:type="spellStart"/>
              <w:r w:rsidRPr="00487E80">
                <w:rPr>
                  <w:rFonts w:cs="Calibri"/>
                  <w:i/>
                  <w:iCs/>
                  <w:sz w:val="22"/>
                  <w:szCs w:val="22"/>
                  <w:shd w:val="clear" w:color="auto" w:fill="FFFFFF"/>
                  <w:rPrChange w:id="393"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94" w:author="Michal Galdzicki" w:date="2012-02-16T14:56:00Z">
                    <w:rPr>
                      <w:rFonts w:ascii="Calibri" w:hAnsi="Calibri" w:cs="Calibri"/>
                      <w:shd w:val="clear" w:color="auto" w:fill="FFFFFF"/>
                    </w:rPr>
                  </w:rPrChange>
                </w:rPr>
                <w:t xml:space="preserve"> is the exact sub-</w:t>
              </w:r>
              <w:r w:rsidRPr="00487E80">
                <w:rPr>
                  <w:rFonts w:cs="Calibri"/>
                  <w:sz w:val="22"/>
                  <w:szCs w:val="22"/>
                  <w:rPrChange w:id="395" w:author="Michal Galdzicki" w:date="2012-02-16T14:56:00Z">
                    <w:rPr>
                      <w:rFonts w:ascii="Calibri" w:hAnsi="Calibri" w:cs="Calibri"/>
                    </w:rPr>
                  </w:rPrChange>
                </w:rPr>
                <w:t xml:space="preserve">sequence, and for '-' it is the reverse-complement of the parent </w:t>
              </w:r>
              <w:proofErr w:type="spellStart"/>
              <w:r w:rsidRPr="00487E80">
                <w:rPr>
                  <w:rFonts w:cs="Calibri"/>
                  <w:i/>
                  <w:iCs/>
                  <w:sz w:val="22"/>
                  <w:szCs w:val="22"/>
                  <w:rPrChange w:id="396" w:author="Michal Galdzicki" w:date="2012-02-16T14:56:00Z">
                    <w:rPr>
                      <w:rFonts w:ascii="Calibri" w:hAnsi="Calibri" w:cs="Calibri"/>
                      <w:i/>
                      <w:iCs/>
                    </w:rPr>
                  </w:rPrChange>
                </w:rPr>
                <w:t>DnaComponent</w:t>
              </w:r>
              <w:r w:rsidRPr="00487E80">
                <w:rPr>
                  <w:rFonts w:cs="Calibri"/>
                  <w:sz w:val="22"/>
                  <w:szCs w:val="22"/>
                  <w:rPrChange w:id="397" w:author="Michal Galdzicki" w:date="2012-02-16T14:56:00Z">
                    <w:rPr>
                      <w:rFonts w:ascii="Calibri" w:hAnsi="Calibri" w:cs="Calibri"/>
                    </w:rPr>
                  </w:rPrChange>
                </w:rPr>
                <w:t>'s</w:t>
              </w:r>
              <w:proofErr w:type="spellEnd"/>
              <w:r w:rsidRPr="00487E80">
                <w:rPr>
                  <w:rFonts w:cs="Calibri"/>
                  <w:sz w:val="22"/>
                  <w:szCs w:val="22"/>
                  <w:rPrChange w:id="398" w:author="Michal Galdzicki" w:date="2012-02-16T14:56:00Z">
                    <w:rPr>
                      <w:rFonts w:ascii="Calibri" w:hAnsi="Calibri" w:cs="Calibri"/>
                    </w:rPr>
                  </w:rPrChange>
                </w:rPr>
                <w:t xml:space="preserve"> sequence in that region</w:t>
              </w:r>
              <w:r>
                <w:rPr>
                  <w:rFonts w:cs="Calibri"/>
                  <w:sz w:val="22"/>
                  <w:szCs w:val="22"/>
                </w:rPr>
                <w:t>.</w:t>
              </w:r>
            </w:ins>
            <w:del w:id="399" w:author="Michal Galdzicki" w:date="2012-02-16T14:56:00Z">
              <w:r w:rsidR="00E274F1" w:rsidRPr="00487E80" w:rsidDel="00487E80">
                <w:rPr>
                  <w:sz w:val="22"/>
                  <w:szCs w:val="22"/>
                </w:rPr>
                <w:delText xml:space="preserve">Individual </w:delText>
              </w:r>
              <w:r w:rsidR="000331DE" w:rsidRPr="00487E80" w:rsidDel="00487E80">
                <w:rPr>
                  <w:sz w:val="22"/>
                  <w:szCs w:val="22"/>
                </w:rPr>
                <w:delText>instances</w:delText>
              </w:r>
              <w:r w:rsidR="00E274F1" w:rsidRPr="00487E80" w:rsidDel="00487E80">
                <w:rPr>
                  <w:sz w:val="22"/>
                  <w:szCs w:val="22"/>
                </w:rPr>
                <w:delText xml:space="preserve"> of the </w:delText>
              </w:r>
              <w:r w:rsidR="00E274F1" w:rsidRPr="00487E80" w:rsidDel="00487E80">
                <w:rPr>
                  <w:i/>
                  <w:iCs/>
                  <w:sz w:val="22"/>
                  <w:szCs w:val="22"/>
                </w:rPr>
                <w:delText xml:space="preserve">SequenceAnnotation </w:delText>
              </w:r>
              <w:r w:rsidR="00E274F1" w:rsidRPr="00487E80" w:rsidDel="00487E80">
                <w:rPr>
                  <w:sz w:val="22"/>
                  <w:szCs w:val="22"/>
                </w:rPr>
                <w:delText xml:space="preserve">class provide the position and direction of </w:delText>
              </w:r>
              <w:r w:rsidR="00E274F1" w:rsidRPr="00487E80" w:rsidDel="00487E80">
                <w:rPr>
                  <w:i/>
                  <w:iCs/>
                  <w:sz w:val="22"/>
                  <w:szCs w:val="22"/>
                </w:rPr>
                <w:delText>subComponents</w:delText>
              </w:r>
              <w:r w:rsidR="00E274F1" w:rsidRPr="00487E80" w:rsidDel="00487E80">
                <w:rPr>
                  <w:sz w:val="22"/>
                  <w:szCs w:val="22"/>
                </w:rPr>
                <w:delText xml:space="preserve"> (</w:delText>
              </w:r>
              <w:r w:rsidR="00E274F1" w:rsidRPr="00487E80" w:rsidDel="00487E80">
                <w:rPr>
                  <w:i/>
                  <w:iCs/>
                  <w:sz w:val="22"/>
                  <w:szCs w:val="22"/>
                </w:rPr>
                <w:delText>DnaComponent</w:delText>
              </w:r>
              <w:r w:rsidR="00E274F1" w:rsidRPr="00487E80" w:rsidDel="00487E80">
                <w:rPr>
                  <w:sz w:val="22"/>
                  <w:szCs w:val="22"/>
                </w:rPr>
                <w:delText xml:space="preserve">s) that are found within the annotated </w:delText>
              </w:r>
              <w:r w:rsidR="00E274F1" w:rsidRPr="00487E80" w:rsidDel="00487E80">
                <w:rPr>
                  <w:i/>
                  <w:iCs/>
                  <w:sz w:val="22"/>
                  <w:szCs w:val="22"/>
                </w:rPr>
                <w:delText>DnaComponent</w:delText>
              </w:r>
              <w:r w:rsidR="00E274F1" w:rsidRPr="00487E80" w:rsidDel="00487E80">
                <w:rPr>
                  <w:sz w:val="22"/>
                  <w:szCs w:val="22"/>
                </w:rPr>
                <w:delText xml:space="preserve">. Location CAN be specified by the </w:delText>
              </w:r>
              <w:r w:rsidR="00E274F1" w:rsidRPr="00487E80" w:rsidDel="00487E80">
                <w:rPr>
                  <w:i/>
                  <w:iCs/>
                  <w:sz w:val="22"/>
                  <w:szCs w:val="22"/>
                </w:rPr>
                <w:delText xml:space="preserve">bioStart </w:delText>
              </w:r>
              <w:r w:rsidR="00E274F1" w:rsidRPr="00487E80" w:rsidDel="00487E80">
                <w:rPr>
                  <w:sz w:val="22"/>
                  <w:szCs w:val="22"/>
                </w:rPr>
                <w:delText xml:space="preserve">and </w:delText>
              </w:r>
              <w:r w:rsidR="00E274F1" w:rsidRPr="00487E80" w:rsidDel="00487E80">
                <w:rPr>
                  <w:i/>
                  <w:iCs/>
                  <w:sz w:val="22"/>
                  <w:szCs w:val="22"/>
                </w:rPr>
                <w:delText xml:space="preserve">bioEnd </w:delText>
              </w:r>
              <w:r w:rsidR="00E274F1" w:rsidRPr="00487E80" w:rsidDel="00487E80">
                <w:rPr>
                  <w:sz w:val="22"/>
                  <w:szCs w:val="22"/>
                </w:rPr>
                <w:delText xml:space="preserve">positions of the </w:delText>
              </w:r>
              <w:r w:rsidR="00E274F1" w:rsidRPr="00487E80" w:rsidDel="00487E80">
                <w:rPr>
                  <w:i/>
                  <w:iCs/>
                  <w:sz w:val="22"/>
                  <w:szCs w:val="22"/>
                </w:rPr>
                <w:delText>subComponent</w:delText>
              </w:r>
              <w:r w:rsidR="00E274F1" w:rsidRPr="00487E80" w:rsidDel="00487E80">
                <w:rPr>
                  <w:sz w:val="22"/>
                  <w:szCs w:val="22"/>
                </w:rPr>
                <w:delText>,</w:delText>
              </w:r>
              <w:r w:rsidR="00E274F1" w:rsidRPr="00487E80" w:rsidDel="00487E80">
                <w:rPr>
                  <w:i/>
                  <w:iCs/>
                  <w:sz w:val="22"/>
                  <w:szCs w:val="22"/>
                </w:rPr>
                <w:delText xml:space="preserve"> </w:delText>
              </w:r>
              <w:r w:rsidR="00E274F1" w:rsidRPr="00487E80" w:rsidDel="00487E80">
                <w:rPr>
                  <w:sz w:val="22"/>
                  <w:szCs w:val="22"/>
                </w:rPr>
                <w:delText xml:space="preserve">along with the DNA sequence. Alternatively, the partial order of </w:delText>
              </w:r>
              <w:r w:rsidR="00E274F1" w:rsidRPr="00487E80" w:rsidDel="00487E80">
                <w:rPr>
                  <w:i/>
                  <w:iCs/>
                  <w:sz w:val="22"/>
                  <w:szCs w:val="22"/>
                </w:rPr>
                <w:delText xml:space="preserve">SequenceAnnotations </w:delText>
              </w:r>
              <w:r w:rsidR="00E274F1" w:rsidRPr="00487E80" w:rsidDel="00487E80">
                <w:rPr>
                  <w:sz w:val="22"/>
                  <w:szCs w:val="22"/>
                </w:rPr>
                <w:delText xml:space="preserve">along a </w:delText>
              </w:r>
              <w:r w:rsidR="00E274F1" w:rsidRPr="00487E80" w:rsidDel="00487E80">
                <w:rPr>
                  <w:i/>
                  <w:iCs/>
                  <w:sz w:val="22"/>
                  <w:szCs w:val="22"/>
                </w:rPr>
                <w:delText xml:space="preserve">DnaComponent </w:delText>
              </w:r>
              <w:r w:rsidR="00E274F1" w:rsidRPr="00487E80" w:rsidDel="00487E80">
                <w:rPr>
                  <w:sz w:val="22"/>
                  <w:szCs w:val="22"/>
                </w:rPr>
                <w:delText xml:space="preserve">can be specified by indicating the </w:delText>
              </w:r>
              <w:r w:rsidR="00E274F1" w:rsidRPr="00487E80" w:rsidDel="00487E80">
                <w:rPr>
                  <w:i/>
                  <w:iCs/>
                  <w:sz w:val="22"/>
                  <w:szCs w:val="22"/>
                </w:rPr>
                <w:delText xml:space="preserve">precedes </w:delText>
              </w:r>
              <w:r w:rsidR="00E274F1" w:rsidRPr="00487E80" w:rsidDel="00487E80">
                <w:rPr>
                  <w:sz w:val="22"/>
                  <w:szCs w:val="22"/>
                </w:rPr>
                <w:delText xml:space="preserve">relationship to other </w:delText>
              </w:r>
              <w:r w:rsidR="00E274F1" w:rsidRPr="00487E80" w:rsidDel="00487E80">
                <w:rPr>
                  <w:i/>
                  <w:iCs/>
                  <w:sz w:val="22"/>
                  <w:szCs w:val="22"/>
                </w:rPr>
                <w:delText>SequenceAnnotations</w:delText>
              </w:r>
              <w:r w:rsidR="00E274F1" w:rsidRPr="00487E80" w:rsidDel="00487E80">
                <w:rPr>
                  <w:sz w:val="22"/>
                  <w:szCs w:val="22"/>
                </w:rPr>
                <w:delText xml:space="preserve">. As a convention, numerical coordinates in this class use position 1 (not 0) to indicate the initial base pair of a DNA sequence. This convention is followed by the broader Molecular Biology community, especially in the relevant literature. The direction of the </w:delText>
              </w:r>
              <w:r w:rsidR="00E274F1" w:rsidRPr="00487E80" w:rsidDel="00487E80">
                <w:rPr>
                  <w:i/>
                  <w:iCs/>
                  <w:sz w:val="22"/>
                  <w:szCs w:val="22"/>
                </w:rPr>
                <w:delText xml:space="preserve">subComponent </w:delText>
              </w:r>
              <w:r w:rsidR="00E274F1" w:rsidRPr="00487E80" w:rsidDel="00487E80">
                <w:rPr>
                  <w:sz w:val="22"/>
                  <w:szCs w:val="22"/>
                </w:rPr>
                <w:delText xml:space="preserve">is specified by the </w:delText>
              </w:r>
              <w:r w:rsidR="00E274F1" w:rsidRPr="00487E80" w:rsidDel="00487E80">
                <w:rPr>
                  <w:i/>
                  <w:iCs/>
                  <w:sz w:val="22"/>
                  <w:szCs w:val="22"/>
                </w:rPr>
                <w:delText xml:space="preserve">strand </w:delText>
              </w:r>
              <w:r w:rsidR="00E274F1" w:rsidRPr="00487E80" w:rsidDel="00487E80">
                <w:rPr>
                  <w:sz w:val="22"/>
                  <w:szCs w:val="22"/>
                </w:rPr>
                <w:delText xml:space="preserve">[+/-]. Sequences used are assumed, by convention, to be specified 5' to 3', therefore the + </w:delText>
              </w:r>
              <w:r w:rsidR="00E274F1" w:rsidRPr="00487E80" w:rsidDel="00487E80">
                <w:rPr>
                  <w:i/>
                  <w:iCs/>
                  <w:sz w:val="22"/>
                  <w:szCs w:val="22"/>
                </w:rPr>
                <w:delText xml:space="preserve">strand </w:delText>
              </w:r>
              <w:r w:rsidR="00E274F1" w:rsidRPr="00487E80" w:rsidDel="00487E80">
                <w:rPr>
                  <w:sz w:val="22"/>
                  <w:szCs w:val="22"/>
                </w:rPr>
                <w:delText xml:space="preserve">is 5' to 3' and the - </w:delText>
              </w:r>
              <w:r w:rsidR="00E274F1" w:rsidRPr="00487E80" w:rsidDel="00487E80">
                <w:rPr>
                  <w:i/>
                  <w:iCs/>
                  <w:sz w:val="22"/>
                  <w:szCs w:val="22"/>
                </w:rPr>
                <w:delText xml:space="preserve">strand </w:delText>
              </w:r>
              <w:r w:rsidR="00E274F1" w:rsidRPr="00487E80" w:rsidDel="00487E80">
                <w:rPr>
                  <w:sz w:val="22"/>
                  <w:szCs w:val="22"/>
                </w:rPr>
                <w:delText>is 3' to 5'.</w:delText>
              </w:r>
            </w:del>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BC4669" w:rsidRDefault="00BC4669">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Pr="00252890" w:rsidRDefault="00252890">
            <w:pPr>
              <w:spacing w:before="0" w:after="0" w:line="240" w:lineRule="auto"/>
              <w:ind w:left="0" w:right="0" w:firstLine="0"/>
              <w:rPr>
                <w:sz w:val="22"/>
                <w:szCs w:val="22"/>
              </w:rPr>
            </w:pPr>
            <w:ins w:id="400" w:author="Michal Galdzicki" w:date="2012-02-16T15:05:00Z">
              <w:r w:rsidRPr="00252890">
                <w:rPr>
                  <w:rFonts w:cs="Calibri"/>
                  <w:sz w:val="22"/>
                  <w:szCs w:val="22"/>
                  <w:shd w:val="clear" w:color="auto" w:fill="FFFFFF"/>
                  <w:rPrChange w:id="401" w:author="Michal Galdzicki" w:date="2012-02-16T15:05:00Z">
                    <w:rPr>
                      <w:rFonts w:ascii="Calibri" w:hAnsi="Calibri" w:cs="Calibri"/>
                      <w:shd w:val="clear" w:color="auto" w:fill="FFFFFF"/>
                    </w:rPr>
                  </w:rPrChange>
                </w:rPr>
                <w:t xml:space="preserve">One and only one value of type </w:t>
              </w:r>
              <w:proofErr w:type="spellStart"/>
              <w:r w:rsidRPr="00252890">
                <w:rPr>
                  <w:rFonts w:cs="Calibri"/>
                  <w:i/>
                  <w:iCs/>
                  <w:sz w:val="22"/>
                  <w:szCs w:val="22"/>
                  <w:shd w:val="clear" w:color="auto" w:fill="FFFFFF"/>
                  <w:rPrChange w:id="402"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403" w:author="Michal Galdzicki" w:date="2012-02-16T15:05:00Z">
                    <w:rPr>
                      <w:rFonts w:ascii="Calibri" w:hAnsi="Calibri" w:cs="Calibri"/>
                      <w:shd w:val="clear" w:color="auto" w:fill="FFFFFF"/>
                    </w:rPr>
                  </w:rPrChange>
                </w:rPr>
                <w:t xml:space="preserve">. This property specifies the </w:t>
              </w:r>
              <w:proofErr w:type="spellStart"/>
              <w:r w:rsidRPr="00252890">
                <w:rPr>
                  <w:rFonts w:cs="Calibri"/>
                  <w:i/>
                  <w:iCs/>
                  <w:sz w:val="22"/>
                  <w:szCs w:val="22"/>
                  <w:shd w:val="clear" w:color="auto" w:fill="FFFFFF"/>
                  <w:rPrChange w:id="404"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405" w:author="Michal Galdzicki" w:date="2012-02-16T15:05:00Z">
                    <w:rPr>
                      <w:rFonts w:ascii="Calibri" w:hAnsi="Calibri" w:cs="Calibri"/>
                      <w:shd w:val="clear" w:color="auto" w:fill="FFFFFF"/>
                    </w:rPr>
                  </w:rPrChange>
                </w:rPr>
                <w:t xml:space="preserve"> which is being annotated on the </w:t>
              </w:r>
            </w:ins>
            <w:ins w:id="406" w:author="Michal Galdzicki" w:date="2012-02-16T15:06:00Z">
              <w:r w:rsidR="00B10E34">
                <w:rPr>
                  <w:rFonts w:cs="Calibri"/>
                  <w:sz w:val="22"/>
                  <w:szCs w:val="22"/>
                  <w:shd w:val="clear" w:color="auto" w:fill="FFFFFF"/>
                </w:rPr>
                <w:t xml:space="preserve">parent </w:t>
              </w:r>
            </w:ins>
            <w:proofErr w:type="spellStart"/>
            <w:ins w:id="407" w:author="Michal Galdzicki" w:date="2012-02-16T15:05:00Z">
              <w:r w:rsidRPr="00252890">
                <w:rPr>
                  <w:rFonts w:cs="Calibri"/>
                  <w:i/>
                  <w:iCs/>
                  <w:sz w:val="22"/>
                  <w:szCs w:val="22"/>
                  <w:shd w:val="clear" w:color="auto" w:fill="FFFFFF"/>
                  <w:rPrChange w:id="408" w:author="Michal Galdzicki" w:date="2012-02-16T15:05:00Z">
                    <w:rPr>
                      <w:rFonts w:ascii="Calibri" w:hAnsi="Calibri" w:cs="Calibri"/>
                      <w:i/>
                      <w:iCs/>
                      <w:shd w:val="clear" w:color="auto" w:fill="FFFFFF"/>
                    </w:rPr>
                  </w:rPrChange>
                </w:rPr>
                <w:t>DnaComponent’s</w:t>
              </w:r>
              <w:proofErr w:type="spellEnd"/>
              <w:r w:rsidRPr="00252890">
                <w:rPr>
                  <w:rFonts w:cs="Calibri"/>
                  <w:i/>
                  <w:iCs/>
                  <w:sz w:val="22"/>
                  <w:szCs w:val="22"/>
                  <w:shd w:val="clear" w:color="auto" w:fill="FFFFFF"/>
                  <w:rPrChange w:id="409"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410" w:author="Michal Galdzicki" w:date="2012-02-16T15:05:00Z">
                    <w:rPr>
                      <w:rFonts w:ascii="Calibri" w:hAnsi="Calibri" w:cs="Calibri"/>
                      <w:shd w:val="clear" w:color="auto" w:fill="FFFFFF"/>
                    </w:rPr>
                  </w:rPrChange>
                </w:rPr>
                <w:t xml:space="preserve">sequence. Analogous to 'a feature' in other systems, the </w:t>
              </w:r>
              <w:proofErr w:type="spellStart"/>
              <w:r w:rsidRPr="00252890">
                <w:rPr>
                  <w:rFonts w:cs="Calibri"/>
                  <w:i/>
                  <w:iCs/>
                  <w:sz w:val="22"/>
                  <w:szCs w:val="22"/>
                  <w:shd w:val="clear" w:color="auto" w:fill="FFFFFF"/>
                  <w:rPrChange w:id="411"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412"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413" w:author="Michal Galdzicki" w:date="2012-02-16T15:05:00Z">
                    <w:rPr>
                      <w:rFonts w:ascii="Calibri" w:hAnsi="Calibri" w:cs="Calibri"/>
                      <w:shd w:val="clear" w:color="auto" w:fill="FFFFFF"/>
                    </w:rPr>
                  </w:rPrChange>
                </w:rPr>
                <w:t xml:space="preserve">value serves to indicate information about the sequence at the position specified by the </w:t>
              </w:r>
              <w:proofErr w:type="spellStart"/>
              <w:r w:rsidRPr="00252890">
                <w:rPr>
                  <w:rFonts w:cs="Calibri"/>
                  <w:i/>
                  <w:iCs/>
                  <w:sz w:val="22"/>
                  <w:szCs w:val="22"/>
                  <w:shd w:val="clear" w:color="auto" w:fill="FFFFFF"/>
                  <w:rPrChange w:id="414" w:author="Michal Galdzicki" w:date="2012-02-16T15:05:00Z">
                    <w:rPr>
                      <w:rFonts w:ascii="Calibri" w:hAnsi="Calibri" w:cs="Calibri"/>
                      <w:i/>
                      <w:iCs/>
                      <w:shd w:val="clear" w:color="auto" w:fill="FFFFFF"/>
                    </w:rPr>
                  </w:rPrChange>
                </w:rPr>
                <w:t>SequenceAnnotation</w:t>
              </w:r>
              <w:r w:rsidRPr="00252890">
                <w:rPr>
                  <w:rFonts w:cs="Calibri"/>
                  <w:sz w:val="22"/>
                  <w:szCs w:val="22"/>
                  <w:shd w:val="clear" w:color="auto" w:fill="FFFFFF"/>
                  <w:rPrChange w:id="415" w:author="Michal Galdzicki" w:date="2012-02-16T15:05:00Z">
                    <w:rPr>
                      <w:rFonts w:ascii="Calibri" w:hAnsi="Calibri" w:cs="Calibri"/>
                      <w:shd w:val="clear" w:color="auto" w:fill="FFFFFF"/>
                    </w:rPr>
                  </w:rPrChange>
                </w:rPr>
                <w:t>’s</w:t>
              </w:r>
              <w:proofErr w:type="spellEnd"/>
              <w:r w:rsidRPr="00252890">
                <w:rPr>
                  <w:rFonts w:cs="Calibri"/>
                  <w:sz w:val="22"/>
                  <w:szCs w:val="22"/>
                  <w:shd w:val="clear" w:color="auto" w:fill="FFFFFF"/>
                  <w:rPrChange w:id="416" w:author="Michal Galdzicki" w:date="2012-02-16T15:05:00Z">
                    <w:rPr>
                      <w:rFonts w:ascii="Calibri" w:hAnsi="Calibri" w:cs="Calibri"/>
                      <w:shd w:val="clear" w:color="auto" w:fill="FFFFFF"/>
                    </w:rPr>
                  </w:rPrChange>
                </w:rPr>
                <w:t xml:space="preserve"> location data properties or the relative position object property. The sequence of the </w:t>
              </w:r>
              <w:proofErr w:type="spellStart"/>
              <w:r w:rsidRPr="00252890">
                <w:rPr>
                  <w:rFonts w:cs="Calibri"/>
                  <w:i/>
                  <w:iCs/>
                  <w:sz w:val="22"/>
                  <w:szCs w:val="22"/>
                  <w:shd w:val="clear" w:color="auto" w:fill="FFFFFF"/>
                  <w:rPrChange w:id="417"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418"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419" w:author="Michal Galdzicki" w:date="2012-02-16T15:05:00Z">
                    <w:rPr>
                      <w:rFonts w:ascii="Calibri" w:hAnsi="Calibri" w:cs="Calibri"/>
                      <w:shd w:val="clear" w:color="auto" w:fill="FFFFFF"/>
                    </w:rPr>
                  </w:rPrChange>
                </w:rPr>
                <w:t xml:space="preserve">specified by the </w:t>
              </w:r>
              <w:proofErr w:type="spellStart"/>
              <w:r w:rsidRPr="00252890">
                <w:rPr>
                  <w:rFonts w:cs="Calibri"/>
                  <w:i/>
                  <w:iCs/>
                  <w:sz w:val="22"/>
                  <w:szCs w:val="22"/>
                  <w:shd w:val="clear" w:color="auto" w:fill="FFFFFF"/>
                  <w:rPrChange w:id="420" w:author="Michal Galdzicki" w:date="2012-02-16T15:05:00Z">
                    <w:rPr>
                      <w:rFonts w:ascii="Calibri" w:hAnsi="Calibri" w:cs="Calibri"/>
                      <w:i/>
                      <w:iCs/>
                      <w:shd w:val="clear" w:color="auto" w:fill="FFFFFF"/>
                    </w:rPr>
                  </w:rPrChange>
                </w:rPr>
                <w:t>subComponent</w:t>
              </w:r>
              <w:proofErr w:type="spellEnd"/>
              <w:r w:rsidRPr="00252890">
                <w:rPr>
                  <w:rFonts w:cs="Calibri"/>
                  <w:sz w:val="22"/>
                  <w:szCs w:val="22"/>
                  <w:shd w:val="clear" w:color="auto" w:fill="FFFFFF"/>
                  <w:rPrChange w:id="421" w:author="Michal Galdzicki" w:date="2012-02-16T15:05:00Z">
                    <w:rPr>
                      <w:rFonts w:ascii="Calibri" w:hAnsi="Calibri" w:cs="Calibri"/>
                      <w:shd w:val="clear" w:color="auto" w:fill="FFFFFF"/>
                    </w:rPr>
                  </w:rPrChange>
                </w:rPr>
                <w:t xml:space="preserve"> property MUST be l</w:t>
              </w:r>
              <w:r w:rsidRPr="00252890">
                <w:rPr>
                  <w:rFonts w:cs="Calibri"/>
                  <w:sz w:val="22"/>
                  <w:szCs w:val="22"/>
                  <w:rPrChange w:id="422" w:author="Michal Galdzicki" w:date="2012-02-16T15:05:00Z">
                    <w:rPr>
                      <w:rFonts w:ascii="Calibri" w:hAnsi="Calibri" w:cs="Calibri"/>
                    </w:rPr>
                  </w:rPrChange>
                </w:rPr>
                <w:t xml:space="preserve">ogically consistent with the </w:t>
              </w:r>
              <w:r w:rsidRPr="00252890">
                <w:rPr>
                  <w:rFonts w:cs="Calibri"/>
                  <w:i/>
                  <w:iCs/>
                  <w:sz w:val="22"/>
                  <w:szCs w:val="22"/>
                  <w:rPrChange w:id="423" w:author="Michal Galdzicki" w:date="2012-02-16T15:05:00Z">
                    <w:rPr>
                      <w:rFonts w:ascii="Calibri" w:hAnsi="Calibri" w:cs="Calibri"/>
                      <w:i/>
                      <w:iCs/>
                    </w:rPr>
                  </w:rPrChange>
                </w:rPr>
                <w:t>strand</w:t>
              </w:r>
              <w:r w:rsidRPr="00252890">
                <w:rPr>
                  <w:rFonts w:cs="Calibri"/>
                  <w:sz w:val="22"/>
                  <w:szCs w:val="22"/>
                  <w:rPrChange w:id="424" w:author="Michal Galdzicki" w:date="2012-02-16T15:05:00Z">
                    <w:rPr>
                      <w:rFonts w:ascii="Calibri" w:hAnsi="Calibri" w:cs="Calibri"/>
                    </w:rPr>
                  </w:rPrChange>
                </w:rPr>
                <w:t xml:space="preserve"> value</w:t>
              </w:r>
              <w:r>
                <w:rPr>
                  <w:rFonts w:cs="Calibri"/>
                  <w:sz w:val="22"/>
                  <w:szCs w:val="22"/>
                </w:rPr>
                <w:t>.</w:t>
              </w:r>
            </w:ins>
            <w:del w:id="425" w:author="Michal Galdzicki" w:date="2012-02-16T15:05:00Z">
              <w:r w:rsidR="00E274F1" w:rsidRPr="00252890" w:rsidDel="00252890">
                <w:rPr>
                  <w:sz w:val="22"/>
                  <w:szCs w:val="22"/>
                </w:rPr>
                <w:delText xml:space="preserve">One and only one value of type </w:delText>
              </w:r>
              <w:r w:rsidR="00E274F1" w:rsidRPr="00252890" w:rsidDel="00252890">
                <w:rPr>
                  <w:i/>
                  <w:iCs/>
                  <w:sz w:val="22"/>
                  <w:szCs w:val="22"/>
                </w:rPr>
                <w:delText>DnaComponent</w:delText>
              </w:r>
              <w:r w:rsidR="00E274F1" w:rsidRPr="00252890" w:rsidDel="00252890">
                <w:rPr>
                  <w:sz w:val="22"/>
                  <w:szCs w:val="22"/>
                </w:rPr>
                <w:delText xml:space="preserve">. This property specifies the DNA sequence feature being annotated on the </w:delText>
              </w:r>
              <w:r w:rsidR="00E274F1" w:rsidRPr="00252890" w:rsidDel="00252890">
                <w:rPr>
                  <w:i/>
                  <w:iCs/>
                  <w:sz w:val="22"/>
                  <w:szCs w:val="22"/>
                </w:rPr>
                <w:delText xml:space="preserve">DnaComponent’s </w:delText>
              </w:r>
              <w:r w:rsidR="00E274F1" w:rsidRPr="00252890" w:rsidDel="00252890">
                <w:rPr>
                  <w:sz w:val="22"/>
                  <w:szCs w:val="22"/>
                </w:rPr>
                <w:delText xml:space="preserve">sequence. The </w:delText>
              </w:r>
              <w:r w:rsidR="00E274F1" w:rsidRPr="00252890" w:rsidDel="00252890">
                <w:rPr>
                  <w:i/>
                  <w:iCs/>
                  <w:sz w:val="22"/>
                  <w:szCs w:val="22"/>
                </w:rPr>
                <w:delText xml:space="preserve">DnaComponent </w:delText>
              </w:r>
              <w:r w:rsidR="00E274F1" w:rsidRPr="00252890" w:rsidDel="00252890">
                <w:rPr>
                  <w:sz w:val="22"/>
                  <w:szCs w:val="22"/>
                </w:rPr>
                <w:delText xml:space="preserve">value serves to indicate information about the subsequence at the position specified by the </w:delText>
              </w:r>
              <w:r w:rsidR="00E274F1" w:rsidRPr="00252890" w:rsidDel="00252890">
                <w:rPr>
                  <w:i/>
                  <w:iCs/>
                  <w:sz w:val="22"/>
                  <w:szCs w:val="22"/>
                </w:rPr>
                <w:delText>SequenceAnnotation</w:delText>
              </w:r>
              <w:r w:rsidR="00E274F1" w:rsidRPr="00252890" w:rsidDel="00252890">
                <w:rPr>
                  <w:sz w:val="22"/>
                  <w:szCs w:val="22"/>
                </w:rPr>
                <w:delText>’s location data properties or the relative position object property.</w:delText>
              </w:r>
            </w:del>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Pr="00B10E34" w:rsidRDefault="00A05160" w:rsidP="00A05160">
            <w:pPr>
              <w:spacing w:before="0" w:after="0" w:line="240" w:lineRule="auto"/>
              <w:ind w:left="0" w:right="0" w:firstLine="0"/>
            </w:pPr>
            <w:proofErr w:type="spellStart"/>
            <w:r w:rsidRPr="00B10E34">
              <w:rPr>
                <w:i/>
                <w:iCs/>
                <w:sz w:val="22"/>
                <w:szCs w:val="22"/>
              </w:rPr>
              <w:t>uri</w:t>
            </w:r>
            <w:proofErr w:type="spellEnd"/>
            <w:r w:rsidRPr="00B10E34">
              <w:rPr>
                <w:sz w:val="22"/>
                <w:szCs w:val="22"/>
              </w:rPr>
              <w:t>: (required)</w:t>
            </w:r>
          </w:p>
          <w:p w:rsidR="00A05160" w:rsidRPr="00B10E34" w:rsidRDefault="00A05160" w:rsidP="00A05160">
            <w:pPr>
              <w:spacing w:before="0" w:after="0" w:line="240" w:lineRule="auto"/>
              <w:ind w:left="0" w:right="0" w:firstLine="0"/>
              <w:rPr>
                <w:rFonts w:eastAsia="Arial" w:cs="Arial"/>
                <w:color w:val="auto"/>
                <w:sz w:val="22"/>
                <w:szCs w:val="22"/>
                <w:rPrChange w:id="426" w:author="Michal Galdzicki" w:date="2012-02-16T15:07:00Z">
                  <w:rPr>
                    <w:rFonts w:ascii="Arial" w:eastAsia="Arial" w:hAnsi="Arial" w:cs="Arial"/>
                    <w:color w:val="222222"/>
                    <w:sz w:val="22"/>
                    <w:szCs w:val="22"/>
                  </w:rPr>
                </w:rPrChange>
              </w:rPr>
            </w:pPr>
            <w:r w:rsidRPr="00B10E34">
              <w:rPr>
                <w:rFonts w:eastAsia="Arial" w:cs="Arial"/>
                <w:color w:val="auto"/>
                <w:sz w:val="22"/>
                <w:szCs w:val="22"/>
                <w:rPrChange w:id="427" w:author="Michal Galdzicki" w:date="2012-02-16T15:07:00Z">
                  <w:rPr>
                    <w:rFonts w:ascii="Arial" w:eastAsia="Arial" w:hAnsi="Arial" w:cs="Arial"/>
                    <w:color w:val="222222"/>
                    <w:sz w:val="22"/>
                    <w:szCs w:val="22"/>
                  </w:rPr>
                </w:rPrChange>
              </w:rPr>
              <w:t xml:space="preserve">One and only one field of type </w:t>
            </w:r>
            <w:r w:rsidRPr="00B10E34">
              <w:rPr>
                <w:color w:val="auto"/>
                <w:sz w:val="22"/>
                <w:szCs w:val="22"/>
                <w:rPrChange w:id="428" w:author="Michal Galdzicki" w:date="2012-02-16T15:07:00Z">
                  <w:rPr>
                    <w:sz w:val="22"/>
                    <w:szCs w:val="22"/>
                  </w:rPr>
                </w:rPrChange>
              </w:rPr>
              <w:t>URI (IETF RFC 2396).</w:t>
            </w:r>
            <w:r w:rsidRPr="00B10E34">
              <w:rPr>
                <w:rFonts w:eastAsia="Arial" w:cs="Arial"/>
                <w:color w:val="auto"/>
                <w:sz w:val="22"/>
                <w:szCs w:val="22"/>
                <w:rPrChange w:id="429" w:author="Michal Galdzicki" w:date="2012-02-16T15:07:00Z">
                  <w:rPr>
                    <w:rFonts w:ascii="Arial" w:eastAsia="Arial" w:hAnsi="Arial" w:cs="Arial"/>
                    <w:color w:val="222222"/>
                    <w:sz w:val="22"/>
                    <w:szCs w:val="22"/>
                  </w:rPr>
                </w:rPrChange>
              </w:rPr>
              <w:t xml:space="preserve"> This property uniquely identifies the instance, and is intended to be used whenever a reference to the instance is needed.</w:t>
            </w:r>
          </w:p>
          <w:p w:rsidR="00A05160" w:rsidRPr="00B10E34" w:rsidRDefault="00A05160" w:rsidP="00A05160">
            <w:pPr>
              <w:spacing w:before="0" w:after="0" w:line="240" w:lineRule="auto"/>
              <w:ind w:left="0" w:right="0" w:firstLine="0"/>
              <w:rPr>
                <w:i/>
                <w:iCs/>
                <w:sz w:val="22"/>
                <w:szCs w:val="22"/>
              </w:rPr>
            </w:pPr>
            <w:r w:rsidRPr="00B10E34">
              <w:rPr>
                <w:sz w:val="22"/>
                <w:szCs w:val="22"/>
              </w:rPr>
              <w:t xml:space="preserve">see also </w:t>
            </w:r>
            <w:proofErr w:type="spellStart"/>
            <w:r w:rsidRPr="00B10E34">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lastRenderedPageBreak/>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Pr="00252890" w:rsidRDefault="00252890">
            <w:pPr>
              <w:spacing w:before="0" w:after="0" w:line="240" w:lineRule="auto"/>
              <w:ind w:left="0" w:right="0" w:firstLine="0"/>
              <w:rPr>
                <w:sz w:val="22"/>
                <w:szCs w:val="22"/>
              </w:rPr>
            </w:pPr>
            <w:ins w:id="430" w:author="Michal Galdzicki" w:date="2012-02-16T15:02:00Z">
              <w:r w:rsidRPr="00252890">
                <w:rPr>
                  <w:rFonts w:cs="Calibri"/>
                  <w:sz w:val="22"/>
                  <w:szCs w:val="22"/>
                  <w:shd w:val="clear" w:color="auto" w:fill="FFFFFF"/>
                  <w:rPrChange w:id="431" w:author="Michal Galdzicki" w:date="2012-02-16T15:03:00Z">
                    <w:rPr>
                      <w:rFonts w:ascii="Calibri" w:hAnsi="Calibri" w:cs="Calibri"/>
                      <w:shd w:val="clear" w:color="auto" w:fill="FFFFFF"/>
                    </w:rPr>
                  </w:rPrChange>
                </w:rPr>
                <w:t>Zero or one value of type</w:t>
              </w:r>
              <w:r w:rsidRPr="00252890">
                <w:rPr>
                  <w:rFonts w:cs="Calibri"/>
                  <w:i/>
                  <w:iCs/>
                  <w:sz w:val="22"/>
                  <w:szCs w:val="22"/>
                  <w:shd w:val="clear" w:color="auto" w:fill="FFFFFF"/>
                  <w:rPrChange w:id="432" w:author="Michal Galdzicki" w:date="2012-02-16T15:03:00Z">
                    <w:rPr>
                      <w:rFonts w:ascii="Calibri" w:hAnsi="Calibri" w:cs="Calibri"/>
                      <w:i/>
                      <w:iCs/>
                      <w:shd w:val="clear" w:color="auto" w:fill="FFFFFF"/>
                    </w:rPr>
                  </w:rPrChange>
                </w:rPr>
                <w:t xml:space="preserve"> </w:t>
              </w:r>
              <w:proofErr w:type="spellStart"/>
              <w:r w:rsidRPr="00252890">
                <w:rPr>
                  <w:rFonts w:cs="Calibri"/>
                  <w:i/>
                  <w:iCs/>
                  <w:sz w:val="22"/>
                  <w:szCs w:val="22"/>
                  <w:shd w:val="clear" w:color="auto" w:fill="FFFFFF"/>
                  <w:rPrChange w:id="433" w:author="Michal Galdzicki" w:date="2012-02-16T15:03:00Z">
                    <w:rPr>
                      <w:rFonts w:ascii="Calibri" w:hAnsi="Calibri" w:cs="Calibri"/>
                      <w:i/>
                      <w:iCs/>
                      <w:shd w:val="clear" w:color="auto" w:fill="FFFFFF"/>
                    </w:rPr>
                  </w:rPrChange>
                </w:rPr>
                <w:t>xsd</w:t>
              </w:r>
              <w:proofErr w:type="gramStart"/>
              <w:r w:rsidRPr="00252890">
                <w:rPr>
                  <w:rFonts w:cs="Calibri"/>
                  <w:i/>
                  <w:iCs/>
                  <w:sz w:val="22"/>
                  <w:szCs w:val="22"/>
                  <w:shd w:val="clear" w:color="auto" w:fill="FFFFFF"/>
                  <w:rPrChange w:id="434" w:author="Michal Galdzicki" w:date="2012-02-16T15:03:00Z">
                    <w:rPr>
                      <w:rFonts w:ascii="Calibri" w:hAnsi="Calibri" w:cs="Calibri"/>
                      <w:i/>
                      <w:iCs/>
                      <w:shd w:val="clear" w:color="auto" w:fill="FFFFFF"/>
                    </w:rPr>
                  </w:rPrChange>
                </w:rPr>
                <w:t>:string</w:t>
              </w:r>
              <w:proofErr w:type="spellEnd"/>
              <w:proofErr w:type="gramEnd"/>
              <w:r w:rsidRPr="00252890">
                <w:rPr>
                  <w:rFonts w:cs="Calibri"/>
                  <w:sz w:val="22"/>
                  <w:szCs w:val="22"/>
                  <w:shd w:val="clear" w:color="auto" w:fill="FFFFFF"/>
                  <w:rPrChange w:id="435" w:author="Michal Galdzicki" w:date="2012-02-16T15:03:00Z">
                    <w:rPr>
                      <w:rFonts w:ascii="Calibri" w:hAnsi="Calibri" w:cs="Calibri"/>
                      <w:shd w:val="clear" w:color="auto" w:fill="FFFFFF"/>
                    </w:rPr>
                  </w:rPrChange>
                </w:rPr>
                <w:t xml:space="preserve">. Strand orientation '+' or '-' </w:t>
              </w:r>
              <w:r w:rsidRPr="00252890">
                <w:rPr>
                  <w:rFonts w:cs="Calibri"/>
                  <w:sz w:val="22"/>
                  <w:szCs w:val="22"/>
                  <w:rPrChange w:id="436" w:author="Michal Galdzicki" w:date="2012-02-16T15:03:00Z">
                    <w:rPr>
                      <w:rFonts w:ascii="Calibri" w:hAnsi="Calibri" w:cs="Calibri"/>
                    </w:rPr>
                  </w:rPrChange>
                </w:rPr>
                <w:t>is a '</w:t>
              </w:r>
              <w:proofErr w:type="spellStart"/>
              <w:r w:rsidRPr="00252890">
                <w:rPr>
                  <w:rFonts w:cs="Calibri"/>
                  <w:i/>
                  <w:iCs/>
                  <w:sz w:val="22"/>
                  <w:szCs w:val="22"/>
                  <w:rPrChange w:id="437" w:author="Michal Galdzicki" w:date="2012-02-16T15:03:00Z">
                    <w:rPr>
                      <w:rFonts w:ascii="Calibri" w:hAnsi="Calibri" w:cs="Calibri"/>
                      <w:i/>
                      <w:iCs/>
                    </w:rPr>
                  </w:rPrChange>
                </w:rPr>
                <w:t>subComponent</w:t>
              </w:r>
              <w:proofErr w:type="spellEnd"/>
              <w:r w:rsidRPr="00252890">
                <w:rPr>
                  <w:rFonts w:cs="Calibri"/>
                  <w:sz w:val="22"/>
                  <w:szCs w:val="22"/>
                  <w:rPrChange w:id="438" w:author="Michal Galdzicki" w:date="2012-02-16T15:03:00Z">
                    <w:rPr>
                      <w:rFonts w:ascii="Calibri" w:hAnsi="Calibri" w:cs="Calibri"/>
                    </w:rPr>
                  </w:rPrChange>
                </w:rPr>
                <w:t xml:space="preserve"> relative to the parent </w:t>
              </w:r>
              <w:proofErr w:type="spellStart"/>
              <w:r w:rsidRPr="00252890">
                <w:rPr>
                  <w:rFonts w:cs="Calibri"/>
                  <w:i/>
                  <w:iCs/>
                  <w:sz w:val="22"/>
                  <w:szCs w:val="22"/>
                  <w:shd w:val="clear" w:color="auto" w:fill="FFFFFF"/>
                  <w:rPrChange w:id="439" w:author="Michal Galdzicki" w:date="2012-02-16T15:03: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440" w:author="Michal Galdzicki" w:date="2012-02-16T15:03:00Z">
                    <w:rPr>
                      <w:rFonts w:ascii="Calibri" w:hAnsi="Calibri" w:cs="Calibri"/>
                      <w:i/>
                      <w:iCs/>
                      <w:shd w:val="clear" w:color="auto" w:fill="FFFFFF"/>
                    </w:rPr>
                  </w:rPrChange>
                </w:rPr>
                <w:t xml:space="preserve"> </w:t>
              </w:r>
              <w:r w:rsidRPr="00252890">
                <w:rPr>
                  <w:rFonts w:cs="Calibri"/>
                  <w:sz w:val="22"/>
                  <w:szCs w:val="22"/>
                  <w:rPrChange w:id="441" w:author="Michal Galdzicki" w:date="2012-02-16T15:03:00Z">
                    <w:rPr>
                      <w:rFonts w:ascii="Calibri" w:hAnsi="Calibri" w:cs="Calibri"/>
                    </w:rPr>
                  </w:rPrChange>
                </w:rPr>
                <w:t xml:space="preserve">orientation' flag.  For a full explanation see Logical consistency of the </w:t>
              </w:r>
              <w:proofErr w:type="spellStart"/>
              <w:r w:rsidRPr="00252890">
                <w:rPr>
                  <w:rFonts w:cs="Calibri"/>
                  <w:i/>
                  <w:sz w:val="22"/>
                  <w:szCs w:val="22"/>
                  <w:rPrChange w:id="442" w:author="Michal Galdzicki" w:date="2012-02-16T15:04:00Z">
                    <w:rPr>
                      <w:rFonts w:ascii="Calibri" w:hAnsi="Calibri" w:cs="Calibri"/>
                    </w:rPr>
                  </w:rPrChange>
                </w:rPr>
                <w:t>subComponent</w:t>
              </w:r>
              <w:r>
                <w:rPr>
                  <w:rFonts w:cs="Calibri"/>
                  <w:sz w:val="22"/>
                  <w:szCs w:val="22"/>
                </w:rPr>
                <w:t>’s</w:t>
              </w:r>
              <w:proofErr w:type="spellEnd"/>
              <w:r>
                <w:rPr>
                  <w:rFonts w:cs="Calibri"/>
                  <w:sz w:val="22"/>
                  <w:szCs w:val="22"/>
                </w:rPr>
                <w:t xml:space="preserve"> </w:t>
              </w:r>
              <w:proofErr w:type="spellStart"/>
              <w:r w:rsidRPr="00252890">
                <w:rPr>
                  <w:rFonts w:cs="Calibri"/>
                  <w:i/>
                  <w:sz w:val="22"/>
                  <w:szCs w:val="22"/>
                  <w:rPrChange w:id="443" w:author="Michal Galdzicki" w:date="2012-02-16T15:04:00Z">
                    <w:rPr>
                      <w:rFonts w:cs="Calibri"/>
                      <w:sz w:val="22"/>
                      <w:szCs w:val="22"/>
                    </w:rPr>
                  </w:rPrChange>
                </w:rPr>
                <w:t>DnaSequence</w:t>
              </w:r>
              <w:proofErr w:type="spellEnd"/>
              <w:r>
                <w:rPr>
                  <w:rFonts w:cs="Calibri"/>
                  <w:sz w:val="22"/>
                  <w:szCs w:val="22"/>
                </w:rPr>
                <w:t xml:space="preserve"> value</w:t>
              </w:r>
              <w:r w:rsidRPr="00252890">
                <w:rPr>
                  <w:rFonts w:cs="Calibri"/>
                  <w:sz w:val="22"/>
                  <w:szCs w:val="22"/>
                  <w:rPrChange w:id="444" w:author="Michal Galdzicki" w:date="2012-02-16T15:03:00Z">
                    <w:rPr>
                      <w:rFonts w:ascii="Calibri" w:hAnsi="Calibri" w:cs="Calibri"/>
                    </w:rPr>
                  </w:rPrChange>
                </w:rPr>
                <w:t>.</w:t>
              </w:r>
            </w:ins>
            <w:del w:id="445" w:author="Michal Galdzicki" w:date="2012-02-16T15:02:00Z">
              <w:r w:rsidR="00E274F1" w:rsidRPr="00252890" w:rsidDel="00252890">
                <w:rPr>
                  <w:sz w:val="22"/>
                  <w:szCs w:val="22"/>
                </w:rPr>
                <w:delText>Zero or one value of type</w:delText>
              </w:r>
              <w:r w:rsidR="00E274F1" w:rsidRPr="00252890" w:rsidDel="00252890">
                <w:rPr>
                  <w:i/>
                  <w:iCs/>
                  <w:sz w:val="22"/>
                  <w:szCs w:val="22"/>
                </w:rPr>
                <w:delText xml:space="preserve"> xsd:string</w:delText>
              </w:r>
              <w:r w:rsidR="00E274F1" w:rsidRPr="00252890" w:rsidDel="00252890">
                <w:rPr>
                  <w:sz w:val="22"/>
                  <w:szCs w:val="22"/>
                </w:rPr>
                <w:delText xml:space="preserve">. Strand orientation + or - of the </w:delText>
              </w:r>
              <w:r w:rsidR="00E274F1" w:rsidRPr="00252890" w:rsidDel="00252890">
                <w:rPr>
                  <w:i/>
                  <w:iCs/>
                  <w:sz w:val="22"/>
                  <w:szCs w:val="22"/>
                </w:rPr>
                <w:delText xml:space="preserve">subComponent </w:delText>
              </w:r>
              <w:r w:rsidR="00E274F1" w:rsidRPr="00252890" w:rsidDel="00252890">
                <w:rPr>
                  <w:sz w:val="22"/>
                  <w:szCs w:val="22"/>
                </w:rPr>
                <w:delText xml:space="preserve">relative to the DNA sequence of the </w:delText>
              </w:r>
              <w:r w:rsidR="00E274F1" w:rsidRPr="00252890" w:rsidDel="00252890">
                <w:rPr>
                  <w:i/>
                  <w:iCs/>
                  <w:sz w:val="22"/>
                  <w:szCs w:val="22"/>
                </w:rPr>
                <w:delText xml:space="preserve">DnaComponent </w:delText>
              </w:r>
              <w:r w:rsidR="00E274F1" w:rsidRPr="00252890" w:rsidDel="00252890">
                <w:rPr>
                  <w:sz w:val="22"/>
                  <w:szCs w:val="22"/>
                </w:rPr>
                <w:delText xml:space="preserve">being annotated. </w:delText>
              </w:r>
              <w:r w:rsidR="00E274F1" w:rsidRPr="00252890" w:rsidDel="00252890">
                <w:rPr>
                  <w:i/>
                  <w:iCs/>
                  <w:sz w:val="22"/>
                  <w:szCs w:val="22"/>
                </w:rPr>
                <w:delText xml:space="preserve">DnaSequence </w:delText>
              </w:r>
              <w:r w:rsidR="00E274F1" w:rsidRPr="00252890" w:rsidDel="00252890">
                <w:rPr>
                  <w:sz w:val="22"/>
                  <w:szCs w:val="22"/>
                </w:rPr>
                <w:delText>is by convention assumed 5' to 3', therefore the “+” strand is 5' to 3' and the “-” strand is 3' to 5'.</w:delText>
              </w:r>
            </w:del>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01600A" w:rsidRDefault="00E274F1">
            <w:pPr>
              <w:spacing w:before="0" w:after="0" w:line="240" w:lineRule="auto"/>
              <w:ind w:left="0" w:right="0" w:firstLine="0"/>
              <w:rPr>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3F42DA">
              <w:rPr>
                <w:i/>
                <w:sz w:val="22"/>
                <w:szCs w:val="22"/>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w:t>
            </w: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w:t>
      </w:r>
      <w:ins w:id="446" w:author="Michal Galdzicki" w:date="2012-02-16T16:50:00Z">
        <w:r w:rsidR="00EA2095">
          <w:rPr>
            <w:sz w:val="22"/>
            <w:szCs w:val="22"/>
          </w:rPr>
          <w:t xml:space="preserve">be </w:t>
        </w:r>
      </w:ins>
      <w:r>
        <w:rPr>
          <w:sz w:val="22"/>
          <w:szCs w:val="22"/>
        </w:rPr>
        <w:t>either</w:t>
      </w:r>
      <w:ins w:id="447" w:author="Michal Galdzicki" w:date="2012-02-16T16:50:00Z">
        <w:r w:rsidR="00EA2095">
          <w:rPr>
            <w:sz w:val="22"/>
            <w:szCs w:val="22"/>
          </w:rPr>
          <w:t>,</w:t>
        </w:r>
      </w:ins>
      <w:r>
        <w:rPr>
          <w:sz w:val="22"/>
          <w:szCs w:val="22"/>
        </w:rPr>
        <w:t xml:space="preserve"> both </w:t>
      </w:r>
      <w:del w:id="448" w:author="Michal Galdzicki" w:date="2012-02-16T16:50:00Z">
        <w:r w:rsidDel="00EA2095">
          <w:rPr>
            <w:sz w:val="22"/>
            <w:szCs w:val="22"/>
          </w:rPr>
          <w:delText xml:space="preserve">be </w:delText>
        </w:r>
      </w:del>
      <w:r>
        <w:rPr>
          <w:sz w:val="22"/>
          <w:szCs w:val="22"/>
        </w:rPr>
        <w:t>present or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Default="00E274F1">
      <w:pPr>
        <w:spacing w:before="0" w:after="0" w:line="240" w:lineRule="auto"/>
        <w:ind w:left="0" w:right="0" w:firstLine="0"/>
        <w:rPr>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del w:id="449" w:author="Michal Galdzicki" w:date="2012-02-16T16:44:00Z">
        <w:r w:rsidDel="00ED0C6E">
          <w:rPr>
            <w:sz w:val="22"/>
            <w:szCs w:val="22"/>
          </w:rPr>
          <w:delText xml:space="preserve">with a value of </w:delText>
        </w:r>
        <w:r w:rsidDel="00ED0C6E">
          <w:rPr>
            <w:rFonts w:ascii="Courier New" w:eastAsia="Courier New" w:hAnsi="Courier New" w:cs="Courier New"/>
            <w:sz w:val="22"/>
            <w:szCs w:val="22"/>
          </w:rPr>
          <w:delText>null</w:delText>
        </w:r>
        <w:r w:rsidDel="00ED0C6E">
          <w:rPr>
            <w:sz w:val="22"/>
            <w:szCs w:val="22"/>
          </w:rPr>
          <w:delText xml:space="preserve">, indicating a terminal </w:delText>
        </w:r>
        <w:r w:rsidDel="00ED0C6E">
          <w:rPr>
            <w:i/>
            <w:iCs/>
            <w:sz w:val="22"/>
            <w:szCs w:val="22"/>
          </w:rPr>
          <w:delText>SequenceAnnotation</w:delText>
        </w:r>
      </w:del>
      <w:ins w:id="450" w:author="Michal Galdzicki" w:date="2012-02-16T16:44:00Z">
        <w:r w:rsidR="00ED0C6E">
          <w:rPr>
            <w:sz w:val="22"/>
            <w:szCs w:val="22"/>
          </w:rPr>
          <w:t>is un-specified</w:t>
        </w:r>
      </w:ins>
      <w:ins w:id="451" w:author="Michal Galdzicki" w:date="2012-02-16T16:45:00Z">
        <w:r w:rsidR="00ED0C6E">
          <w:rPr>
            <w:sz w:val="22"/>
            <w:szCs w:val="22"/>
          </w:rPr>
          <w:t xml:space="preserve">, </w:t>
        </w:r>
      </w:ins>
      <w:ins w:id="452" w:author="Michal Galdzicki" w:date="2012-02-16T16:49:00Z">
        <w:r w:rsidR="00E82014">
          <w:rPr>
            <w:sz w:val="22"/>
            <w:szCs w:val="22"/>
          </w:rPr>
          <w:t>for example</w:t>
        </w:r>
      </w:ins>
      <w:ins w:id="453" w:author="Michal Galdzicki" w:date="2012-02-16T16:45:00Z">
        <w:r w:rsidR="00ED0C6E">
          <w:rPr>
            <w:sz w:val="22"/>
            <w:szCs w:val="22"/>
          </w:rPr>
          <w:t xml:space="preserve"> when it is the last </w:t>
        </w:r>
        <w:proofErr w:type="spellStart"/>
        <w:r w:rsidR="00ED0C6E" w:rsidRPr="00ED0C6E">
          <w:rPr>
            <w:i/>
            <w:sz w:val="22"/>
            <w:szCs w:val="22"/>
            <w:rPrChange w:id="454" w:author="Michal Galdzicki" w:date="2012-02-16T16:46:00Z">
              <w:rPr>
                <w:sz w:val="22"/>
                <w:szCs w:val="22"/>
              </w:rPr>
            </w:rPrChange>
          </w:rPr>
          <w:t>SequenceAnnotation</w:t>
        </w:r>
        <w:proofErr w:type="spellEnd"/>
        <w:r w:rsidR="00ED0C6E">
          <w:rPr>
            <w:sz w:val="22"/>
            <w:szCs w:val="22"/>
          </w:rPr>
          <w:t xml:space="preserve"> of a linear sequence</w:t>
        </w:r>
      </w:ins>
      <w:r>
        <w:rPr>
          <w:sz w:val="22"/>
          <w:szCs w:val="22"/>
        </w:rPr>
        <w:t>.</w:t>
      </w:r>
      <w:del w:id="455" w:author="Michal Galdzicki" w:date="2012-02-16T16:46:00Z">
        <w:r w:rsidDel="00ED0C6E">
          <w:rPr>
            <w:sz w:val="22"/>
            <w:szCs w:val="22"/>
          </w:rPr>
          <w:delText xml:space="preserve"> </w:delText>
        </w:r>
      </w:del>
    </w:p>
    <w:p w:rsidR="00F8691F" w:rsidRDefault="00F8691F">
      <w:pPr>
        <w:spacing w:before="0" w:after="0" w:line="240" w:lineRule="auto"/>
        <w:ind w:left="0" w:right="0" w:firstLine="0"/>
        <w:rPr>
          <w:sz w:val="22"/>
          <w:szCs w:val="22"/>
        </w:rPr>
      </w:pPr>
    </w:p>
    <w:p w:rsidR="00F8691F" w:rsidRPr="009A1F2A" w:rsidRDefault="00F8691F">
      <w:pPr>
        <w:spacing w:before="0" w:after="0" w:line="240" w:lineRule="auto"/>
        <w:ind w:left="0" w:right="0" w:firstLine="0"/>
        <w:rPr>
          <w:b/>
          <w:bCs/>
          <w:sz w:val="22"/>
          <w:szCs w:val="22"/>
        </w:rPr>
      </w:pPr>
      <w:r w:rsidRPr="009A1F2A">
        <w:rPr>
          <w:b/>
          <w:bCs/>
          <w:sz w:val="22"/>
          <w:szCs w:val="22"/>
        </w:rPr>
        <w:t>Logical consistency of Location Data</w:t>
      </w:r>
    </w:p>
    <w:p w:rsidR="00AB6460" w:rsidRDefault="00AB6460">
      <w:pPr>
        <w:spacing w:before="0" w:after="0" w:line="240" w:lineRule="auto"/>
        <w:ind w:left="0" w:right="0" w:firstLine="0"/>
        <w:rPr>
          <w:ins w:id="456" w:author="Michal Galdzicki" w:date="2012-02-16T13:40:00Z"/>
          <w:bCs/>
          <w:sz w:val="22"/>
          <w:szCs w:val="22"/>
        </w:rPr>
      </w:pPr>
      <w:ins w:id="457" w:author="Michal Galdzicki" w:date="2012-02-16T13:35:00Z">
        <w:r>
          <w:rPr>
            <w:sz w:val="22"/>
            <w:szCs w:val="22"/>
          </w:rPr>
          <w:lastRenderedPageBreak/>
          <w:t xml:space="preserve">Given </w:t>
        </w:r>
        <w:r>
          <w:rPr>
            <w:i/>
            <w:iCs/>
            <w:sz w:val="22"/>
            <w:szCs w:val="22"/>
          </w:rPr>
          <w:t>sa</w:t>
        </w:r>
      </w:ins>
      <w:ins w:id="458" w:author="Michal Galdzicki" w:date="2012-02-16T13:38:00Z">
        <w:r>
          <w:rPr>
            <w:i/>
            <w:iCs/>
            <w:sz w:val="22"/>
            <w:szCs w:val="22"/>
          </w:rPr>
          <w:t>1</w:t>
        </w:r>
      </w:ins>
      <w:proofErr w:type="gramStart"/>
      <w:ins w:id="459" w:author="Michal Galdzicki" w:date="2012-02-16T13:35:00Z">
        <w:r>
          <w:rPr>
            <w:i/>
            <w:iCs/>
            <w:sz w:val="22"/>
            <w:szCs w:val="22"/>
          </w:rPr>
          <w:t>:SequenceAnnotation</w:t>
        </w:r>
      </w:ins>
      <w:proofErr w:type="gramEnd"/>
      <w:ins w:id="460" w:author="Michal Galdzicki" w:date="2012-02-16T13:36:00Z">
        <w:r>
          <w:rPr>
            <w:i/>
            <w:iCs/>
            <w:sz w:val="22"/>
            <w:szCs w:val="22"/>
          </w:rPr>
          <w:t xml:space="preserve">, </w:t>
        </w:r>
      </w:ins>
      <w:ins w:id="461" w:author="Michal Galdzicki" w:date="2012-02-16T13:37:00Z">
        <w:r w:rsidRPr="00AB6460">
          <w:rPr>
            <w:i/>
            <w:iCs/>
            <w:sz w:val="22"/>
            <w:szCs w:val="22"/>
            <w:rPrChange w:id="462" w:author="Michal Galdzicki" w:date="2012-02-16T13:39:00Z">
              <w:rPr>
                <w:iCs/>
                <w:sz w:val="22"/>
                <w:szCs w:val="22"/>
              </w:rPr>
            </w:rPrChange>
          </w:rPr>
          <w:t>sa1.</w:t>
        </w:r>
      </w:ins>
      <w:ins w:id="463" w:author="Michal Galdzicki" w:date="2012-02-16T13:36:00Z">
        <w:r w:rsidRPr="00AB6460">
          <w:rPr>
            <w:i/>
            <w:iCs/>
            <w:sz w:val="22"/>
            <w:szCs w:val="22"/>
            <w:rPrChange w:id="464" w:author="Michal Galdzicki" w:date="2012-02-16T13:39:00Z">
              <w:rPr>
                <w:iCs/>
                <w:sz w:val="22"/>
                <w:szCs w:val="22"/>
              </w:rPr>
            </w:rPrChange>
          </w:rPr>
          <w:t>bioStart</w:t>
        </w:r>
        <w:r>
          <w:rPr>
            <w:iCs/>
            <w:sz w:val="22"/>
            <w:szCs w:val="22"/>
          </w:rPr>
          <w:t xml:space="preserve"> and </w:t>
        </w:r>
      </w:ins>
      <w:ins w:id="465" w:author="Michal Galdzicki" w:date="2012-02-16T13:37:00Z">
        <w:r w:rsidRPr="00AB6460">
          <w:rPr>
            <w:i/>
            <w:iCs/>
            <w:sz w:val="22"/>
            <w:szCs w:val="22"/>
            <w:rPrChange w:id="466" w:author="Michal Galdzicki" w:date="2012-02-16T13:39:00Z">
              <w:rPr>
                <w:iCs/>
                <w:sz w:val="22"/>
                <w:szCs w:val="22"/>
              </w:rPr>
            </w:rPrChange>
          </w:rPr>
          <w:t>sa1.</w:t>
        </w:r>
      </w:ins>
      <w:ins w:id="467" w:author="Michal Galdzicki" w:date="2012-02-16T13:36:00Z">
        <w:r w:rsidRPr="00AB6460">
          <w:rPr>
            <w:i/>
            <w:iCs/>
            <w:sz w:val="22"/>
            <w:szCs w:val="22"/>
            <w:rPrChange w:id="468" w:author="Michal Galdzicki" w:date="2012-02-16T13:39:00Z">
              <w:rPr>
                <w:iCs/>
                <w:sz w:val="22"/>
                <w:szCs w:val="22"/>
              </w:rPr>
            </w:rPrChange>
          </w:rPr>
          <w:t>bioEnd</w:t>
        </w:r>
        <w:r>
          <w:rPr>
            <w:iCs/>
            <w:sz w:val="22"/>
            <w:szCs w:val="22"/>
          </w:rPr>
          <w:t xml:space="preserve"> ar</w:t>
        </w:r>
      </w:ins>
      <w:ins w:id="469" w:author="Michal Galdzicki" w:date="2012-02-16T13:37:00Z">
        <w:r>
          <w:rPr>
            <w:iCs/>
            <w:sz w:val="22"/>
            <w:szCs w:val="22"/>
          </w:rPr>
          <w:t xml:space="preserve">e </w:t>
        </w:r>
      </w:ins>
      <w:ins w:id="470" w:author="Michal Galdzicki" w:date="2012-02-16T13:39:00Z">
        <w:r>
          <w:rPr>
            <w:iCs/>
            <w:sz w:val="22"/>
            <w:szCs w:val="22"/>
          </w:rPr>
          <w:t>logically consistent if:</w:t>
        </w:r>
      </w:ins>
      <w:ins w:id="471" w:author="Michal Galdzicki" w:date="2012-02-16T13:35:00Z">
        <w:r>
          <w:rPr>
            <w:sz w:val="22"/>
            <w:szCs w:val="22"/>
          </w:rPr>
          <w:t xml:space="preserve"> </w:t>
        </w:r>
      </w:ins>
      <w:ins w:id="472" w:author="Michal Galdzicki" w:date="2012-02-15T18:56:00Z">
        <w:r w:rsidR="0065633A" w:rsidRPr="00AB6460">
          <w:rPr>
            <w:bCs/>
            <w:i/>
            <w:sz w:val="22"/>
            <w:szCs w:val="22"/>
            <w:rPrChange w:id="473" w:author="Michal Galdzicki" w:date="2012-02-16T13:41:00Z">
              <w:rPr>
                <w:bCs/>
                <w:sz w:val="22"/>
                <w:szCs w:val="22"/>
              </w:rPr>
            </w:rPrChange>
          </w:rPr>
          <w:t>sa</w:t>
        </w:r>
      </w:ins>
      <w:ins w:id="474" w:author="Michal Galdzicki" w:date="2012-02-16T13:37:00Z">
        <w:r w:rsidRPr="00AB6460">
          <w:rPr>
            <w:bCs/>
            <w:i/>
            <w:sz w:val="22"/>
            <w:szCs w:val="22"/>
            <w:rPrChange w:id="475" w:author="Michal Galdzicki" w:date="2012-02-16T13:41:00Z">
              <w:rPr>
                <w:bCs/>
                <w:sz w:val="22"/>
                <w:szCs w:val="22"/>
              </w:rPr>
            </w:rPrChange>
          </w:rPr>
          <w:t>1</w:t>
        </w:r>
      </w:ins>
      <w:ins w:id="476" w:author="Michal Galdzicki" w:date="2012-02-16T12:29:00Z">
        <w:r w:rsidR="009A1F2A" w:rsidRPr="00AB6460">
          <w:rPr>
            <w:bCs/>
            <w:i/>
            <w:sz w:val="22"/>
            <w:szCs w:val="22"/>
            <w:rPrChange w:id="477" w:author="Michal Galdzicki" w:date="2012-02-16T13:41:00Z">
              <w:rPr>
                <w:bCs/>
                <w:sz w:val="22"/>
                <w:szCs w:val="22"/>
              </w:rPr>
            </w:rPrChange>
          </w:rPr>
          <w:t>.</w:t>
        </w:r>
      </w:ins>
      <w:r w:rsidR="00F8691F" w:rsidRPr="00AB6460">
        <w:rPr>
          <w:bCs/>
          <w:i/>
          <w:sz w:val="22"/>
          <w:szCs w:val="22"/>
          <w:rPrChange w:id="478" w:author="Michal Galdzicki" w:date="2012-02-16T13:41:00Z">
            <w:rPr>
              <w:bCs/>
              <w:sz w:val="22"/>
              <w:szCs w:val="22"/>
            </w:rPr>
          </w:rPrChange>
        </w:rPr>
        <w:t>bioStart</w:t>
      </w:r>
      <w:r w:rsidR="00F8691F" w:rsidRPr="009A1F2A">
        <w:rPr>
          <w:bCs/>
          <w:sz w:val="22"/>
          <w:szCs w:val="22"/>
        </w:rPr>
        <w:t xml:space="preserve"> </w:t>
      </w:r>
      <w:del w:id="479" w:author="Michal Galdzicki" w:date="2012-02-16T13:40:00Z">
        <w:r w:rsidR="00F8691F" w:rsidRPr="009A1F2A" w:rsidDel="00AB6460">
          <w:rPr>
            <w:bCs/>
            <w:sz w:val="22"/>
            <w:szCs w:val="22"/>
          </w:rPr>
          <w:delText>has to be</w:delText>
        </w:r>
      </w:del>
      <w:ins w:id="480" w:author="Michal Galdzicki" w:date="2012-02-16T13:40:00Z">
        <w:r>
          <w:rPr>
            <w:bCs/>
            <w:sz w:val="22"/>
            <w:szCs w:val="22"/>
          </w:rPr>
          <w:t>is</w:t>
        </w:r>
      </w:ins>
      <w:r w:rsidR="00F8691F" w:rsidRPr="009A1F2A">
        <w:rPr>
          <w:bCs/>
          <w:sz w:val="22"/>
          <w:szCs w:val="22"/>
        </w:rPr>
        <w:t xml:space="preserve"> </w:t>
      </w:r>
      <w:ins w:id="481" w:author="Michal Galdzicki" w:date="2012-02-16T13:41:00Z">
        <w:r>
          <w:rPr>
            <w:bCs/>
            <w:sz w:val="22"/>
            <w:szCs w:val="22"/>
          </w:rPr>
          <w:t>greater or equal to 1</w:t>
        </w:r>
      </w:ins>
      <w:del w:id="482" w:author="Michal Galdzicki" w:date="2012-02-16T13:41:00Z">
        <w:r w:rsidR="00F8691F" w:rsidRPr="009A1F2A" w:rsidDel="00AB6460">
          <w:rPr>
            <w:bCs/>
            <w:sz w:val="22"/>
            <w:szCs w:val="22"/>
          </w:rPr>
          <w:delText>a</w:delText>
        </w:r>
      </w:del>
      <w:r w:rsidR="00F8691F" w:rsidRPr="009A1F2A">
        <w:rPr>
          <w:bCs/>
          <w:sz w:val="22"/>
          <w:szCs w:val="22"/>
        </w:rPr>
        <w:t xml:space="preserve"> </w:t>
      </w:r>
      <w:ins w:id="483" w:author="Michal Galdzicki" w:date="2012-02-16T13:41:00Z">
        <w:r>
          <w:rPr>
            <w:bCs/>
            <w:sz w:val="22"/>
            <w:szCs w:val="22"/>
          </w:rPr>
          <w:t>(</w:t>
        </w:r>
      </w:ins>
      <w:del w:id="484" w:author="Michal Galdzicki" w:date="2012-02-16T13:40:00Z">
        <w:r w:rsidR="00F8691F" w:rsidRPr="009A1F2A" w:rsidDel="00AB6460">
          <w:rPr>
            <w:bCs/>
            <w:sz w:val="22"/>
            <w:szCs w:val="22"/>
          </w:rPr>
          <w:delText xml:space="preserve">number </w:delText>
        </w:r>
      </w:del>
      <w:del w:id="485" w:author="Michal Galdzicki" w:date="2012-02-16T13:38:00Z">
        <w:r w:rsidR="00F8691F" w:rsidRPr="009A1F2A" w:rsidDel="00AB6460">
          <w:rPr>
            <w:bCs/>
            <w:sz w:val="22"/>
            <w:szCs w:val="22"/>
          </w:rPr>
          <w:delText xml:space="preserve">&gt;= </w:delText>
        </w:r>
      </w:del>
      <w:del w:id="486" w:author="Michal Galdzicki" w:date="2012-02-16T13:40:00Z">
        <w:r w:rsidR="00F8691F" w:rsidRPr="009A1F2A" w:rsidDel="00AB6460">
          <w:rPr>
            <w:bCs/>
            <w:sz w:val="22"/>
            <w:szCs w:val="22"/>
          </w:rPr>
          <w:delText>1</w:delText>
        </w:r>
      </w:del>
      <w:ins w:id="487" w:author="Michal Galdzicki" w:date="2012-02-16T13:40:00Z">
        <w:r>
          <w:rPr>
            <w:bCs/>
            <w:sz w:val="22"/>
            <w:szCs w:val="22"/>
          </w:rPr>
          <w:t>positive integer</w:t>
        </w:r>
      </w:ins>
      <w:ins w:id="488" w:author="Michal Galdzicki" w:date="2012-02-16T13:41:00Z">
        <w:r>
          <w:rPr>
            <w:bCs/>
            <w:sz w:val="22"/>
            <w:szCs w:val="22"/>
          </w:rPr>
          <w:t>)</w:t>
        </w:r>
      </w:ins>
      <w:ins w:id="489" w:author="Michal Galdzicki" w:date="2012-02-16T13:40:00Z">
        <w:r>
          <w:rPr>
            <w:bCs/>
            <w:sz w:val="22"/>
            <w:szCs w:val="22"/>
          </w:rPr>
          <w:t>; and</w:t>
        </w:r>
      </w:ins>
    </w:p>
    <w:p w:rsidR="00AB6460" w:rsidRDefault="00F8691F">
      <w:pPr>
        <w:spacing w:before="0" w:after="0" w:line="240" w:lineRule="auto"/>
        <w:ind w:left="0" w:right="0" w:firstLine="0"/>
        <w:rPr>
          <w:ins w:id="490" w:author="Michal Galdzicki" w:date="2012-02-16T13:41:00Z"/>
          <w:bCs/>
          <w:sz w:val="22"/>
          <w:szCs w:val="22"/>
        </w:rPr>
      </w:pPr>
      <w:del w:id="491" w:author="Michal Galdzicki" w:date="2012-02-16T13:40:00Z">
        <w:r w:rsidRPr="00AB6460" w:rsidDel="00AB6460">
          <w:rPr>
            <w:bCs/>
            <w:i/>
            <w:sz w:val="22"/>
            <w:szCs w:val="22"/>
            <w:rPrChange w:id="492" w:author="Michal Galdzicki" w:date="2012-02-16T13:41:00Z">
              <w:rPr>
                <w:bCs/>
                <w:sz w:val="22"/>
                <w:szCs w:val="22"/>
              </w:rPr>
            </w:rPrChange>
          </w:rPr>
          <w:delText xml:space="preserve">. </w:delText>
        </w:r>
      </w:del>
      <w:proofErr w:type="gramStart"/>
      <w:ins w:id="493" w:author="Michal Galdzicki" w:date="2012-02-16T13:38:00Z">
        <w:r w:rsidR="00AB6460" w:rsidRPr="00AB6460">
          <w:rPr>
            <w:bCs/>
            <w:i/>
            <w:sz w:val="22"/>
            <w:szCs w:val="22"/>
            <w:rPrChange w:id="494" w:author="Michal Galdzicki" w:date="2012-02-16T13:41:00Z">
              <w:rPr>
                <w:bCs/>
                <w:sz w:val="22"/>
                <w:szCs w:val="22"/>
              </w:rPr>
            </w:rPrChange>
          </w:rPr>
          <w:t>sa1.</w:t>
        </w:r>
      </w:ins>
      <w:r w:rsidRPr="00AB6460">
        <w:rPr>
          <w:bCs/>
          <w:i/>
          <w:sz w:val="22"/>
          <w:szCs w:val="22"/>
          <w:rPrChange w:id="495" w:author="Michal Galdzicki" w:date="2012-02-16T13:41:00Z">
            <w:rPr>
              <w:bCs/>
              <w:sz w:val="22"/>
              <w:szCs w:val="22"/>
            </w:rPr>
          </w:rPrChange>
        </w:rPr>
        <w:t>bioEnd</w:t>
      </w:r>
      <w:proofErr w:type="gramEnd"/>
      <w:r w:rsidRPr="009A1F2A">
        <w:rPr>
          <w:bCs/>
          <w:sz w:val="22"/>
          <w:szCs w:val="22"/>
        </w:rPr>
        <w:t xml:space="preserve"> </w:t>
      </w:r>
      <w:ins w:id="496" w:author="Michal Galdzicki" w:date="2012-02-16T13:40:00Z">
        <w:r w:rsidR="00AB6460">
          <w:rPr>
            <w:bCs/>
            <w:sz w:val="22"/>
            <w:szCs w:val="22"/>
          </w:rPr>
          <w:t>is greater or equal to</w:t>
        </w:r>
      </w:ins>
      <w:del w:id="497" w:author="Michal Galdzicki" w:date="2012-02-16T13:40:00Z">
        <w:r w:rsidRPr="009A1F2A" w:rsidDel="00AB6460">
          <w:rPr>
            <w:bCs/>
            <w:sz w:val="22"/>
            <w:szCs w:val="22"/>
          </w:rPr>
          <w:delText>&gt;=</w:delText>
        </w:r>
      </w:del>
      <w:r w:rsidRPr="009A1F2A">
        <w:rPr>
          <w:bCs/>
          <w:sz w:val="22"/>
          <w:szCs w:val="22"/>
        </w:rPr>
        <w:t xml:space="preserve"> </w:t>
      </w:r>
      <w:ins w:id="498" w:author="Michal Galdzicki" w:date="2012-02-16T13:41:00Z">
        <w:r w:rsidR="00AB6460" w:rsidRPr="00AB6460">
          <w:rPr>
            <w:bCs/>
            <w:i/>
            <w:sz w:val="22"/>
            <w:szCs w:val="22"/>
            <w:rPrChange w:id="499" w:author="Michal Galdzicki" w:date="2012-02-16T13:42:00Z">
              <w:rPr>
                <w:bCs/>
                <w:sz w:val="22"/>
                <w:szCs w:val="22"/>
              </w:rPr>
            </w:rPrChange>
          </w:rPr>
          <w:t>sa1.</w:t>
        </w:r>
      </w:ins>
      <w:r w:rsidRPr="00AB6460">
        <w:rPr>
          <w:bCs/>
          <w:i/>
          <w:sz w:val="22"/>
          <w:szCs w:val="22"/>
          <w:rPrChange w:id="500" w:author="Michal Galdzicki" w:date="2012-02-16T13:42:00Z">
            <w:rPr>
              <w:bCs/>
              <w:sz w:val="22"/>
              <w:szCs w:val="22"/>
            </w:rPr>
          </w:rPrChange>
        </w:rPr>
        <w:t>bioStart</w:t>
      </w:r>
      <w:ins w:id="501" w:author="Michal Galdzicki" w:date="2012-02-16T13:42:00Z">
        <w:r w:rsidR="00AB6460">
          <w:rPr>
            <w:bCs/>
            <w:sz w:val="22"/>
            <w:szCs w:val="22"/>
          </w:rPr>
          <w:t>;</w:t>
        </w:r>
      </w:ins>
      <w:r w:rsidRPr="009A1F2A">
        <w:rPr>
          <w:bCs/>
          <w:sz w:val="22"/>
          <w:szCs w:val="22"/>
        </w:rPr>
        <w:t xml:space="preserve"> and </w:t>
      </w:r>
    </w:p>
    <w:p w:rsidR="00F8691F" w:rsidRPr="00950736" w:rsidRDefault="00F8691F">
      <w:pPr>
        <w:spacing w:before="0" w:after="0" w:line="240" w:lineRule="auto"/>
        <w:ind w:left="0" w:right="0" w:firstLine="0"/>
        <w:rPr>
          <w:bCs/>
          <w:sz w:val="22"/>
          <w:szCs w:val="22"/>
        </w:rPr>
      </w:pPr>
      <w:del w:id="502" w:author="Michal Galdzicki" w:date="2012-02-16T13:43:00Z">
        <w:r w:rsidRPr="00AB6460" w:rsidDel="00AB6460">
          <w:rPr>
            <w:bCs/>
            <w:i/>
            <w:sz w:val="22"/>
            <w:szCs w:val="22"/>
            <w:rPrChange w:id="503" w:author="Michal Galdzicki" w:date="2012-02-16T13:42:00Z">
              <w:rPr>
                <w:bCs/>
                <w:sz w:val="22"/>
                <w:szCs w:val="22"/>
              </w:rPr>
            </w:rPrChange>
          </w:rPr>
          <w:delText>bioEnd</w:delText>
        </w:r>
        <w:r w:rsidRPr="009A1F2A" w:rsidDel="00AB6460">
          <w:rPr>
            <w:bCs/>
            <w:sz w:val="22"/>
            <w:szCs w:val="22"/>
          </w:rPr>
          <w:delText xml:space="preserve"> </w:delText>
        </w:r>
      </w:del>
      <w:del w:id="504" w:author="Michal Galdzicki" w:date="2012-02-16T13:42:00Z">
        <w:r w:rsidRPr="009A1F2A" w:rsidDel="00AB6460">
          <w:rPr>
            <w:bCs/>
            <w:sz w:val="22"/>
            <w:szCs w:val="22"/>
          </w:rPr>
          <w:delText>-</w:delText>
        </w:r>
      </w:del>
      <w:del w:id="505" w:author="Michal Galdzicki" w:date="2012-02-16T13:43:00Z">
        <w:r w:rsidRPr="009A1F2A" w:rsidDel="00AB6460">
          <w:rPr>
            <w:bCs/>
            <w:sz w:val="22"/>
            <w:szCs w:val="22"/>
          </w:rPr>
          <w:delText xml:space="preserve"> </w:delText>
        </w:r>
        <w:r w:rsidRPr="00AB6460" w:rsidDel="00AB6460">
          <w:rPr>
            <w:bCs/>
            <w:i/>
            <w:sz w:val="22"/>
            <w:szCs w:val="22"/>
            <w:rPrChange w:id="506" w:author="Michal Galdzicki" w:date="2012-02-16T13:42:00Z">
              <w:rPr>
                <w:bCs/>
                <w:sz w:val="22"/>
                <w:szCs w:val="22"/>
              </w:rPr>
            </w:rPrChange>
          </w:rPr>
          <w:delText>bioStart</w:delText>
        </w:r>
        <w:r w:rsidRPr="009A1F2A" w:rsidDel="00AB6460">
          <w:rPr>
            <w:bCs/>
            <w:sz w:val="22"/>
            <w:szCs w:val="22"/>
          </w:rPr>
          <w:delText xml:space="preserve"> + 1 </w:delText>
        </w:r>
      </w:del>
      <w:del w:id="507" w:author="Michal Galdzicki" w:date="2012-02-16T13:42:00Z">
        <w:r w:rsidRPr="009A1F2A" w:rsidDel="00AB6460">
          <w:rPr>
            <w:bCs/>
            <w:sz w:val="22"/>
            <w:szCs w:val="22"/>
          </w:rPr>
          <w:delText xml:space="preserve">must </w:delText>
        </w:r>
      </w:del>
      <w:del w:id="508" w:author="Michal Galdzicki" w:date="2012-02-16T13:43:00Z">
        <w:r w:rsidRPr="009A1F2A" w:rsidDel="00AB6460">
          <w:rPr>
            <w:bCs/>
            <w:sz w:val="22"/>
            <w:szCs w:val="22"/>
          </w:rPr>
          <w:delText xml:space="preserve">equal </w:delText>
        </w:r>
      </w:del>
      <w:proofErr w:type="gramStart"/>
      <w:r w:rsidRPr="009A1F2A">
        <w:rPr>
          <w:bCs/>
          <w:sz w:val="22"/>
          <w:szCs w:val="22"/>
        </w:rPr>
        <w:t>the</w:t>
      </w:r>
      <w:proofErr w:type="gramEnd"/>
      <w:r w:rsidRPr="009A1F2A">
        <w:rPr>
          <w:bCs/>
          <w:sz w:val="22"/>
          <w:szCs w:val="22"/>
        </w:rPr>
        <w:t xml:space="preserve"> DNA sequence length of the </w:t>
      </w:r>
      <w:proofErr w:type="spellStart"/>
      <w:ins w:id="509" w:author="Michal Galdzicki" w:date="2012-02-16T13:51:00Z">
        <w:r w:rsidR="007C05EA" w:rsidRPr="007C05EA">
          <w:rPr>
            <w:bCs/>
            <w:i/>
            <w:sz w:val="22"/>
            <w:szCs w:val="22"/>
            <w:rPrChange w:id="510" w:author="Michal Galdzicki" w:date="2012-02-16T13:52:00Z">
              <w:rPr>
                <w:bCs/>
                <w:sz w:val="22"/>
                <w:szCs w:val="22"/>
              </w:rPr>
            </w:rPrChange>
          </w:rPr>
          <w:t>DnaComponent</w:t>
        </w:r>
        <w:proofErr w:type="spellEnd"/>
        <w:r w:rsidR="007C05EA">
          <w:rPr>
            <w:bCs/>
            <w:sz w:val="22"/>
            <w:szCs w:val="22"/>
          </w:rPr>
          <w:t xml:space="preserve"> specified by </w:t>
        </w:r>
      </w:ins>
      <w:ins w:id="511" w:author="Michal Galdzicki" w:date="2012-02-16T13:43:00Z">
        <w:r w:rsidR="007C05EA" w:rsidRPr="007C05EA">
          <w:rPr>
            <w:bCs/>
            <w:i/>
            <w:sz w:val="22"/>
            <w:szCs w:val="22"/>
            <w:rPrChange w:id="512" w:author="Michal Galdzicki" w:date="2012-02-16T13:52:00Z">
              <w:rPr>
                <w:bCs/>
                <w:sz w:val="22"/>
                <w:szCs w:val="22"/>
              </w:rPr>
            </w:rPrChange>
          </w:rPr>
          <w:t>sa1.subcomponent</w:t>
        </w:r>
        <w:r w:rsidR="00AB6460">
          <w:rPr>
            <w:bCs/>
            <w:sz w:val="22"/>
            <w:szCs w:val="22"/>
          </w:rPr>
          <w:t xml:space="preserve"> </w:t>
        </w:r>
      </w:ins>
      <w:del w:id="513" w:author="Michal Galdzicki" w:date="2012-02-16T13:43:00Z">
        <w:r w:rsidRPr="009A1F2A" w:rsidDel="00AB6460">
          <w:rPr>
            <w:bCs/>
            <w:sz w:val="22"/>
            <w:szCs w:val="22"/>
          </w:rPr>
          <w:delText>corresponding DnaComponent</w:delText>
        </w:r>
      </w:del>
      <w:ins w:id="514" w:author="Michal Galdzicki" w:date="2012-02-16T13:43:00Z">
        <w:r w:rsidR="00AB6460">
          <w:rPr>
            <w:bCs/>
            <w:sz w:val="22"/>
            <w:szCs w:val="22"/>
          </w:rPr>
          <w:t xml:space="preserve">is </w:t>
        </w:r>
      </w:ins>
      <w:ins w:id="515" w:author="Michal Galdzicki" w:date="2012-02-16T13:52:00Z">
        <w:r w:rsidR="007C05EA">
          <w:rPr>
            <w:bCs/>
            <w:sz w:val="22"/>
            <w:szCs w:val="22"/>
          </w:rPr>
          <w:t xml:space="preserve">equal to </w:t>
        </w:r>
      </w:ins>
      <w:ins w:id="516" w:author="Michal Galdzicki" w:date="2012-02-16T13:43:00Z">
        <w:r w:rsidR="00AB6460" w:rsidRPr="00B87261">
          <w:rPr>
            <w:bCs/>
            <w:i/>
            <w:sz w:val="22"/>
            <w:szCs w:val="22"/>
          </w:rPr>
          <w:t>sa1.bioEnd</w:t>
        </w:r>
        <w:r w:rsidR="00AB6460" w:rsidRPr="00B87261">
          <w:rPr>
            <w:bCs/>
            <w:sz w:val="22"/>
            <w:szCs w:val="22"/>
          </w:rPr>
          <w:t xml:space="preserve"> </w:t>
        </w:r>
        <w:r w:rsidR="00AB6460">
          <w:rPr>
            <w:bCs/>
            <w:sz w:val="22"/>
            <w:szCs w:val="22"/>
          </w:rPr>
          <w:t>–</w:t>
        </w:r>
        <w:r w:rsidR="00AB6460" w:rsidRPr="00B87261">
          <w:rPr>
            <w:bCs/>
            <w:sz w:val="22"/>
            <w:szCs w:val="22"/>
          </w:rPr>
          <w:t xml:space="preserve"> </w:t>
        </w:r>
        <w:r w:rsidR="00AB6460" w:rsidRPr="00B87261">
          <w:rPr>
            <w:bCs/>
            <w:i/>
            <w:sz w:val="22"/>
            <w:szCs w:val="22"/>
          </w:rPr>
          <w:t>sa1.bioStart</w:t>
        </w:r>
        <w:r w:rsidR="00AB6460" w:rsidRPr="00B87261">
          <w:rPr>
            <w:bCs/>
            <w:sz w:val="22"/>
            <w:szCs w:val="22"/>
          </w:rPr>
          <w:t xml:space="preserve"> + 1</w:t>
        </w:r>
      </w:ins>
      <w:ins w:id="517" w:author="Michal Galdzicki" w:date="2012-02-16T13:52:00Z">
        <w:r w:rsidR="007C05EA">
          <w:rPr>
            <w:bCs/>
            <w:sz w:val="22"/>
            <w:szCs w:val="22"/>
          </w:rPr>
          <w:t>.</w:t>
        </w:r>
      </w:ins>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r w:rsidR="000451DE">
        <w:rPr>
          <w:sz w:val="22"/>
          <w:szCs w:val="22"/>
        </w:rPr>
        <w:t xml:space="preserve">less </w:t>
      </w:r>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4A42DC" w:rsidRDefault="005A685D">
      <w:pPr>
        <w:spacing w:before="0" w:line="240" w:lineRule="auto"/>
        <w:ind w:left="0" w:right="0" w:firstLine="0"/>
        <w:textAlignment w:val="center"/>
        <w:rPr>
          <w:ins w:id="518" w:author="Michal Galdzicki" w:date="2012-02-16T15:17:00Z"/>
          <w:rFonts w:eastAsia="Times New Roman" w:cs="Calibri"/>
          <w:sz w:val="22"/>
          <w:szCs w:val="22"/>
          <w:shd w:val="clear" w:color="auto" w:fill="FFFFFF"/>
        </w:rPr>
        <w:pPrChange w:id="519" w:author="Michal Galdzicki" w:date="2012-02-16T15:17:00Z">
          <w:pPr>
            <w:numPr>
              <w:numId w:val="5"/>
            </w:numPr>
            <w:tabs>
              <w:tab w:val="num" w:pos="720"/>
            </w:tabs>
            <w:spacing w:before="0" w:after="0" w:line="240" w:lineRule="auto"/>
            <w:ind w:left="720" w:right="0" w:hanging="360"/>
            <w:textAlignment w:val="center"/>
          </w:pPr>
        </w:pPrChange>
      </w:pPr>
      <w:ins w:id="520" w:author="Michal Galdzicki" w:date="2012-02-16T15:43:00Z">
        <w:r>
          <w:rPr>
            <w:rFonts w:eastAsia="Times New Roman" w:cs="Calibri"/>
            <w:sz w:val="22"/>
            <w:szCs w:val="22"/>
            <w:shd w:val="clear" w:color="auto" w:fill="FFFFFF"/>
          </w:rPr>
          <w:t>When</w:t>
        </w:r>
      </w:ins>
      <w:ins w:id="521" w:author="Michal Galdzicki" w:date="2012-02-16T15:15:00Z">
        <w:r w:rsidR="00B10E34" w:rsidRPr="004A42DC">
          <w:rPr>
            <w:rFonts w:eastAsia="Times New Roman" w:cs="Calibri"/>
            <w:sz w:val="22"/>
            <w:szCs w:val="22"/>
            <w:shd w:val="clear" w:color="auto" w:fill="FFFFFF"/>
            <w:rPrChange w:id="522" w:author="Michal Galdzicki" w:date="2012-02-16T15:17:00Z">
              <w:rPr>
                <w:rFonts w:ascii="Calibri" w:eastAsia="Times New Roman" w:hAnsi="Calibri" w:cs="Calibri"/>
                <w:sz w:val="24"/>
                <w:szCs w:val="24"/>
                <w:shd w:val="clear" w:color="auto" w:fill="FFFFFF"/>
              </w:rPr>
            </w:rPrChange>
          </w:rPr>
          <w:t xml:space="preserve"> present, the</w:t>
        </w:r>
      </w:ins>
      <w:ins w:id="523" w:author="Michal Galdzicki" w:date="2012-02-16T15:45:00Z">
        <w:r>
          <w:rPr>
            <w:rFonts w:eastAsia="Times New Roman" w:cs="Calibri"/>
            <w:sz w:val="22"/>
            <w:szCs w:val="22"/>
            <w:shd w:val="clear" w:color="auto" w:fill="FFFFFF"/>
          </w:rPr>
          <w:t xml:space="preserve"> </w:t>
        </w:r>
      </w:ins>
      <w:proofErr w:type="spellStart"/>
      <w:ins w:id="524" w:author="Michal Galdzicki" w:date="2012-02-16T15:46:00Z">
        <w:r w:rsidR="008E5F4C">
          <w:rPr>
            <w:rFonts w:eastAsia="Times New Roman" w:cs="Calibri"/>
            <w:sz w:val="22"/>
            <w:szCs w:val="22"/>
            <w:shd w:val="clear" w:color="auto" w:fill="FFFFFF"/>
          </w:rPr>
          <w:t>subComponent’s</w:t>
        </w:r>
        <w:proofErr w:type="spellEnd"/>
        <w:r w:rsidR="008E5F4C">
          <w:rPr>
            <w:rFonts w:eastAsia="Times New Roman" w:cs="Calibri"/>
            <w:sz w:val="22"/>
            <w:szCs w:val="22"/>
            <w:shd w:val="clear" w:color="auto" w:fill="FFFFFF"/>
          </w:rPr>
          <w:t xml:space="preserve"> </w:t>
        </w:r>
      </w:ins>
      <w:proofErr w:type="spellStart"/>
      <w:ins w:id="525" w:author="Michal Galdzicki" w:date="2012-02-16T15:15:00Z">
        <w:r w:rsidR="00B10E34" w:rsidRPr="004A42DC">
          <w:rPr>
            <w:rFonts w:eastAsia="Times New Roman" w:cs="Calibri"/>
            <w:i/>
            <w:iCs/>
            <w:sz w:val="22"/>
            <w:szCs w:val="22"/>
            <w:shd w:val="clear" w:color="auto" w:fill="FFFFFF"/>
            <w:rPrChange w:id="526" w:author="Michal Galdzicki" w:date="2012-02-16T15:17:00Z">
              <w:rPr>
                <w:rFonts w:ascii="Calibri" w:eastAsia="Times New Roman" w:hAnsi="Calibri" w:cs="Calibri"/>
                <w:i/>
                <w:iCs/>
                <w:sz w:val="24"/>
                <w:szCs w:val="24"/>
                <w:shd w:val="clear" w:color="auto" w:fill="FFFFFF"/>
              </w:rPr>
            </w:rPrChange>
          </w:rPr>
          <w:t>DnaSequence</w:t>
        </w:r>
      </w:ins>
      <w:proofErr w:type="spellEnd"/>
      <w:ins w:id="527" w:author="Michal Galdzicki" w:date="2012-02-16T15:47:00Z">
        <w:r w:rsidR="008E5F4C">
          <w:rPr>
            <w:rFonts w:eastAsia="Times New Roman" w:cs="Calibri"/>
            <w:iCs/>
            <w:sz w:val="22"/>
            <w:szCs w:val="22"/>
            <w:shd w:val="clear" w:color="auto" w:fill="FFFFFF"/>
          </w:rPr>
          <w:t xml:space="preserve"> </w:t>
        </w:r>
        <w:r w:rsidR="008E5F4C" w:rsidRPr="00B87261">
          <w:rPr>
            <w:rFonts w:eastAsia="Times New Roman" w:cs="Calibri"/>
            <w:sz w:val="22"/>
            <w:szCs w:val="22"/>
            <w:shd w:val="clear" w:color="auto" w:fill="FFFFFF"/>
          </w:rPr>
          <w:t>MUST relate to the exact sequence found in the interval specified by the Location Data</w:t>
        </w:r>
        <w:r w:rsidR="008E5F4C">
          <w:rPr>
            <w:rFonts w:eastAsia="Times New Roman" w:cs="Calibri"/>
            <w:sz w:val="22"/>
            <w:szCs w:val="22"/>
            <w:shd w:val="clear" w:color="auto" w:fill="FFFFFF"/>
          </w:rPr>
          <w:t xml:space="preserve"> </w:t>
        </w:r>
      </w:ins>
      <w:ins w:id="528" w:author="Michal Galdzicki" w:date="2012-02-16T15:15:00Z">
        <w:r w:rsidR="00B10E34" w:rsidRPr="004A42DC">
          <w:rPr>
            <w:rFonts w:eastAsia="Times New Roman" w:cs="Calibri"/>
            <w:sz w:val="22"/>
            <w:szCs w:val="22"/>
            <w:shd w:val="clear" w:color="auto" w:fill="FFFFFF"/>
            <w:rPrChange w:id="529" w:author="Michal Galdzicki" w:date="2012-02-16T15:17:00Z">
              <w:rPr>
                <w:rFonts w:ascii="Calibri" w:eastAsia="Times New Roman" w:hAnsi="Calibri" w:cs="Calibri"/>
                <w:sz w:val="24"/>
                <w:szCs w:val="24"/>
                <w:shd w:val="clear" w:color="auto" w:fill="FFFFFF"/>
              </w:rPr>
            </w:rPrChange>
          </w:rPr>
          <w:t xml:space="preserve">of </w:t>
        </w:r>
      </w:ins>
      <w:ins w:id="530" w:author="Michal Galdzicki" w:date="2012-02-16T15:53:00Z">
        <w:r w:rsidR="006879D5">
          <w:rPr>
            <w:rFonts w:eastAsia="Times New Roman" w:cs="Calibri"/>
            <w:sz w:val="22"/>
            <w:szCs w:val="22"/>
            <w:shd w:val="clear" w:color="auto" w:fill="FFFFFF"/>
          </w:rPr>
          <w:t>the</w:t>
        </w:r>
      </w:ins>
      <w:ins w:id="531" w:author="Michal Galdzicki" w:date="2012-02-16T15:15:00Z">
        <w:r w:rsidR="00B10E34" w:rsidRPr="004A42DC">
          <w:rPr>
            <w:rFonts w:eastAsia="Times New Roman" w:cs="Calibri"/>
            <w:sz w:val="22"/>
            <w:szCs w:val="22"/>
            <w:shd w:val="clear" w:color="auto" w:fill="FFFFFF"/>
            <w:rPrChange w:id="532" w:author="Michal Galdzicki" w:date="2012-02-16T15:17:00Z">
              <w:rPr>
                <w:rFonts w:ascii="Calibri" w:eastAsia="Times New Roman" w:hAnsi="Calibri" w:cs="Calibri"/>
                <w:sz w:val="24"/>
                <w:szCs w:val="24"/>
                <w:shd w:val="clear" w:color="auto" w:fill="FFFFFF"/>
              </w:rPr>
            </w:rPrChange>
          </w:rPr>
          <w:t xml:space="preserve"> </w:t>
        </w:r>
        <w:proofErr w:type="spellStart"/>
        <w:r w:rsidR="00B10E34" w:rsidRPr="004A42DC">
          <w:rPr>
            <w:rFonts w:eastAsia="Times New Roman" w:cs="Calibri"/>
            <w:i/>
            <w:iCs/>
            <w:sz w:val="22"/>
            <w:szCs w:val="22"/>
            <w:shd w:val="clear" w:color="auto" w:fill="FFFFFF"/>
            <w:rPrChange w:id="533" w:author="Michal Galdzicki" w:date="2012-02-16T15:17:00Z">
              <w:rPr>
                <w:rFonts w:ascii="Calibri" w:eastAsia="Times New Roman" w:hAnsi="Calibri" w:cs="Calibri"/>
                <w:i/>
                <w:iCs/>
                <w:sz w:val="24"/>
                <w:szCs w:val="24"/>
                <w:shd w:val="clear" w:color="auto" w:fill="FFFFFF"/>
              </w:rPr>
            </w:rPrChange>
          </w:rPr>
          <w:t>SequenceAnnotation</w:t>
        </w:r>
        <w:proofErr w:type="spellEnd"/>
        <w:r w:rsidR="004A42DC">
          <w:rPr>
            <w:rFonts w:eastAsia="Times New Roman" w:cs="Calibri"/>
            <w:sz w:val="22"/>
            <w:szCs w:val="22"/>
            <w:shd w:val="clear" w:color="auto" w:fill="FFFFFF"/>
          </w:rPr>
          <w:t>.</w:t>
        </w:r>
      </w:ins>
    </w:p>
    <w:p w:rsidR="00B10E34" w:rsidRPr="004A42DC" w:rsidRDefault="00B10E34">
      <w:pPr>
        <w:spacing w:before="0" w:line="240" w:lineRule="auto"/>
        <w:ind w:left="0" w:right="0" w:firstLine="0"/>
        <w:textAlignment w:val="center"/>
        <w:rPr>
          <w:ins w:id="534" w:author="Michal Galdzicki" w:date="2012-02-16T15:15:00Z"/>
          <w:rFonts w:eastAsia="Times New Roman" w:cs="Times New Roman"/>
          <w:sz w:val="22"/>
          <w:szCs w:val="22"/>
          <w:shd w:val="clear" w:color="auto" w:fill="auto"/>
          <w:rPrChange w:id="535" w:author="Michal Galdzicki" w:date="2012-02-16T15:17:00Z">
            <w:rPr>
              <w:ins w:id="536" w:author="Michal Galdzicki" w:date="2012-02-16T15:15:00Z"/>
              <w:rFonts w:ascii="Times New Roman" w:eastAsia="Times New Roman" w:hAnsi="Times New Roman" w:cs="Times New Roman"/>
              <w:sz w:val="24"/>
              <w:szCs w:val="24"/>
              <w:shd w:val="clear" w:color="auto" w:fill="auto"/>
            </w:rPr>
          </w:rPrChange>
        </w:rPr>
        <w:pPrChange w:id="537" w:author="Michal Galdzicki" w:date="2012-02-16T15:17:00Z">
          <w:pPr>
            <w:numPr>
              <w:numId w:val="5"/>
            </w:numPr>
            <w:tabs>
              <w:tab w:val="num" w:pos="720"/>
            </w:tabs>
            <w:spacing w:before="0" w:after="0" w:line="240" w:lineRule="auto"/>
            <w:ind w:left="720" w:right="0" w:hanging="360"/>
            <w:textAlignment w:val="center"/>
          </w:pPr>
        </w:pPrChange>
      </w:pPr>
      <w:ins w:id="538" w:author="Michal Galdzicki" w:date="2012-02-16T15:15:00Z">
        <w:r w:rsidRPr="004A42DC">
          <w:rPr>
            <w:rFonts w:eastAsia="Times New Roman" w:cs="Calibri"/>
            <w:sz w:val="22"/>
            <w:szCs w:val="22"/>
            <w:shd w:val="clear" w:color="auto" w:fill="FFFFFF"/>
            <w:rPrChange w:id="539" w:author="Michal Galdzicki" w:date="2012-02-16T15:17:00Z">
              <w:rPr>
                <w:rFonts w:ascii="Calibri" w:eastAsia="Times New Roman" w:hAnsi="Calibri" w:cs="Calibri"/>
                <w:sz w:val="24"/>
                <w:szCs w:val="24"/>
                <w:shd w:val="clear" w:color="auto" w:fill="FFFFFF"/>
              </w:rPr>
            </w:rPrChange>
          </w:rPr>
          <w:t xml:space="preserve">The </w:t>
        </w:r>
        <w:proofErr w:type="spellStart"/>
        <w:r w:rsidRPr="004A42DC">
          <w:rPr>
            <w:rFonts w:eastAsia="Times New Roman" w:cs="Calibri"/>
            <w:i/>
            <w:iCs/>
            <w:sz w:val="22"/>
            <w:szCs w:val="22"/>
            <w:shd w:val="clear" w:color="auto" w:fill="FFFFFF"/>
            <w:rPrChange w:id="540" w:author="Michal Galdzicki" w:date="2012-02-16T15:17:00Z">
              <w:rPr>
                <w:rFonts w:ascii="Calibri" w:eastAsia="Times New Roman" w:hAnsi="Calibri" w:cs="Calibri"/>
                <w:i/>
                <w:iCs/>
                <w:sz w:val="24"/>
                <w:szCs w:val="24"/>
                <w:shd w:val="clear" w:color="auto" w:fill="FFFFFF"/>
              </w:rPr>
            </w:rPrChange>
          </w:rPr>
          <w:t>subComponent</w:t>
        </w:r>
        <w:r w:rsidRPr="004A42DC">
          <w:rPr>
            <w:rFonts w:eastAsia="Times New Roman" w:cs="Calibri"/>
            <w:sz w:val="22"/>
            <w:szCs w:val="22"/>
            <w:shd w:val="clear" w:color="auto" w:fill="FFFFFF"/>
            <w:rPrChange w:id="541" w:author="Michal Galdzicki" w:date="2012-02-16T15:17:00Z">
              <w:rPr>
                <w:rFonts w:ascii="Calibri" w:eastAsia="Times New Roman" w:hAnsi="Calibri" w:cs="Calibri"/>
                <w:sz w:val="24"/>
                <w:szCs w:val="24"/>
                <w:shd w:val="clear" w:color="auto" w:fill="FFFFFF"/>
              </w:rPr>
            </w:rPrChange>
          </w:rPr>
          <w:t>'s</w:t>
        </w:r>
        <w:proofErr w:type="spellEnd"/>
        <w:r w:rsidRPr="004A42DC">
          <w:rPr>
            <w:rFonts w:eastAsia="Times New Roman" w:cs="Calibri"/>
            <w:sz w:val="22"/>
            <w:szCs w:val="22"/>
            <w:shd w:val="clear" w:color="auto" w:fill="FFFFFF"/>
            <w:rPrChange w:id="542" w:author="Michal Galdzicki" w:date="2012-02-16T15:17:00Z">
              <w:rPr>
                <w:rFonts w:ascii="Calibri" w:eastAsia="Times New Roman" w:hAnsi="Calibri" w:cs="Calibri"/>
                <w:sz w:val="24"/>
                <w:szCs w:val="24"/>
                <w:shd w:val="clear" w:color="auto" w:fill="FFFFFF"/>
              </w:rPr>
            </w:rPrChange>
          </w:rPr>
          <w:t xml:space="preserve"> sequence is logically consistent if the value of </w:t>
        </w:r>
        <w:r w:rsidRPr="004A42DC">
          <w:rPr>
            <w:rFonts w:eastAsia="Times New Roman" w:cs="Calibri"/>
            <w:i/>
            <w:iCs/>
            <w:sz w:val="22"/>
            <w:szCs w:val="22"/>
            <w:shd w:val="clear" w:color="auto" w:fill="FFFFFF"/>
            <w:rPrChange w:id="543" w:author="Michal Galdzicki" w:date="2012-02-16T15:17:00Z">
              <w:rPr>
                <w:rFonts w:ascii="Calibri" w:eastAsia="Times New Roman" w:hAnsi="Calibri" w:cs="Calibri"/>
                <w:i/>
                <w:iCs/>
                <w:sz w:val="24"/>
                <w:szCs w:val="24"/>
                <w:shd w:val="clear" w:color="auto" w:fill="FFFFFF"/>
              </w:rPr>
            </w:rPrChange>
          </w:rPr>
          <w:t>strand</w:t>
        </w:r>
        <w:r w:rsidRPr="004A42DC">
          <w:rPr>
            <w:rFonts w:eastAsia="Times New Roman" w:cs="Calibri"/>
            <w:sz w:val="22"/>
            <w:szCs w:val="22"/>
            <w:shd w:val="clear" w:color="auto" w:fill="FFFFFF"/>
            <w:rPrChange w:id="544" w:author="Michal Galdzicki" w:date="2012-02-16T15:17:00Z">
              <w:rPr>
                <w:rFonts w:ascii="Calibri" w:eastAsia="Times New Roman" w:hAnsi="Calibri" w:cs="Calibri"/>
                <w:sz w:val="24"/>
                <w:szCs w:val="24"/>
                <w:shd w:val="clear" w:color="auto" w:fill="FFFFFF"/>
              </w:rPr>
            </w:rPrChange>
          </w:rPr>
          <w:t xml:space="preserve"> is: </w:t>
        </w:r>
      </w:ins>
    </w:p>
    <w:p w:rsidR="005A685D" w:rsidRDefault="00B10E34">
      <w:pPr>
        <w:spacing w:before="0" w:line="240" w:lineRule="auto"/>
        <w:ind w:right="0"/>
        <w:textAlignment w:val="center"/>
        <w:rPr>
          <w:ins w:id="545" w:author="Michal Galdzicki" w:date="2012-02-16T15:42:00Z"/>
          <w:rFonts w:eastAsia="Times New Roman" w:cs="Calibri"/>
          <w:color w:val="auto"/>
          <w:sz w:val="22"/>
          <w:szCs w:val="22"/>
          <w:shd w:val="clear" w:color="auto" w:fill="auto"/>
        </w:rPr>
        <w:pPrChange w:id="546" w:author="Michal Galdzicki" w:date="2012-02-16T15:42:00Z">
          <w:pPr>
            <w:numPr>
              <w:numId w:val="7"/>
            </w:numPr>
            <w:tabs>
              <w:tab w:val="num" w:pos="720"/>
            </w:tabs>
            <w:spacing w:before="0" w:after="0" w:line="240" w:lineRule="auto"/>
            <w:ind w:left="720" w:right="0" w:hanging="360"/>
            <w:textAlignment w:val="center"/>
          </w:pPr>
        </w:pPrChange>
      </w:pPr>
      <w:ins w:id="547" w:author="Michal Galdzicki" w:date="2012-02-16T15:15:00Z">
        <w:r w:rsidRPr="004A42DC">
          <w:rPr>
            <w:rFonts w:eastAsia="Times New Roman" w:cs="Calibri"/>
            <w:color w:val="auto"/>
            <w:sz w:val="22"/>
            <w:szCs w:val="22"/>
            <w:shd w:val="clear" w:color="auto" w:fill="auto"/>
            <w:rPrChange w:id="548"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549"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550"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51" w:author="Michal Galdzicki" w:date="2012-02-16T15:17:00Z">
              <w:rPr>
                <w:rFonts w:ascii="Calibri" w:eastAsia="Times New Roman" w:hAnsi="Calibri" w:cs="Calibri"/>
                <w:color w:val="auto"/>
                <w:sz w:val="24"/>
                <w:szCs w:val="24"/>
                <w:shd w:val="clear" w:color="auto" w:fill="auto"/>
              </w:rPr>
            </w:rPrChange>
          </w:rPr>
          <w:t xml:space="preserve"> sequence specifies the sequence of the parent </w:t>
        </w:r>
        <w:proofErr w:type="spellStart"/>
        <w:r w:rsidRPr="004A42DC">
          <w:rPr>
            <w:rFonts w:eastAsia="Times New Roman" w:cs="Calibri"/>
            <w:i/>
            <w:iCs/>
            <w:color w:val="auto"/>
            <w:sz w:val="22"/>
            <w:szCs w:val="22"/>
            <w:shd w:val="clear" w:color="auto" w:fill="auto"/>
            <w:rPrChange w:id="552"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553" w:author="Michal Galdzicki" w:date="2012-02-16T15:17:00Z">
              <w:rPr>
                <w:rFonts w:ascii="Calibri" w:eastAsia="Times New Roman" w:hAnsi="Calibri" w:cs="Calibri"/>
                <w:color w:val="auto"/>
                <w:sz w:val="24"/>
                <w:szCs w:val="24"/>
                <w:shd w:val="clear" w:color="auto" w:fill="auto"/>
              </w:rPr>
            </w:rPrChange>
          </w:rPr>
          <w:t xml:space="preserve"> in th</w:t>
        </w:r>
        <w:r w:rsidR="005A685D">
          <w:rPr>
            <w:rFonts w:eastAsia="Times New Roman" w:cs="Calibri"/>
            <w:color w:val="auto"/>
            <w:sz w:val="22"/>
            <w:szCs w:val="22"/>
            <w:shd w:val="clear" w:color="auto" w:fill="auto"/>
          </w:rPr>
          <w:t>at region.</w:t>
        </w:r>
      </w:ins>
    </w:p>
    <w:p w:rsidR="00B10E34" w:rsidRPr="004A42DC" w:rsidRDefault="00B10E34">
      <w:pPr>
        <w:spacing w:before="0" w:line="240" w:lineRule="auto"/>
        <w:ind w:right="0"/>
        <w:textAlignment w:val="center"/>
        <w:rPr>
          <w:ins w:id="554" w:author="Michal Galdzicki" w:date="2012-02-16T15:15:00Z"/>
          <w:rFonts w:eastAsia="Times New Roman" w:cs="Times New Roman"/>
          <w:color w:val="auto"/>
          <w:sz w:val="22"/>
          <w:szCs w:val="22"/>
          <w:shd w:val="clear" w:color="auto" w:fill="auto"/>
          <w:rPrChange w:id="555" w:author="Michal Galdzicki" w:date="2012-02-16T15:17:00Z">
            <w:rPr>
              <w:ins w:id="556" w:author="Michal Galdzicki" w:date="2012-02-16T15:15:00Z"/>
              <w:rFonts w:ascii="Times New Roman" w:eastAsia="Times New Roman" w:hAnsi="Times New Roman" w:cs="Times New Roman"/>
              <w:color w:val="auto"/>
              <w:sz w:val="24"/>
              <w:szCs w:val="24"/>
              <w:shd w:val="clear" w:color="auto" w:fill="auto"/>
            </w:rPr>
          </w:rPrChange>
        </w:rPr>
        <w:pPrChange w:id="557" w:author="Michal Galdzicki" w:date="2012-02-16T15:48:00Z">
          <w:pPr>
            <w:numPr>
              <w:numId w:val="7"/>
            </w:numPr>
            <w:tabs>
              <w:tab w:val="num" w:pos="720"/>
            </w:tabs>
            <w:spacing w:before="0" w:after="0" w:line="240" w:lineRule="auto"/>
            <w:ind w:left="720" w:right="0" w:hanging="360"/>
            <w:textAlignment w:val="center"/>
          </w:pPr>
        </w:pPrChange>
      </w:pPr>
      <w:ins w:id="558" w:author="Michal Galdzicki" w:date="2012-02-16T15:15:00Z">
        <w:r w:rsidRPr="004A42DC">
          <w:rPr>
            <w:rFonts w:eastAsia="Times New Roman" w:cs="Calibri"/>
            <w:color w:val="auto"/>
            <w:sz w:val="22"/>
            <w:szCs w:val="22"/>
            <w:shd w:val="clear" w:color="auto" w:fill="auto"/>
            <w:rPrChange w:id="559"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560"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561"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62" w:author="Michal Galdzicki" w:date="2012-02-16T15:17:00Z">
              <w:rPr>
                <w:rFonts w:ascii="Calibri" w:eastAsia="Times New Roman" w:hAnsi="Calibri" w:cs="Calibri"/>
                <w:color w:val="auto"/>
                <w:sz w:val="24"/>
                <w:szCs w:val="24"/>
                <w:shd w:val="clear" w:color="auto" w:fill="auto"/>
              </w:rPr>
            </w:rPrChange>
          </w:rPr>
          <w:t xml:space="preserve"> sequence specifies the reverse-complement of the parent </w:t>
        </w:r>
        <w:proofErr w:type="spellStart"/>
        <w:r w:rsidRPr="004A42DC">
          <w:rPr>
            <w:rFonts w:eastAsia="Times New Roman" w:cs="Calibri"/>
            <w:i/>
            <w:iCs/>
            <w:color w:val="auto"/>
            <w:sz w:val="22"/>
            <w:szCs w:val="22"/>
            <w:shd w:val="clear" w:color="auto" w:fill="auto"/>
            <w:rPrChange w:id="563" w:author="Michal Galdzicki" w:date="2012-02-16T15:17:00Z">
              <w:rPr>
                <w:rFonts w:ascii="Calibri" w:eastAsia="Times New Roman" w:hAnsi="Calibri" w:cs="Calibri"/>
                <w:i/>
                <w:iCs/>
                <w:color w:val="auto"/>
                <w:sz w:val="24"/>
                <w:szCs w:val="24"/>
                <w:shd w:val="clear" w:color="auto" w:fill="auto"/>
              </w:rPr>
            </w:rPrChange>
          </w:rPr>
          <w:t>DnaComponent</w:t>
        </w:r>
        <w:r w:rsidRPr="004A42DC">
          <w:rPr>
            <w:rFonts w:eastAsia="Times New Roman" w:cs="Calibri"/>
            <w:color w:val="auto"/>
            <w:sz w:val="22"/>
            <w:szCs w:val="22"/>
            <w:shd w:val="clear" w:color="auto" w:fill="auto"/>
            <w:rPrChange w:id="564"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65" w:author="Michal Galdzicki" w:date="2012-02-16T15:17:00Z">
              <w:rPr>
                <w:rFonts w:ascii="Calibri" w:eastAsia="Times New Roman" w:hAnsi="Calibri" w:cs="Calibri"/>
                <w:color w:val="auto"/>
                <w:sz w:val="24"/>
                <w:szCs w:val="24"/>
                <w:shd w:val="clear" w:color="auto" w:fill="auto"/>
              </w:rPr>
            </w:rPrChange>
          </w:rPr>
          <w:t xml:space="preserve"> sequence in that region</w:t>
        </w:r>
      </w:ins>
      <w:ins w:id="566" w:author="Michal Galdzicki" w:date="2012-02-16T19:15:00Z">
        <w:r w:rsidR="00D57323">
          <w:rPr>
            <w:rFonts w:eastAsia="Times New Roman" w:cs="Calibri"/>
            <w:color w:val="auto"/>
            <w:sz w:val="22"/>
            <w:szCs w:val="22"/>
            <w:shd w:val="clear" w:color="auto" w:fill="auto"/>
          </w:rPr>
          <w:t xml:space="preserve">, see </w:t>
        </w:r>
      </w:ins>
      <w:ins w:id="567" w:author="Michal Galdzicki" w:date="2012-02-16T19:14:00Z">
        <w:r w:rsidR="00D57323">
          <w:rPr>
            <w:rFonts w:eastAsia="Times New Roman" w:cs="Calibri"/>
            <w:color w:val="auto"/>
            <w:sz w:val="22"/>
            <w:szCs w:val="22"/>
            <w:shd w:val="clear" w:color="auto" w:fill="auto"/>
          </w:rPr>
          <w:t xml:space="preserve">Section 9.4 </w:t>
        </w:r>
      </w:ins>
      <w:ins w:id="568" w:author="Michal Galdzicki" w:date="2012-02-16T19:13:00Z">
        <w:r w:rsidR="00D57323">
          <w:rPr>
            <w:rFonts w:eastAsia="Times New Roman" w:cs="Calibri"/>
            <w:color w:val="auto"/>
            <w:sz w:val="22"/>
            <w:szCs w:val="22"/>
            <w:shd w:val="clear" w:color="auto" w:fill="auto"/>
          </w:rPr>
          <w:t>Figure 10</w:t>
        </w:r>
      </w:ins>
      <w:ins w:id="569" w:author="Michal Galdzicki" w:date="2012-02-16T19:15:00Z">
        <w:r w:rsidR="00D57323">
          <w:rPr>
            <w:rFonts w:eastAsia="Times New Roman" w:cs="Calibri"/>
            <w:color w:val="auto"/>
            <w:sz w:val="22"/>
            <w:szCs w:val="22"/>
            <w:shd w:val="clear" w:color="auto" w:fill="auto"/>
          </w:rPr>
          <w:t xml:space="preserve"> for example</w:t>
        </w:r>
      </w:ins>
      <w:ins w:id="570" w:author="Michal Galdzicki" w:date="2012-02-16T15:15:00Z">
        <w:r w:rsidRPr="004A42DC">
          <w:rPr>
            <w:rFonts w:eastAsia="Times New Roman" w:cs="Calibri"/>
            <w:color w:val="auto"/>
            <w:sz w:val="22"/>
            <w:szCs w:val="22"/>
            <w:shd w:val="clear" w:color="auto" w:fill="auto"/>
            <w:rPrChange w:id="571" w:author="Michal Galdzicki" w:date="2012-02-16T15:17:00Z">
              <w:rPr>
                <w:rFonts w:ascii="Calibri" w:eastAsia="Times New Roman" w:hAnsi="Calibri" w:cs="Calibri"/>
                <w:color w:val="auto"/>
                <w:sz w:val="24"/>
                <w:szCs w:val="24"/>
                <w:shd w:val="clear" w:color="auto" w:fill="auto"/>
              </w:rPr>
            </w:rPrChange>
          </w:rPr>
          <w:t>.</w:t>
        </w:r>
      </w:ins>
    </w:p>
    <w:p w:rsidR="00B10E34" w:rsidRPr="004A42DC" w:rsidRDefault="00B10E34">
      <w:pPr>
        <w:spacing w:before="0" w:after="0" w:line="240" w:lineRule="auto"/>
        <w:ind w:left="0" w:right="0" w:firstLine="0"/>
        <w:textAlignment w:val="center"/>
        <w:rPr>
          <w:ins w:id="572" w:author="Michal Galdzicki" w:date="2012-02-16T15:15:00Z"/>
          <w:rFonts w:eastAsia="Times New Roman" w:cs="Times New Roman"/>
          <w:color w:val="auto"/>
          <w:sz w:val="22"/>
          <w:szCs w:val="22"/>
          <w:shd w:val="clear" w:color="auto" w:fill="auto"/>
          <w:rPrChange w:id="573" w:author="Michal Galdzicki" w:date="2012-02-16T15:17:00Z">
            <w:rPr>
              <w:ins w:id="574" w:author="Michal Galdzicki" w:date="2012-02-16T15:15:00Z"/>
              <w:rFonts w:ascii="Times New Roman" w:eastAsia="Times New Roman" w:hAnsi="Times New Roman" w:cs="Times New Roman"/>
              <w:color w:val="auto"/>
              <w:sz w:val="24"/>
              <w:szCs w:val="24"/>
              <w:shd w:val="clear" w:color="auto" w:fill="auto"/>
            </w:rPr>
          </w:rPrChange>
        </w:rPr>
        <w:pPrChange w:id="575" w:author="Michal Galdzicki" w:date="2012-02-16T15:16:00Z">
          <w:pPr>
            <w:numPr>
              <w:numId w:val="8"/>
            </w:numPr>
            <w:tabs>
              <w:tab w:val="num" w:pos="720"/>
            </w:tabs>
            <w:spacing w:before="0" w:after="0" w:line="240" w:lineRule="auto"/>
            <w:ind w:left="720" w:right="0" w:hanging="360"/>
            <w:textAlignment w:val="center"/>
          </w:pPr>
        </w:pPrChange>
      </w:pPr>
      <w:ins w:id="576" w:author="Michal Galdzicki" w:date="2012-02-16T15:15:00Z">
        <w:r w:rsidRPr="004A42DC">
          <w:rPr>
            <w:rFonts w:eastAsia="Times New Roman" w:cs="Calibri"/>
            <w:color w:val="auto"/>
            <w:sz w:val="22"/>
            <w:szCs w:val="22"/>
            <w:shd w:val="clear" w:color="auto" w:fill="auto"/>
            <w:rPrChange w:id="577" w:author="Michal Galdzicki" w:date="2012-02-16T15:17:00Z">
              <w:rPr>
                <w:rFonts w:ascii="Calibri" w:eastAsia="Times New Roman" w:hAnsi="Calibri" w:cs="Calibri"/>
                <w:color w:val="auto"/>
                <w:sz w:val="24"/>
                <w:szCs w:val="24"/>
                <w:shd w:val="clear" w:color="auto" w:fill="auto"/>
              </w:rPr>
            </w:rPrChange>
          </w:rPr>
          <w:t xml:space="preserve">If the </w:t>
        </w:r>
        <w:r w:rsidRPr="008E5F4C">
          <w:rPr>
            <w:rFonts w:eastAsia="Times New Roman" w:cs="Calibri"/>
            <w:i/>
            <w:color w:val="auto"/>
            <w:sz w:val="22"/>
            <w:szCs w:val="22"/>
            <w:shd w:val="clear" w:color="auto" w:fill="auto"/>
            <w:rPrChange w:id="578" w:author="Michal Galdzicki" w:date="2012-02-16T15:49:00Z">
              <w:rPr>
                <w:rFonts w:ascii="Calibri" w:eastAsia="Times New Roman" w:hAnsi="Calibri" w:cs="Calibri"/>
                <w:color w:val="auto"/>
                <w:sz w:val="24"/>
                <w:szCs w:val="24"/>
                <w:shd w:val="clear" w:color="auto" w:fill="auto"/>
              </w:rPr>
            </w:rPrChange>
          </w:rPr>
          <w:t>strand</w:t>
        </w:r>
        <w:r w:rsidRPr="004A42DC">
          <w:rPr>
            <w:rFonts w:eastAsia="Times New Roman" w:cs="Calibri"/>
            <w:color w:val="auto"/>
            <w:sz w:val="22"/>
            <w:szCs w:val="22"/>
            <w:shd w:val="clear" w:color="auto" w:fill="auto"/>
            <w:rPrChange w:id="579" w:author="Michal Galdzicki" w:date="2012-02-16T15:17:00Z">
              <w:rPr>
                <w:rFonts w:ascii="Calibri" w:eastAsia="Times New Roman" w:hAnsi="Calibri" w:cs="Calibri"/>
                <w:color w:val="auto"/>
                <w:sz w:val="24"/>
                <w:szCs w:val="24"/>
                <w:shd w:val="clear" w:color="auto" w:fill="auto"/>
              </w:rPr>
            </w:rPrChange>
          </w:rPr>
          <w:t xml:space="preserve"> value is </w:t>
        </w:r>
      </w:ins>
      <w:ins w:id="580" w:author="Michal Galdzicki" w:date="2012-02-16T15:51:00Z">
        <w:r w:rsidR="0072395B">
          <w:rPr>
            <w:rFonts w:eastAsia="Times New Roman" w:cs="Calibri"/>
            <w:color w:val="auto"/>
            <w:sz w:val="22"/>
            <w:szCs w:val="22"/>
            <w:shd w:val="clear" w:color="auto" w:fill="auto"/>
          </w:rPr>
          <w:t>un-</w:t>
        </w:r>
      </w:ins>
      <w:ins w:id="581" w:author="Michal Galdzicki" w:date="2012-02-16T15:15:00Z">
        <w:r w:rsidRPr="004A42DC">
          <w:rPr>
            <w:rFonts w:eastAsia="Times New Roman" w:cs="Calibri"/>
            <w:color w:val="auto"/>
            <w:sz w:val="22"/>
            <w:szCs w:val="22"/>
            <w:shd w:val="clear" w:color="auto" w:fill="auto"/>
            <w:rPrChange w:id="582" w:author="Michal Galdzicki" w:date="2012-02-16T15:17:00Z">
              <w:rPr>
                <w:rFonts w:ascii="Calibri" w:eastAsia="Times New Roman" w:hAnsi="Calibri" w:cs="Calibri"/>
                <w:color w:val="auto"/>
                <w:sz w:val="24"/>
                <w:szCs w:val="24"/>
                <w:shd w:val="clear" w:color="auto" w:fill="auto"/>
              </w:rPr>
            </w:rPrChange>
          </w:rPr>
          <w:t>specified</w:t>
        </w:r>
      </w:ins>
      <w:ins w:id="583" w:author="Michal Galdzicki" w:date="2012-02-16T15:51:00Z">
        <w:r w:rsidR="0072395B">
          <w:rPr>
            <w:rFonts w:eastAsia="Times New Roman" w:cs="Calibri"/>
            <w:color w:val="auto"/>
            <w:sz w:val="22"/>
            <w:szCs w:val="22"/>
            <w:shd w:val="clear" w:color="auto" w:fill="auto"/>
          </w:rPr>
          <w:t xml:space="preserve"> and </w:t>
        </w:r>
      </w:ins>
      <w:ins w:id="584" w:author="Michal Galdzicki" w:date="2012-02-16T15:15:00Z">
        <w:r w:rsidRPr="004A42DC">
          <w:rPr>
            <w:rFonts w:eastAsia="Times New Roman" w:cs="Calibri"/>
            <w:color w:val="auto"/>
            <w:sz w:val="22"/>
            <w:szCs w:val="22"/>
            <w:shd w:val="clear" w:color="auto" w:fill="auto"/>
            <w:rPrChange w:id="585" w:author="Michal Galdzicki" w:date="2012-02-16T15:17:00Z">
              <w:rPr>
                <w:rFonts w:ascii="Calibri" w:eastAsia="Times New Roman" w:hAnsi="Calibri" w:cs="Calibri"/>
                <w:color w:val="auto"/>
                <w:sz w:val="24"/>
                <w:szCs w:val="24"/>
                <w:shd w:val="clear" w:color="auto" w:fill="auto"/>
              </w:rPr>
            </w:rPrChange>
          </w:rPr>
          <w:t xml:space="preserve">the </w:t>
        </w:r>
      </w:ins>
      <w:proofErr w:type="spellStart"/>
      <w:ins w:id="586" w:author="Michal Galdzicki" w:date="2012-02-16T15:50:00Z">
        <w:r w:rsidR="008E5F4C" w:rsidRPr="008E5F4C">
          <w:rPr>
            <w:rFonts w:eastAsia="Times New Roman" w:cs="Calibri"/>
            <w:i/>
            <w:color w:val="auto"/>
            <w:sz w:val="22"/>
            <w:szCs w:val="22"/>
            <w:shd w:val="clear" w:color="auto" w:fill="auto"/>
            <w:rPrChange w:id="587" w:author="Michal Galdzicki" w:date="2012-02-16T15:50:00Z">
              <w:rPr>
                <w:rFonts w:eastAsia="Times New Roman" w:cs="Calibri"/>
                <w:color w:val="auto"/>
                <w:sz w:val="22"/>
                <w:szCs w:val="22"/>
                <w:shd w:val="clear" w:color="auto" w:fill="auto"/>
              </w:rPr>
            </w:rPrChange>
          </w:rPr>
          <w:t>DnaS</w:t>
        </w:r>
      </w:ins>
      <w:ins w:id="588" w:author="Michal Galdzicki" w:date="2012-02-16T15:15:00Z">
        <w:r w:rsidRPr="008E5F4C">
          <w:rPr>
            <w:rFonts w:eastAsia="Times New Roman" w:cs="Calibri"/>
            <w:i/>
            <w:color w:val="auto"/>
            <w:sz w:val="22"/>
            <w:szCs w:val="22"/>
            <w:shd w:val="clear" w:color="auto" w:fill="auto"/>
            <w:rPrChange w:id="589" w:author="Michal Galdzicki" w:date="2012-02-16T15:50:00Z">
              <w:rPr>
                <w:rFonts w:ascii="Calibri" w:eastAsia="Times New Roman" w:hAnsi="Calibri" w:cs="Calibri"/>
                <w:color w:val="auto"/>
                <w:sz w:val="24"/>
                <w:szCs w:val="24"/>
                <w:shd w:val="clear" w:color="auto" w:fill="auto"/>
              </w:rPr>
            </w:rPrChange>
          </w:rPr>
          <w:t>equence</w:t>
        </w:r>
        <w:proofErr w:type="spellEnd"/>
        <w:r w:rsidRPr="004A42DC">
          <w:rPr>
            <w:rFonts w:eastAsia="Times New Roman" w:cs="Calibri"/>
            <w:color w:val="auto"/>
            <w:sz w:val="22"/>
            <w:szCs w:val="22"/>
            <w:shd w:val="clear" w:color="auto" w:fill="auto"/>
            <w:rPrChange w:id="590" w:author="Michal Galdzicki" w:date="2012-02-16T15:17:00Z">
              <w:rPr>
                <w:rFonts w:ascii="Calibri" w:eastAsia="Times New Roman" w:hAnsi="Calibri" w:cs="Calibri"/>
                <w:color w:val="auto"/>
                <w:sz w:val="24"/>
                <w:szCs w:val="24"/>
                <w:shd w:val="clear" w:color="auto" w:fill="auto"/>
              </w:rPr>
            </w:rPrChange>
          </w:rPr>
          <w:t xml:space="preserve"> of the </w:t>
        </w:r>
        <w:proofErr w:type="spellStart"/>
        <w:r w:rsidRPr="004A42DC">
          <w:rPr>
            <w:rFonts w:eastAsia="Times New Roman" w:cs="Calibri"/>
            <w:i/>
            <w:iCs/>
            <w:color w:val="auto"/>
            <w:sz w:val="22"/>
            <w:szCs w:val="22"/>
            <w:shd w:val="clear" w:color="auto" w:fill="auto"/>
            <w:rPrChange w:id="591" w:author="Michal Galdzicki" w:date="2012-02-16T15:17:00Z">
              <w:rPr>
                <w:rFonts w:ascii="Calibri" w:eastAsia="Times New Roman" w:hAnsi="Calibri" w:cs="Calibri"/>
                <w:i/>
                <w:iCs/>
                <w:color w:val="auto"/>
                <w:sz w:val="24"/>
                <w:szCs w:val="24"/>
                <w:shd w:val="clear" w:color="auto" w:fill="auto"/>
              </w:rPr>
            </w:rPrChange>
          </w:rPr>
          <w:t>subComponent</w:t>
        </w:r>
        <w:proofErr w:type="spellEnd"/>
        <w:r w:rsidR="0072395B">
          <w:rPr>
            <w:rFonts w:eastAsia="Times New Roman" w:cs="Calibri"/>
            <w:color w:val="auto"/>
            <w:sz w:val="22"/>
            <w:szCs w:val="22"/>
            <w:shd w:val="clear" w:color="auto" w:fill="auto"/>
          </w:rPr>
          <w:t xml:space="preserve"> is present</w:t>
        </w:r>
      </w:ins>
      <w:ins w:id="592" w:author="Michal Galdzicki" w:date="2012-02-16T15:51:00Z">
        <w:r w:rsidR="0072395B">
          <w:rPr>
            <w:rFonts w:eastAsia="Times New Roman" w:cs="Calibri"/>
            <w:color w:val="auto"/>
            <w:sz w:val="22"/>
            <w:szCs w:val="22"/>
            <w:shd w:val="clear" w:color="auto" w:fill="auto"/>
          </w:rPr>
          <w:t>, t</w:t>
        </w:r>
      </w:ins>
      <w:ins w:id="593" w:author="Michal Galdzicki" w:date="2012-02-16T15:50:00Z">
        <w:r w:rsidR="0072395B" w:rsidRPr="00B87261">
          <w:rPr>
            <w:rFonts w:eastAsia="Times New Roman" w:cs="Calibri"/>
            <w:color w:val="auto"/>
            <w:sz w:val="22"/>
            <w:szCs w:val="22"/>
            <w:shd w:val="clear" w:color="auto" w:fill="auto"/>
          </w:rPr>
          <w:t xml:space="preserve">he </w:t>
        </w:r>
        <w:proofErr w:type="spellStart"/>
        <w:r w:rsidR="0072395B" w:rsidRPr="00B87261">
          <w:rPr>
            <w:rFonts w:eastAsia="Times New Roman" w:cs="Calibri"/>
            <w:i/>
            <w:iCs/>
            <w:color w:val="auto"/>
            <w:sz w:val="22"/>
            <w:szCs w:val="22"/>
            <w:shd w:val="clear" w:color="auto" w:fill="auto"/>
          </w:rPr>
          <w:t>subComponent</w:t>
        </w:r>
        <w:r w:rsidR="0072395B" w:rsidRPr="00B87261">
          <w:rPr>
            <w:rFonts w:eastAsia="Times New Roman" w:cs="Calibri"/>
            <w:color w:val="auto"/>
            <w:sz w:val="22"/>
            <w:szCs w:val="22"/>
            <w:shd w:val="clear" w:color="auto" w:fill="auto"/>
          </w:rPr>
          <w:t>'s</w:t>
        </w:r>
        <w:proofErr w:type="spellEnd"/>
        <w:r w:rsidR="0072395B" w:rsidRPr="00B87261">
          <w:rPr>
            <w:rFonts w:eastAsia="Times New Roman" w:cs="Calibri"/>
            <w:color w:val="auto"/>
            <w:sz w:val="22"/>
            <w:szCs w:val="22"/>
            <w:shd w:val="clear" w:color="auto" w:fill="auto"/>
          </w:rPr>
          <w:t xml:space="preserve"> sequence</w:t>
        </w:r>
      </w:ins>
      <w:ins w:id="594" w:author="Michal Galdzicki" w:date="2012-02-16T15:15:00Z">
        <w:r w:rsidRPr="004A42DC">
          <w:rPr>
            <w:rFonts w:eastAsia="Times New Roman" w:cs="Calibri"/>
            <w:color w:val="auto"/>
            <w:sz w:val="22"/>
            <w:szCs w:val="22"/>
            <w:shd w:val="clear" w:color="auto" w:fill="auto"/>
            <w:rPrChange w:id="595" w:author="Michal Galdzicki" w:date="2012-02-16T15:17:00Z">
              <w:rPr>
                <w:rFonts w:ascii="Calibri" w:eastAsia="Times New Roman" w:hAnsi="Calibri" w:cs="Calibri"/>
                <w:color w:val="auto"/>
                <w:sz w:val="24"/>
                <w:szCs w:val="24"/>
                <w:shd w:val="clear" w:color="auto" w:fill="auto"/>
              </w:rPr>
            </w:rPrChange>
          </w:rPr>
          <w:t xml:space="preserve"> specifies the exact sub-sequence of the parent </w:t>
        </w:r>
        <w:proofErr w:type="spellStart"/>
        <w:r w:rsidRPr="004A42DC">
          <w:rPr>
            <w:rFonts w:eastAsia="Times New Roman" w:cs="Calibri"/>
            <w:i/>
            <w:iCs/>
            <w:color w:val="auto"/>
            <w:sz w:val="22"/>
            <w:szCs w:val="22"/>
            <w:shd w:val="clear" w:color="auto" w:fill="auto"/>
            <w:rPrChange w:id="596"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597" w:author="Michal Galdzicki" w:date="2012-02-16T15:17:00Z">
              <w:rPr>
                <w:rFonts w:ascii="Calibri" w:eastAsia="Times New Roman" w:hAnsi="Calibri" w:cs="Calibri"/>
                <w:color w:val="auto"/>
                <w:sz w:val="24"/>
                <w:szCs w:val="24"/>
                <w:shd w:val="clear" w:color="auto" w:fill="auto"/>
              </w:rPr>
            </w:rPrChange>
          </w:rPr>
          <w:t>.</w:t>
        </w:r>
      </w:ins>
    </w:p>
    <w:p w:rsidR="00A77B3E" w:rsidDel="00B10E34" w:rsidRDefault="00E274F1">
      <w:pPr>
        <w:spacing w:before="0" w:after="0" w:line="240" w:lineRule="auto"/>
        <w:ind w:left="0" w:right="0" w:firstLine="0"/>
        <w:rPr>
          <w:del w:id="598" w:author="Michal Galdzicki" w:date="2012-02-16T15:15:00Z"/>
          <w:sz w:val="22"/>
          <w:szCs w:val="22"/>
        </w:rPr>
      </w:pPr>
      <w:del w:id="599" w:author="Michal Galdzicki" w:date="2012-02-16T15:15:00Z">
        <w:r w:rsidDel="00B10E34">
          <w:rPr>
            <w:sz w:val="22"/>
            <w:szCs w:val="22"/>
          </w:rPr>
          <w:delText xml:space="preserve">If present, the </w:delText>
        </w:r>
        <w:r w:rsidDel="00B10E34">
          <w:rPr>
            <w:i/>
            <w:iCs/>
            <w:sz w:val="22"/>
            <w:szCs w:val="22"/>
          </w:rPr>
          <w:delText xml:space="preserve">DnaSequence </w:delText>
        </w:r>
        <w:r w:rsidDel="00B10E34">
          <w:rPr>
            <w:sz w:val="22"/>
            <w:szCs w:val="22"/>
          </w:rPr>
          <w:delText xml:space="preserve">value of the DnaComponent referenced by </w:delText>
        </w:r>
        <w:r w:rsidDel="00B10E34">
          <w:rPr>
            <w:i/>
            <w:iCs/>
            <w:sz w:val="22"/>
            <w:szCs w:val="22"/>
          </w:rPr>
          <w:delText>subComponent</w:delText>
        </w:r>
        <w:r w:rsidDel="00B10E34">
          <w:rPr>
            <w:sz w:val="22"/>
            <w:szCs w:val="22"/>
          </w:rPr>
          <w:delText xml:space="preserve"> in a </w:delText>
        </w:r>
        <w:r w:rsidDel="00B10E34">
          <w:rPr>
            <w:i/>
            <w:iCs/>
            <w:sz w:val="22"/>
            <w:szCs w:val="22"/>
          </w:rPr>
          <w:delText xml:space="preserve">SequenceAnnotation </w:delText>
        </w:r>
        <w:r w:rsidDel="00B10E34">
          <w:rPr>
            <w:sz w:val="22"/>
            <w:szCs w:val="22"/>
          </w:rPr>
          <w:delText>with Location Data MUST be the exact sequence found in the interval specified by the Location Data.</w:delText>
        </w:r>
      </w:del>
    </w:p>
    <w:p w:rsidR="00FF458F" w:rsidRDefault="00FF458F">
      <w:pPr>
        <w:spacing w:before="0" w:after="0" w:line="240" w:lineRule="auto"/>
        <w:ind w:left="0" w:right="0" w:firstLine="0"/>
        <w:rPr>
          <w:b/>
          <w:bCs/>
          <w:sz w:val="24"/>
          <w:szCs w:val="24"/>
        </w:rPr>
      </w:pPr>
      <w:bookmarkStart w:id="600" w:name="_Toc305145370"/>
    </w:p>
    <w:p w:rsidR="00A77B3E" w:rsidRDefault="00E274F1">
      <w:pPr>
        <w:pStyle w:val="Heading3"/>
        <w:spacing w:before="0" w:line="240" w:lineRule="auto"/>
      </w:pPr>
      <w:bookmarkStart w:id="601" w:name="_Toc319351516"/>
      <w:r>
        <w:t>8.5.4 Collection:</w:t>
      </w:r>
      <w:bookmarkEnd w:id="600"/>
      <w:bookmarkEnd w:id="601"/>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lastRenderedPageBreak/>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602" w:name="h.2suiw21j4er2"/>
      <w:bookmarkStart w:id="603" w:name="h.vdpbarbm6kg7"/>
      <w:bookmarkStart w:id="604" w:name="h.y6z3yr417ap7"/>
      <w:bookmarkStart w:id="605" w:name="_Toc305145371"/>
      <w:bookmarkStart w:id="606" w:name="_Toc319351517"/>
      <w:bookmarkEnd w:id="602"/>
      <w:bookmarkEnd w:id="603"/>
      <w:bookmarkEnd w:id="604"/>
      <w:r>
        <w:lastRenderedPageBreak/>
        <w:t>9. Examples</w:t>
      </w:r>
      <w:bookmarkEnd w:id="605"/>
      <w:bookmarkEnd w:id="606"/>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607" w:name="h.onkh97rabbbm"/>
      <w:bookmarkStart w:id="608" w:name="_Toc305145372"/>
      <w:bookmarkStart w:id="609" w:name="_Toc319351518"/>
      <w:bookmarkEnd w:id="607"/>
      <w:r>
        <w:t xml:space="preserve">9.1 Annotated Composite </w:t>
      </w:r>
      <w:proofErr w:type="spellStart"/>
      <w:r>
        <w:rPr>
          <w:i/>
          <w:iCs/>
        </w:rPr>
        <w:t>DnaComponent</w:t>
      </w:r>
      <w:bookmarkEnd w:id="608"/>
      <w:bookmarkEnd w:id="609"/>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69" w:history="1">
        <w:r>
          <w:rPr>
            <w:color w:val="000099"/>
            <w:sz w:val="22"/>
            <w:szCs w:val="22"/>
            <w:u w:val="single"/>
          </w:rPr>
          <w:t>http</w:t>
        </w:r>
      </w:hyperlink>
      <w:hyperlink r:id="rId170" w:history="1">
        <w:proofErr w:type="gramStart"/>
        <w:r>
          <w:rPr>
            <w:color w:val="000099"/>
            <w:sz w:val="22"/>
            <w:szCs w:val="22"/>
            <w:u w:val="single"/>
          </w:rPr>
          <w:t>:/</w:t>
        </w:r>
        <w:proofErr w:type="gramEnd"/>
        <w:r>
          <w:rPr>
            <w:color w:val="000099"/>
            <w:sz w:val="22"/>
            <w:szCs w:val="22"/>
            <w:u w:val="single"/>
          </w:rPr>
          <w:t>/</w:t>
        </w:r>
      </w:hyperlink>
      <w:hyperlink r:id="rId171" w:history="1">
        <w:r>
          <w:rPr>
            <w:color w:val="000099"/>
            <w:sz w:val="22"/>
            <w:szCs w:val="22"/>
            <w:u w:val="single"/>
          </w:rPr>
          <w:t>partsregistry</w:t>
        </w:r>
      </w:hyperlink>
      <w:hyperlink r:id="rId172" w:history="1">
        <w:r>
          <w:rPr>
            <w:color w:val="000099"/>
            <w:sz w:val="22"/>
            <w:szCs w:val="22"/>
            <w:u w:val="single"/>
          </w:rPr>
          <w:t>.</w:t>
        </w:r>
      </w:hyperlink>
      <w:hyperlink r:id="rId173"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0E3E202A" wp14:editId="0064A8B4">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75" w:history="1">
              <w:r>
                <w:rPr>
                  <w:color w:val="000099"/>
                  <w:u w:val="single"/>
                </w:rPr>
                <w:t>http</w:t>
              </w:r>
            </w:hyperlink>
            <w:hyperlink r:id="rId176" w:history="1">
              <w:proofErr w:type="gramStart"/>
              <w:r>
                <w:rPr>
                  <w:color w:val="000099"/>
                  <w:u w:val="single"/>
                </w:rPr>
                <w:t>:/</w:t>
              </w:r>
              <w:proofErr w:type="gramEnd"/>
              <w:r>
                <w:rPr>
                  <w:color w:val="000099"/>
                  <w:u w:val="single"/>
                </w:rPr>
                <w:t>/</w:t>
              </w:r>
            </w:hyperlink>
            <w:hyperlink r:id="rId177" w:history="1">
              <w:r>
                <w:rPr>
                  <w:color w:val="000099"/>
                  <w:u w:val="single"/>
                </w:rPr>
                <w:t>partsregistry</w:t>
              </w:r>
            </w:hyperlink>
            <w:hyperlink r:id="rId178" w:history="1">
              <w:r>
                <w:rPr>
                  <w:color w:val="000099"/>
                  <w:u w:val="single"/>
                </w:rPr>
                <w:t>.</w:t>
              </w:r>
            </w:hyperlink>
            <w:hyperlink r:id="rId179"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30A8B2C5" wp14:editId="52DEFDF1">
                  <wp:extent cx="4316819" cy="1385340"/>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332835" cy="13904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5A23D4" w:rsidRPr="005A23D4" w:rsidRDefault="005A23D4">
      <w:pPr>
        <w:rPr>
          <w:ins w:id="610" w:author="Michal Galdzicki" w:date="2012-02-16T18:04:00Z"/>
          <w:rPrChange w:id="611" w:author="Michal Galdzicki" w:date="2012-02-16T18:05:00Z">
            <w:rPr>
              <w:ins w:id="612" w:author="Michal Galdzicki" w:date="2012-02-16T18:04:00Z"/>
            </w:rPr>
          </w:rPrChange>
        </w:rPr>
        <w:pPrChange w:id="613" w:author="Michal Galdzicki" w:date="2012-02-16T18:05:00Z">
          <w:pPr>
            <w:pStyle w:val="Heading2"/>
            <w:spacing w:before="360" w:after="80" w:line="240" w:lineRule="auto"/>
          </w:pPr>
        </w:pPrChange>
      </w:pPr>
      <w:bookmarkStart w:id="614" w:name="h.nb2uwj5vow15"/>
      <w:bookmarkStart w:id="615" w:name="_Toc305145373"/>
      <w:bookmarkEnd w:id="614"/>
    </w:p>
    <w:p w:rsidR="00A77B3E" w:rsidRDefault="00E274F1">
      <w:pPr>
        <w:pStyle w:val="Heading2"/>
        <w:spacing w:before="360" w:after="80" w:line="240" w:lineRule="auto"/>
      </w:pPr>
      <w:bookmarkStart w:id="616" w:name="_Toc319351519"/>
      <w:r>
        <w:lastRenderedPageBreak/>
        <w:t xml:space="preserve">9.2 Multi-Tiered Annotated </w:t>
      </w:r>
      <w:proofErr w:type="spellStart"/>
      <w:r>
        <w:rPr>
          <w:i/>
          <w:iCs/>
        </w:rPr>
        <w:t>DnaComponent</w:t>
      </w:r>
      <w:bookmarkEnd w:id="615"/>
      <w:bookmarkEnd w:id="616"/>
      <w:proofErr w:type="spellEnd"/>
    </w:p>
    <w:p w:rsidR="00A77B3E" w:rsidRDefault="00E274F1">
      <w:pPr>
        <w:spacing w:before="0" w:after="0" w:line="240" w:lineRule="auto"/>
        <w:ind w:left="0" w:right="0" w:firstLine="0"/>
        <w:rPr>
          <w:sz w:val="22"/>
          <w:szCs w:val="22"/>
        </w:rPr>
      </w:pPr>
      <w:r>
        <w:rPr>
          <w:sz w:val="22"/>
          <w:szCs w:val="22"/>
        </w:rPr>
        <w:t xml:space="preserve">The next example depicts the composition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617" w:name="h.1wzxn6rqn12o"/>
            <w:bookmarkEnd w:id="617"/>
            <w:r>
              <w:rPr>
                <w:noProof/>
              </w:rPr>
              <w:drawing>
                <wp:inline distT="0" distB="0" distL="0" distR="0" wp14:anchorId="4FC0EEA0" wp14:editId="378F556E">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C4C"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top </w:t>
            </w:r>
            <w:proofErr w:type="spellStart"/>
            <w:r>
              <w:rPr>
                <w:i/>
                <w:iCs/>
              </w:rPr>
              <w:t>DnaComponents</w:t>
            </w:r>
            <w:proofErr w:type="spellEnd"/>
            <w:r>
              <w:rPr>
                <w:i/>
                <w:iCs/>
              </w:rPr>
              <w:t xml:space="preserve"> </w:t>
            </w:r>
            <w:r>
              <w:t>is omitted, so only the sequence corresponding to BBa_B0012 is shown.</w:t>
            </w:r>
          </w:p>
        </w:tc>
      </w:tr>
    </w:tbl>
    <w:p w:rsidR="006B67A3" w:rsidRPr="006B67A3" w:rsidRDefault="006B67A3" w:rsidP="006B67A3">
      <w:pPr>
        <w:pStyle w:val="Heading2"/>
      </w:pPr>
      <w:bookmarkStart w:id="618" w:name="_Toc319351520"/>
      <w:r w:rsidRPr="006B67A3">
        <w:t>9.3 Partially Realized Design Template</w:t>
      </w:r>
      <w:bookmarkEnd w:id="618"/>
    </w:p>
    <w:p w:rsidR="00A77B3E" w:rsidRDefault="00E274F1">
      <w:pPr>
        <w:spacing w:line="240" w:lineRule="auto"/>
        <w:ind w:left="0" w:firstLine="0"/>
        <w:rPr>
          <w:sz w:val="22"/>
          <w:szCs w:val="22"/>
        </w:rPr>
      </w:pPr>
      <w:bookmarkStart w:id="619" w:name="h.vr1iab4rnxb0"/>
      <w:bookmarkEnd w:id="619"/>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0AF26457" wp14:editId="100010EF">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620" w:name="h.jzibnkzgeqmh"/>
            <w:bookmarkEnd w:id="620"/>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623D7B" w:rsidRPr="002C6065" w:rsidRDefault="00C00738" w:rsidP="00623D7B">
      <w:pPr>
        <w:pStyle w:val="Heading2"/>
        <w:spacing w:before="360" w:after="80" w:line="240" w:lineRule="auto"/>
        <w:rPr>
          <w:ins w:id="621" w:author="Michal Galdzicki" w:date="2012-02-16T18:24:00Z"/>
        </w:rPr>
      </w:pPr>
      <w:bookmarkStart w:id="622" w:name="h.bc65hlklvgae"/>
      <w:bookmarkStart w:id="623" w:name="_Toc319351521"/>
      <w:bookmarkStart w:id="624" w:name="_Toc305145375"/>
      <w:bookmarkEnd w:id="622"/>
      <w:ins w:id="625" w:author="Michal Galdzicki" w:date="2012-02-16T18:24:00Z">
        <w:r>
          <w:lastRenderedPageBreak/>
          <w:t>9.</w:t>
        </w:r>
      </w:ins>
      <w:ins w:id="626" w:author="Michal Galdzicki" w:date="2012-02-16T18:26:00Z">
        <w:r>
          <w:t>4</w:t>
        </w:r>
      </w:ins>
      <w:ins w:id="627" w:author="Michal Galdzicki" w:date="2012-02-16T18:24:00Z">
        <w:r w:rsidR="00623D7B">
          <w:t xml:space="preserve"> </w:t>
        </w:r>
      </w:ins>
      <w:proofErr w:type="spellStart"/>
      <w:ins w:id="628" w:author="Michal Galdzicki" w:date="2012-02-16T19:17:00Z">
        <w:r w:rsidR="002C6065">
          <w:rPr>
            <w:i/>
          </w:rPr>
          <w:t>DnaSequence</w:t>
        </w:r>
        <w:proofErr w:type="spellEnd"/>
        <w:r w:rsidR="002C6065">
          <w:t xml:space="preserve"> of </w:t>
        </w:r>
      </w:ins>
      <w:proofErr w:type="spellStart"/>
      <w:ins w:id="629" w:author="Michal Galdzicki" w:date="2012-02-16T19:18:00Z">
        <w:r w:rsidR="002C6065" w:rsidRPr="002C6065">
          <w:rPr>
            <w:i/>
            <w:rPrChange w:id="630" w:author="Michal Galdzicki" w:date="2012-02-16T19:19:00Z">
              <w:rPr/>
            </w:rPrChange>
          </w:rPr>
          <w:t>subComponent</w:t>
        </w:r>
        <w:proofErr w:type="spellEnd"/>
        <w:r w:rsidR="002C6065">
          <w:t xml:space="preserve"> on</w:t>
        </w:r>
      </w:ins>
      <w:ins w:id="631" w:author="Michal Galdzicki" w:date="2012-02-16T19:19:00Z">
        <w:r w:rsidR="002C6065">
          <w:t xml:space="preserve"> the</w:t>
        </w:r>
      </w:ins>
      <w:ins w:id="632" w:author="Michal Galdzicki" w:date="2012-02-16T19:18:00Z">
        <w:r w:rsidR="002C6065">
          <w:t xml:space="preserve"> minus strand</w:t>
        </w:r>
      </w:ins>
      <w:bookmarkEnd w:id="623"/>
    </w:p>
    <w:p w:rsidR="00623D7B" w:rsidRPr="007254BC" w:rsidRDefault="00C00738">
      <w:pPr>
        <w:ind w:left="0" w:firstLine="0"/>
        <w:rPr>
          <w:ins w:id="633" w:author="Michal Galdzicki" w:date="2012-02-16T18:26:00Z"/>
          <w:sz w:val="22"/>
          <w:szCs w:val="22"/>
          <w:rPrChange w:id="634" w:author="Michal Galdzicki" w:date="2012-02-16T19:10:00Z">
            <w:rPr>
              <w:ins w:id="635" w:author="Michal Galdzicki" w:date="2012-02-16T18:26:00Z"/>
            </w:rPr>
          </w:rPrChange>
        </w:rPr>
        <w:pPrChange w:id="636" w:author="Michal Galdzicki" w:date="2012-02-16T19:04:00Z">
          <w:pPr>
            <w:pStyle w:val="Heading2"/>
            <w:spacing w:before="360" w:after="80" w:line="240" w:lineRule="auto"/>
          </w:pPr>
        </w:pPrChange>
      </w:pPr>
      <w:ins w:id="637" w:author="Michal Galdzicki" w:date="2012-02-16T18:24:00Z">
        <w:r w:rsidRPr="007254BC">
          <w:rPr>
            <w:sz w:val="22"/>
            <w:szCs w:val="22"/>
            <w:rPrChange w:id="638" w:author="Michal Galdzicki" w:date="2012-02-16T19:10:00Z">
              <w:rPr/>
            </w:rPrChange>
          </w:rPr>
          <w:t xml:space="preserve">This example </w:t>
        </w:r>
      </w:ins>
      <w:ins w:id="639" w:author="Michal Galdzicki" w:date="2012-02-16T18:29:00Z">
        <w:r w:rsidRPr="007254BC">
          <w:rPr>
            <w:sz w:val="22"/>
            <w:szCs w:val="22"/>
            <w:rPrChange w:id="640" w:author="Michal Galdzicki" w:date="2012-02-16T19:10:00Z">
              <w:rPr/>
            </w:rPrChange>
          </w:rPr>
          <w:t xml:space="preserve">(Figure 10) </w:t>
        </w:r>
      </w:ins>
      <w:ins w:id="641" w:author="Michal Galdzicki" w:date="2012-02-16T18:24:00Z">
        <w:r w:rsidRPr="007254BC">
          <w:rPr>
            <w:sz w:val="22"/>
            <w:szCs w:val="22"/>
            <w:rPrChange w:id="642" w:author="Michal Galdzicki" w:date="2012-02-16T19:10:00Z">
              <w:rPr/>
            </w:rPrChange>
          </w:rPr>
          <w:t xml:space="preserve">demonstrates the </w:t>
        </w:r>
      </w:ins>
      <w:ins w:id="643" w:author="Michal Galdzicki" w:date="2012-02-16T19:11:00Z">
        <w:r w:rsidR="007254BC">
          <w:rPr>
            <w:sz w:val="22"/>
            <w:szCs w:val="22"/>
          </w:rPr>
          <w:t>reverse</w:t>
        </w:r>
      </w:ins>
      <w:ins w:id="644" w:author="Michal Galdzicki" w:date="2012-02-16T19:12:00Z">
        <w:r w:rsidR="007254BC">
          <w:rPr>
            <w:sz w:val="22"/>
            <w:szCs w:val="22"/>
          </w:rPr>
          <w:t>-</w:t>
        </w:r>
      </w:ins>
      <w:ins w:id="645" w:author="Michal Galdzicki" w:date="2012-02-16T19:11:00Z">
        <w:r w:rsidR="007254BC">
          <w:rPr>
            <w:sz w:val="22"/>
            <w:szCs w:val="22"/>
          </w:rPr>
          <w:t xml:space="preserve">complement </w:t>
        </w:r>
      </w:ins>
      <w:ins w:id="646" w:author="Michal Galdzicki" w:date="2012-02-16T18:24:00Z">
        <w:r w:rsidRPr="007254BC">
          <w:rPr>
            <w:sz w:val="22"/>
            <w:szCs w:val="22"/>
            <w:rPrChange w:id="647" w:author="Michal Galdzicki" w:date="2012-02-16T19:10:00Z">
              <w:rPr/>
            </w:rPrChange>
          </w:rPr>
          <w:t xml:space="preserve">relationship between the </w:t>
        </w:r>
      </w:ins>
      <w:proofErr w:type="spellStart"/>
      <w:ins w:id="648" w:author="Michal Galdzicki" w:date="2012-02-16T18:25:00Z">
        <w:r w:rsidRPr="007254BC">
          <w:rPr>
            <w:i/>
            <w:sz w:val="22"/>
            <w:szCs w:val="22"/>
            <w:rPrChange w:id="649" w:author="Michal Galdzicki" w:date="2012-02-16T19:10:00Z">
              <w:rPr/>
            </w:rPrChange>
          </w:rPr>
          <w:t>D</w:t>
        </w:r>
      </w:ins>
      <w:ins w:id="650" w:author="Michal Galdzicki" w:date="2012-02-16T18:28:00Z">
        <w:r w:rsidRPr="007254BC">
          <w:rPr>
            <w:i/>
            <w:sz w:val="22"/>
            <w:szCs w:val="22"/>
            <w:rPrChange w:id="651" w:author="Michal Galdzicki" w:date="2012-02-16T19:10:00Z">
              <w:rPr/>
            </w:rPrChange>
          </w:rPr>
          <w:t>naS</w:t>
        </w:r>
      </w:ins>
      <w:ins w:id="652" w:author="Michal Galdzicki" w:date="2012-02-16T18:25:00Z">
        <w:r w:rsidRPr="007254BC">
          <w:rPr>
            <w:i/>
            <w:sz w:val="22"/>
            <w:szCs w:val="22"/>
            <w:rPrChange w:id="653" w:author="Michal Galdzicki" w:date="2012-02-16T19:10:00Z">
              <w:rPr/>
            </w:rPrChange>
          </w:rPr>
          <w:t>equence</w:t>
        </w:r>
        <w:proofErr w:type="spellEnd"/>
        <w:r w:rsidRPr="007254BC">
          <w:rPr>
            <w:sz w:val="22"/>
            <w:szCs w:val="22"/>
            <w:rPrChange w:id="654" w:author="Michal Galdzicki" w:date="2012-02-16T19:10:00Z">
              <w:rPr/>
            </w:rPrChange>
          </w:rPr>
          <w:t xml:space="preserve"> of the </w:t>
        </w:r>
      </w:ins>
      <w:ins w:id="655" w:author="Michal Galdzicki" w:date="2012-02-16T18:24:00Z">
        <w:r w:rsidRPr="007254BC">
          <w:rPr>
            <w:sz w:val="22"/>
            <w:szCs w:val="22"/>
            <w:rPrChange w:id="656" w:author="Michal Galdzicki" w:date="2012-02-16T19:10:00Z">
              <w:rPr/>
            </w:rPrChange>
          </w:rPr>
          <w:t xml:space="preserve">parent </w:t>
        </w:r>
        <w:proofErr w:type="spellStart"/>
        <w:r w:rsidRPr="007254BC">
          <w:rPr>
            <w:i/>
            <w:sz w:val="22"/>
            <w:szCs w:val="22"/>
            <w:rPrChange w:id="657" w:author="Michal Galdzicki" w:date="2012-02-16T19:10:00Z">
              <w:rPr/>
            </w:rPrChange>
          </w:rPr>
          <w:t>DnaComponent</w:t>
        </w:r>
        <w:proofErr w:type="spellEnd"/>
        <w:r w:rsidRPr="007254BC">
          <w:rPr>
            <w:sz w:val="22"/>
            <w:szCs w:val="22"/>
            <w:rPrChange w:id="658" w:author="Michal Galdzicki" w:date="2012-02-16T19:10:00Z">
              <w:rPr/>
            </w:rPrChange>
          </w:rPr>
          <w:t xml:space="preserve"> and </w:t>
        </w:r>
      </w:ins>
      <w:ins w:id="659" w:author="Michal Galdzicki" w:date="2012-02-16T18:28:00Z">
        <w:r w:rsidRPr="007254BC">
          <w:rPr>
            <w:sz w:val="22"/>
            <w:szCs w:val="22"/>
            <w:rPrChange w:id="660" w:author="Michal Galdzicki" w:date="2012-02-16T19:10:00Z">
              <w:rPr/>
            </w:rPrChange>
          </w:rPr>
          <w:t>its</w:t>
        </w:r>
      </w:ins>
      <w:ins w:id="661" w:author="Michal Galdzicki" w:date="2012-02-16T18:25:00Z">
        <w:r w:rsidRPr="007254BC">
          <w:rPr>
            <w:sz w:val="22"/>
            <w:szCs w:val="22"/>
            <w:rPrChange w:id="662" w:author="Michal Galdzicki" w:date="2012-02-16T19:10:00Z">
              <w:rPr/>
            </w:rPrChange>
          </w:rPr>
          <w:t xml:space="preserve"> </w:t>
        </w:r>
      </w:ins>
      <w:ins w:id="663" w:author="Michal Galdzicki" w:date="2012-02-16T18:28:00Z">
        <w:r w:rsidRPr="007254BC">
          <w:rPr>
            <w:i/>
            <w:sz w:val="22"/>
            <w:szCs w:val="22"/>
            <w:rPrChange w:id="664" w:author="Michal Galdzicki" w:date="2012-02-16T19:10:00Z">
              <w:rPr>
                <w:i/>
              </w:rPr>
            </w:rPrChange>
          </w:rPr>
          <w:t xml:space="preserve">subcomponent </w:t>
        </w:r>
        <w:r w:rsidRPr="007254BC">
          <w:rPr>
            <w:sz w:val="22"/>
            <w:szCs w:val="22"/>
            <w:rPrChange w:id="665" w:author="Michal Galdzicki" w:date="2012-02-16T19:10:00Z">
              <w:rPr/>
            </w:rPrChange>
          </w:rPr>
          <w:t xml:space="preserve">annotated on the </w:t>
        </w:r>
      </w:ins>
      <w:ins w:id="666" w:author="Michal Galdzicki" w:date="2012-02-16T18:29:00Z">
        <w:r w:rsidRPr="007254BC">
          <w:rPr>
            <w:sz w:val="22"/>
            <w:szCs w:val="22"/>
            <w:rPrChange w:id="667" w:author="Michal Galdzicki" w:date="2012-02-16T19:10:00Z">
              <w:rPr/>
            </w:rPrChange>
          </w:rPr>
          <w:t>minus</w:t>
        </w:r>
      </w:ins>
      <w:ins w:id="668" w:author="Michal Galdzicki" w:date="2012-02-16T18:28:00Z">
        <w:r w:rsidRPr="007254BC">
          <w:rPr>
            <w:sz w:val="22"/>
            <w:szCs w:val="22"/>
            <w:rPrChange w:id="669" w:author="Michal Galdzicki" w:date="2012-02-16T19:10:00Z">
              <w:rPr/>
            </w:rPrChange>
          </w:rPr>
          <w:t xml:space="preserve"> </w:t>
        </w:r>
        <w:r w:rsidRPr="007254BC">
          <w:rPr>
            <w:i/>
            <w:sz w:val="22"/>
            <w:szCs w:val="22"/>
            <w:rPrChange w:id="670" w:author="Michal Galdzicki" w:date="2012-02-16T19:10:00Z">
              <w:rPr/>
            </w:rPrChange>
          </w:rPr>
          <w:t>strand</w:t>
        </w:r>
      </w:ins>
      <w:ins w:id="671" w:author="Michal Galdzicki" w:date="2012-02-16T18:25:00Z">
        <w:r w:rsidRPr="007254BC">
          <w:rPr>
            <w:sz w:val="22"/>
            <w:szCs w:val="22"/>
            <w:rPrChange w:id="672" w:author="Michal Galdzicki" w:date="2012-02-16T19:10:00Z">
              <w:rPr/>
            </w:rPrChange>
          </w:rPr>
          <w:t>.</w:t>
        </w:r>
      </w:ins>
    </w:p>
    <w:tbl>
      <w:tblPr>
        <w:tblStyle w:val="TableGrid"/>
        <w:tblW w:w="0" w:type="auto"/>
        <w:tblInd w:w="90" w:type="dxa"/>
        <w:tblLook w:val="04A0" w:firstRow="1" w:lastRow="0" w:firstColumn="1" w:lastColumn="0" w:noHBand="0" w:noVBand="1"/>
      </w:tblPr>
      <w:tblGrid>
        <w:gridCol w:w="9846"/>
      </w:tblGrid>
      <w:tr w:rsidR="00C00738" w:rsidTr="00C00738">
        <w:trPr>
          <w:ins w:id="673" w:author="Michal Galdzicki" w:date="2012-02-16T18:26:00Z"/>
        </w:trPr>
        <w:tc>
          <w:tcPr>
            <w:tcW w:w="9936" w:type="dxa"/>
          </w:tcPr>
          <w:p w:rsidR="00C00738" w:rsidRDefault="0009787C" w:rsidP="00623D7B">
            <w:pPr>
              <w:ind w:left="0" w:firstLine="0"/>
              <w:rPr>
                <w:ins w:id="674" w:author="Michal Galdzicki" w:date="2012-02-16T18:26:00Z"/>
              </w:rPr>
            </w:pPr>
            <w:ins w:id="675" w:author="Michal Galdzicki" w:date="2012-02-16T19:03:00Z">
              <w:r>
                <w:rPr>
                  <w:noProof/>
                </w:rPr>
                <w:drawing>
                  <wp:inline distT="0" distB="0" distL="0" distR="0" wp14:anchorId="33F5C50F" wp14:editId="76959AED">
                    <wp:extent cx="3179135" cy="1798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3181661" cy="1800355"/>
                            </a:xfrm>
                            <a:prstGeom prst="rect">
                              <a:avLst/>
                            </a:prstGeom>
                          </pic:spPr>
                        </pic:pic>
                      </a:graphicData>
                    </a:graphic>
                  </wp:inline>
                </w:drawing>
              </w:r>
            </w:ins>
          </w:p>
        </w:tc>
      </w:tr>
      <w:tr w:rsidR="00C00738" w:rsidTr="00C00738">
        <w:trPr>
          <w:ins w:id="676" w:author="Michal Galdzicki" w:date="2012-02-16T18:26:00Z"/>
        </w:trPr>
        <w:tc>
          <w:tcPr>
            <w:tcW w:w="9936" w:type="dxa"/>
          </w:tcPr>
          <w:p w:rsidR="00C00738" w:rsidRDefault="00C00738">
            <w:pPr>
              <w:ind w:left="0" w:firstLine="0"/>
              <w:rPr>
                <w:ins w:id="677" w:author="Michal Galdzicki" w:date="2012-02-16T18:26:00Z"/>
              </w:rPr>
            </w:pPr>
            <w:ins w:id="678" w:author="Michal Galdzicki" w:date="2012-02-16T18:26:00Z">
              <w:r w:rsidRPr="00E535A3">
                <w:rPr>
                  <w:b/>
                  <w:rPrChange w:id="679" w:author="Michal Galdzicki" w:date="2012-02-16T18:56:00Z">
                    <w:rPr/>
                  </w:rPrChange>
                </w:rPr>
                <w:t>Figure 10.</w:t>
              </w:r>
              <w:r>
                <w:t xml:space="preserve"> </w:t>
              </w:r>
            </w:ins>
            <w:ins w:id="680" w:author="Michal Galdzicki" w:date="2012-02-16T19:00:00Z">
              <w:r w:rsidR="0009787C">
                <w:t>T</w:t>
              </w:r>
            </w:ins>
            <w:ins w:id="681" w:author="Michal Galdzicki" w:date="2012-02-16T18:56:00Z">
              <w:r w:rsidR="00E535A3">
                <w:t xml:space="preserve">he </w:t>
              </w:r>
              <w:proofErr w:type="spellStart"/>
              <w:r w:rsidR="00E535A3" w:rsidRPr="00E535A3">
                <w:rPr>
                  <w:i/>
                  <w:rPrChange w:id="682" w:author="Michal Galdzicki" w:date="2012-02-16T18:57:00Z">
                    <w:rPr/>
                  </w:rPrChange>
                </w:rPr>
                <w:t>SequenceAnnotation</w:t>
              </w:r>
            </w:ins>
            <w:ins w:id="683" w:author="Michal Galdzicki" w:date="2012-02-16T19:00:00Z">
              <w:r w:rsidR="0009787C" w:rsidRPr="0009787C">
                <w:rPr>
                  <w:rPrChange w:id="684" w:author="Michal Galdzicki" w:date="2012-02-16T19:00:00Z">
                    <w:rPr>
                      <w:i/>
                    </w:rPr>
                  </w:rPrChange>
                </w:rPr>
                <w:t>’s</w:t>
              </w:r>
            </w:ins>
            <w:proofErr w:type="spellEnd"/>
            <w:ins w:id="685" w:author="Michal Galdzicki" w:date="2012-02-16T18:56:00Z">
              <w:r w:rsidR="00E535A3">
                <w:t xml:space="preserve"> </w:t>
              </w:r>
            </w:ins>
            <w:ins w:id="686" w:author="Michal Galdzicki" w:date="2012-02-16T19:02:00Z">
              <w:r w:rsidR="0009787C">
                <w:t>(</w:t>
              </w:r>
            </w:ins>
            <w:ins w:id="687" w:author="Michal Galdzicki" w:date="2012-02-16T19:00:00Z">
              <w:r w:rsidR="0009787C">
                <w:t>SA</w:t>
              </w:r>
              <w:r w:rsidR="0009787C" w:rsidRPr="0009787C">
                <w:rPr>
                  <w:vertAlign w:val="subscript"/>
                  <w:rPrChange w:id="688" w:author="Michal Galdzicki" w:date="2012-02-16T19:00:00Z">
                    <w:rPr/>
                  </w:rPrChange>
                </w:rPr>
                <w:t>pos1</w:t>
              </w:r>
            </w:ins>
            <w:ins w:id="689" w:author="Michal Galdzicki" w:date="2012-02-16T19:02:00Z">
              <w:r w:rsidR="0009787C" w:rsidRPr="0009787C">
                <w:rPr>
                  <w:rPrChange w:id="690" w:author="Michal Galdzicki" w:date="2012-02-16T19:02:00Z">
                    <w:rPr>
                      <w:i/>
                    </w:rPr>
                  </w:rPrChange>
                </w:rPr>
                <w:t>)</w:t>
              </w:r>
              <w:r w:rsidR="0009787C">
                <w:rPr>
                  <w:i/>
                </w:rPr>
                <w:t xml:space="preserve"> s</w:t>
              </w:r>
            </w:ins>
            <w:ins w:id="691" w:author="Michal Galdzicki" w:date="2012-02-16T18:56:00Z">
              <w:r w:rsidR="00E535A3" w:rsidRPr="000D5D4C">
                <w:rPr>
                  <w:i/>
                  <w:rPrChange w:id="692" w:author="Michal Galdzicki" w:date="2012-02-16T18:58:00Z">
                    <w:rPr/>
                  </w:rPrChange>
                </w:rPr>
                <w:t>trand</w:t>
              </w:r>
              <w:r w:rsidR="00E535A3">
                <w:t xml:space="preserve"> </w:t>
              </w:r>
            </w:ins>
            <w:ins w:id="693" w:author="Michal Galdzicki" w:date="2012-02-16T18:57:00Z">
              <w:r w:rsidR="00E535A3">
                <w:t>is specified as ‘-‘, t</w:t>
              </w:r>
            </w:ins>
            <w:ins w:id="694" w:author="Michal Galdzicki" w:date="2012-02-16T18:55:00Z">
              <w:r w:rsidR="00E535A3" w:rsidRPr="00E535A3">
                <w:t xml:space="preserve">he </w:t>
              </w:r>
              <w:proofErr w:type="spellStart"/>
              <w:r w:rsidR="00E535A3" w:rsidRPr="00E535A3">
                <w:rPr>
                  <w:i/>
                  <w:rPrChange w:id="695" w:author="Michal Galdzicki" w:date="2012-02-16T18:56:00Z">
                    <w:rPr/>
                  </w:rPrChange>
                </w:rPr>
                <w:t>subComponent</w:t>
              </w:r>
              <w:r w:rsidR="00E535A3">
                <w:t>’s</w:t>
              </w:r>
            </w:ins>
            <w:proofErr w:type="spellEnd"/>
            <w:ins w:id="696" w:author="Michal Galdzicki" w:date="2012-02-16T19:01:00Z">
              <w:r w:rsidR="0009787C">
                <w:t xml:space="preserve"> (DC</w:t>
              </w:r>
              <w:r w:rsidR="0009787C" w:rsidRPr="0009787C">
                <w:rPr>
                  <w:vertAlign w:val="subscript"/>
                  <w:rPrChange w:id="697" w:author="Michal Galdzicki" w:date="2012-02-16T19:01:00Z">
                    <w:rPr/>
                  </w:rPrChange>
                </w:rPr>
                <w:t>s2</w:t>
              </w:r>
              <w:r w:rsidR="0009787C">
                <w:t>)</w:t>
              </w:r>
            </w:ins>
            <w:ins w:id="698" w:author="Michal Galdzicki" w:date="2012-02-16T18:55:00Z">
              <w:r w:rsidR="00E535A3">
                <w:t xml:space="preserve"> </w:t>
              </w:r>
              <w:proofErr w:type="spellStart"/>
              <w:r w:rsidR="00E535A3" w:rsidRPr="00E535A3">
                <w:rPr>
                  <w:i/>
                  <w:rPrChange w:id="699" w:author="Michal Galdzicki" w:date="2012-02-16T18:56:00Z">
                    <w:rPr/>
                  </w:rPrChange>
                </w:rPr>
                <w:t>D</w:t>
              </w:r>
            </w:ins>
            <w:ins w:id="700" w:author="Michal Galdzicki" w:date="2012-02-16T18:56:00Z">
              <w:r w:rsidR="00E535A3" w:rsidRPr="00E535A3">
                <w:rPr>
                  <w:i/>
                  <w:rPrChange w:id="701" w:author="Michal Galdzicki" w:date="2012-02-16T18:56:00Z">
                    <w:rPr/>
                  </w:rPrChange>
                </w:rPr>
                <w:t>naS</w:t>
              </w:r>
            </w:ins>
            <w:ins w:id="702" w:author="Michal Galdzicki" w:date="2012-02-16T18:55:00Z">
              <w:r w:rsidR="00E535A3" w:rsidRPr="00E535A3">
                <w:rPr>
                  <w:i/>
                  <w:rPrChange w:id="703" w:author="Michal Galdzicki" w:date="2012-02-16T18:56:00Z">
                    <w:rPr/>
                  </w:rPrChange>
                </w:rPr>
                <w:t>equence</w:t>
              </w:r>
              <w:proofErr w:type="spellEnd"/>
              <w:r w:rsidR="00E535A3" w:rsidRPr="00E535A3">
                <w:t xml:space="preserve"> </w:t>
              </w:r>
            </w:ins>
            <w:ins w:id="704" w:author="Michal Galdzicki" w:date="2012-02-16T19:01:00Z">
              <w:r w:rsidR="0009787C">
                <w:t>(DS</w:t>
              </w:r>
              <w:r w:rsidR="0009787C" w:rsidRPr="0009787C">
                <w:rPr>
                  <w:vertAlign w:val="subscript"/>
                  <w:rPrChange w:id="705" w:author="Michal Galdzicki" w:date="2012-02-16T19:01:00Z">
                    <w:rPr/>
                  </w:rPrChange>
                </w:rPr>
                <w:t>1</w:t>
              </w:r>
              <w:r w:rsidR="0009787C">
                <w:t xml:space="preserve">) </w:t>
              </w:r>
            </w:ins>
            <w:ins w:id="706" w:author="Michal Galdzicki" w:date="2012-02-16T18:55:00Z">
              <w:r w:rsidR="007254BC">
                <w:t>is the reverse</w:t>
              </w:r>
            </w:ins>
            <w:ins w:id="707" w:author="Michal Galdzicki" w:date="2012-02-16T19:12:00Z">
              <w:r w:rsidR="007254BC">
                <w:t>-</w:t>
              </w:r>
            </w:ins>
            <w:ins w:id="708" w:author="Michal Galdzicki" w:date="2012-02-16T18:55:00Z">
              <w:r w:rsidR="007254BC">
                <w:t>compl</w:t>
              </w:r>
            </w:ins>
            <w:ins w:id="709" w:author="Michal Galdzicki" w:date="2012-02-16T19:11:00Z">
              <w:r w:rsidR="007254BC">
                <w:t>e</w:t>
              </w:r>
            </w:ins>
            <w:ins w:id="710" w:author="Michal Galdzicki" w:date="2012-02-16T18:55:00Z">
              <w:r w:rsidR="00E535A3" w:rsidRPr="00E535A3">
                <w:t xml:space="preserve">ment of the parent </w:t>
              </w:r>
            </w:ins>
            <w:proofErr w:type="spellStart"/>
            <w:ins w:id="711" w:author="Michal Galdzicki" w:date="2012-02-16T18:56:00Z">
              <w:r w:rsidR="00E535A3" w:rsidRPr="00E535A3">
                <w:rPr>
                  <w:i/>
                  <w:rPrChange w:id="712" w:author="Michal Galdzicki" w:date="2012-02-16T18:58:00Z">
                    <w:rPr/>
                  </w:rPrChange>
                </w:rPr>
                <w:t>DnaComponent</w:t>
              </w:r>
              <w:r w:rsidR="00E535A3">
                <w:t>’s</w:t>
              </w:r>
              <w:proofErr w:type="spellEnd"/>
              <w:r w:rsidR="00E535A3">
                <w:t xml:space="preserve"> </w:t>
              </w:r>
            </w:ins>
            <w:ins w:id="713" w:author="Michal Galdzicki" w:date="2012-02-16T19:02:00Z">
              <w:r w:rsidR="0009787C">
                <w:t>(DC</w:t>
              </w:r>
              <w:r w:rsidR="0009787C" w:rsidRPr="0009787C">
                <w:rPr>
                  <w:vertAlign w:val="subscript"/>
                  <w:rPrChange w:id="714" w:author="Michal Galdzicki" w:date="2012-02-16T19:02:00Z">
                    <w:rPr/>
                  </w:rPrChange>
                </w:rPr>
                <w:t>s1</w:t>
              </w:r>
              <w:r w:rsidR="0009787C">
                <w:t xml:space="preserve">) </w:t>
              </w:r>
            </w:ins>
            <w:ins w:id="715" w:author="Michal Galdzicki" w:date="2012-02-16T18:56:00Z">
              <w:r w:rsidR="00E535A3">
                <w:t>sequence</w:t>
              </w:r>
            </w:ins>
            <w:ins w:id="716" w:author="Michal Galdzicki" w:date="2012-02-16T19:02:00Z">
              <w:r w:rsidR="0009787C">
                <w:t xml:space="preserve"> (DS</w:t>
              </w:r>
              <w:r w:rsidR="0009787C" w:rsidRPr="0009787C">
                <w:rPr>
                  <w:vertAlign w:val="subscript"/>
                  <w:rPrChange w:id="717" w:author="Michal Galdzicki" w:date="2012-02-16T19:02:00Z">
                    <w:rPr/>
                  </w:rPrChange>
                </w:rPr>
                <w:t>2</w:t>
              </w:r>
              <w:r w:rsidR="0009787C">
                <w:t>)</w:t>
              </w:r>
            </w:ins>
            <w:ins w:id="718" w:author="Michal Galdzicki" w:date="2012-02-16T18:56:00Z">
              <w:r w:rsidR="0009787C">
                <w:t xml:space="preserve"> in th</w:t>
              </w:r>
            </w:ins>
            <w:ins w:id="719" w:author="Michal Galdzicki" w:date="2012-02-16T19:03:00Z">
              <w:r w:rsidR="0009787C">
                <w:t>e annotated</w:t>
              </w:r>
            </w:ins>
            <w:ins w:id="720" w:author="Michal Galdzicki" w:date="2012-02-16T18:56:00Z">
              <w:r w:rsidR="00E535A3">
                <w:t xml:space="preserve"> region</w:t>
              </w:r>
            </w:ins>
            <w:ins w:id="721" w:author="Michal Galdzicki" w:date="2012-02-16T18:57:00Z">
              <w:r w:rsidR="00E535A3">
                <w:t>.</w:t>
              </w:r>
            </w:ins>
          </w:p>
        </w:tc>
      </w:tr>
    </w:tbl>
    <w:p w:rsidR="00A77B3E" w:rsidRDefault="00E274F1">
      <w:pPr>
        <w:pStyle w:val="Heading2"/>
        <w:spacing w:before="360" w:after="80" w:line="240" w:lineRule="auto"/>
      </w:pPr>
      <w:bookmarkStart w:id="722" w:name="_Toc319351522"/>
      <w:r>
        <w:t>9.</w:t>
      </w:r>
      <w:ins w:id="723" w:author="Michal Galdzicki" w:date="2012-02-16T18:26:00Z">
        <w:r w:rsidR="00C00738">
          <w:t>5</w:t>
        </w:r>
      </w:ins>
      <w:del w:id="724" w:author="Michal Galdzicki" w:date="2012-02-16T18:26:00Z">
        <w:r w:rsidDel="00C00738">
          <w:delText>4</w:delText>
        </w:r>
      </w:del>
      <w:r>
        <w:t xml:space="preserve"> </w:t>
      </w:r>
      <w:r w:rsidRPr="002C6065">
        <w:rPr>
          <w:i/>
          <w:rPrChange w:id="725" w:author="Michal Galdzicki" w:date="2012-02-16T19:17:00Z">
            <w:rPr/>
          </w:rPrChange>
        </w:rPr>
        <w:t>Collection</w:t>
      </w:r>
      <w:bookmarkEnd w:id="624"/>
      <w:bookmarkEnd w:id="722"/>
    </w:p>
    <w:p w:rsidR="00A77B3E" w:rsidRDefault="00E274F1" w:rsidP="00944EAE">
      <w:pPr>
        <w:spacing w:line="240" w:lineRule="auto"/>
        <w:ind w:left="0" w:firstLine="0"/>
        <w:rPr>
          <w:sz w:val="22"/>
          <w:szCs w:val="22"/>
        </w:rPr>
      </w:pPr>
      <w:bookmarkStart w:id="726" w:name="h.lytap3rma00w"/>
      <w:bookmarkEnd w:id="726"/>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w:t>
      </w:r>
      <w:r w:rsidRPr="002C6065">
        <w:rPr>
          <w:i/>
          <w:sz w:val="22"/>
          <w:szCs w:val="22"/>
          <w:rPrChange w:id="727" w:author="Michal Galdzicki" w:date="2012-02-16T19:18:00Z">
            <w:rPr>
              <w:sz w:val="22"/>
              <w:szCs w:val="22"/>
            </w:rPr>
          </w:rPrChange>
        </w:rPr>
        <w:t>Collection</w:t>
      </w:r>
      <w:r>
        <w:rPr>
          <w:sz w:val="22"/>
          <w:szCs w:val="22"/>
        </w:rPr>
        <w:t xml:space="preserve"> class. The example in Figure 1</w:t>
      </w:r>
      <w:ins w:id="728" w:author="Michal Galdzicki" w:date="2012-02-16T19:10:00Z">
        <w:r w:rsidR="007254BC">
          <w:rPr>
            <w:sz w:val="22"/>
            <w:szCs w:val="22"/>
          </w:rPr>
          <w:t>1</w:t>
        </w:r>
      </w:ins>
      <w:del w:id="729" w:author="Michal Galdzicki" w:date="2012-02-16T19:10:00Z">
        <w:r w:rsidDel="007254BC">
          <w:rPr>
            <w:sz w:val="22"/>
            <w:szCs w:val="22"/>
          </w:rPr>
          <w:delText>0</w:delText>
        </w:r>
      </w:del>
      <w:r>
        <w:rPr>
          <w:sz w:val="22"/>
          <w:szCs w:val="22"/>
        </w:rPr>
        <w:t xml:space="preserve"> shows a </w:t>
      </w:r>
      <w:r w:rsidRPr="002C6065">
        <w:rPr>
          <w:i/>
          <w:sz w:val="22"/>
          <w:szCs w:val="22"/>
          <w:rPrChange w:id="730" w:author="Michal Galdzicki" w:date="2012-02-16T19:18:00Z">
            <w:rPr>
              <w:sz w:val="22"/>
              <w:szCs w:val="22"/>
            </w:rPr>
          </w:rPrChange>
        </w:rPr>
        <w:t>Collection</w:t>
      </w:r>
      <w:r>
        <w:rPr>
          <w:sz w:val="22"/>
          <w:szCs w:val="22"/>
        </w:rPr>
        <w:t xml:space="preserve"> with multiple </w:t>
      </w:r>
      <w:proofErr w:type="spellStart"/>
      <w:r w:rsidRPr="007254BC">
        <w:rPr>
          <w:i/>
          <w:sz w:val="22"/>
          <w:szCs w:val="22"/>
          <w:rPrChange w:id="731" w:author="Michal Galdzicki" w:date="2012-02-16T19:10:00Z">
            <w:rPr>
              <w:sz w:val="22"/>
              <w:szCs w:val="22"/>
            </w:rPr>
          </w:rPrChange>
        </w:rPr>
        <w:t>DnaComponent</w:t>
      </w:r>
      <w:r>
        <w:rPr>
          <w:sz w:val="22"/>
          <w:szCs w:val="22"/>
        </w:rPr>
        <w: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732" w:name="h.ndei7c3hm2qw"/>
            <w:bookmarkEnd w:id="732"/>
            <w:r>
              <w:rPr>
                <w:noProof/>
              </w:rPr>
              <w:drawing>
                <wp:inline distT="0" distB="0" distL="0" distR="0" wp14:anchorId="60F39472" wp14:editId="7B92C9CE">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733" w:name="h.ct04sho9h7ok"/>
            <w:bookmarkEnd w:id="733"/>
            <w:r>
              <w:rPr>
                <w:b/>
                <w:bCs/>
              </w:rPr>
              <w:t>Figure 1</w:t>
            </w:r>
            <w:ins w:id="734" w:author="Michal Galdzicki" w:date="2012-02-16T18:26:00Z">
              <w:r w:rsidR="00C00738">
                <w:rPr>
                  <w:b/>
                  <w:bCs/>
                </w:rPr>
                <w:t>1</w:t>
              </w:r>
            </w:ins>
            <w:del w:id="735" w:author="Michal Galdzicki" w:date="2012-02-16T18:26:00Z">
              <w:r w:rsidDel="00C00738">
                <w:rPr>
                  <w:b/>
                  <w:bCs/>
                </w:rPr>
                <w:delText>0</w:delText>
              </w:r>
            </w:del>
            <w:r>
              <w:rPr>
                <w:b/>
                <w:bCs/>
              </w:rPr>
              <w:t xml:space="preserve">.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6E7A31" w:rsidRDefault="006E7A31">
      <w:pPr>
        <w:spacing w:before="0" w:after="240" w:line="240" w:lineRule="auto"/>
        <w:ind w:left="0" w:right="0" w:firstLine="0"/>
        <w:rPr>
          <w:ins w:id="736" w:author="Michal Galdzicki" w:date="2012-02-16T19:45:00Z"/>
        </w:rPr>
      </w:pPr>
    </w:p>
    <w:p w:rsidR="006E7A31" w:rsidRDefault="006E7A31">
      <w:pPr>
        <w:spacing w:before="0" w:after="0" w:line="240" w:lineRule="auto"/>
        <w:ind w:left="0" w:right="0" w:firstLine="0"/>
        <w:rPr>
          <w:ins w:id="737" w:author="Michal Galdzicki" w:date="2012-02-16T19:45:00Z"/>
        </w:rPr>
      </w:pPr>
      <w:ins w:id="738" w:author="Michal Galdzicki" w:date="2012-02-16T19:45:00Z">
        <w:r>
          <w:br w:type="page"/>
        </w:r>
      </w:ins>
    </w:p>
    <w:p w:rsidR="00A77B3E" w:rsidDel="006E7A31" w:rsidRDefault="00A77B3E">
      <w:pPr>
        <w:spacing w:before="0" w:after="240" w:line="240" w:lineRule="auto"/>
        <w:ind w:left="0" w:right="0" w:firstLine="0"/>
        <w:rPr>
          <w:del w:id="739" w:author="Michal Galdzicki" w:date="2012-02-16T19:45:00Z"/>
        </w:rPr>
      </w:pPr>
    </w:p>
    <w:p w:rsidR="00A33285" w:rsidRDefault="00A33285" w:rsidP="00A33285">
      <w:pPr>
        <w:pStyle w:val="Heading1"/>
      </w:pPr>
      <w:bookmarkStart w:id="740" w:name="h.qlftx9j5whor"/>
      <w:bookmarkStart w:id="741" w:name="_Toc305145376"/>
      <w:bookmarkStart w:id="742" w:name="_Toc319351523"/>
      <w:bookmarkEnd w:id="740"/>
      <w:r>
        <w:t>10. Serialization</w:t>
      </w:r>
      <w:bookmarkEnd w:id="741"/>
      <w:bookmarkEnd w:id="742"/>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185"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186"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743" w:name="_Toc305145377"/>
      <w:bookmarkStart w:id="744" w:name="_Toc319351524"/>
      <w:r>
        <w:t>11</w:t>
      </w:r>
      <w:r w:rsidR="00E274F1">
        <w:t>. Best Practices</w:t>
      </w:r>
      <w:bookmarkEnd w:id="743"/>
      <w:bookmarkEnd w:id="744"/>
    </w:p>
    <w:p w:rsidR="00A77B3E" w:rsidRPr="00FE063E" w:rsidRDefault="00E274F1">
      <w:pPr>
        <w:spacing w:before="0" w:after="240" w:line="240" w:lineRule="auto"/>
        <w:ind w:left="0" w:right="0" w:firstLine="0"/>
        <w:rPr>
          <w:rPrChange w:id="745" w:author="Michal Galdzicki" w:date="2012-03-12T14:30:00Z">
            <w:rPr>
              <w:sz w:val="22"/>
              <w:szCs w:val="22"/>
            </w:rPr>
          </w:rPrChange>
        </w:rPr>
      </w:pPr>
      <w:r>
        <w:rPr>
          <w:sz w:val="22"/>
          <w:szCs w:val="22"/>
        </w:rPr>
        <w:t>For SBOL version 1.</w:t>
      </w:r>
      <w:r w:rsidR="00F836B0">
        <w:rPr>
          <w:sz w:val="22"/>
          <w:szCs w:val="22"/>
        </w:rPr>
        <w:t>1</w:t>
      </w:r>
      <w:r>
        <w:rPr>
          <w:sz w:val="22"/>
          <w:szCs w:val="22"/>
        </w:rPr>
        <w:t>.0, best practices are being maintained in a dynamic document on the web</w:t>
      </w:r>
      <w:ins w:id="746" w:author="Michal Galdzicki" w:date="2012-03-12T14:30:00Z">
        <w:r w:rsidR="00FE063E">
          <w:rPr>
            <w:sz w:val="22"/>
            <w:szCs w:val="22"/>
          </w:rPr>
          <w:t>.</w:t>
        </w:r>
      </w:ins>
      <w:del w:id="747" w:author="Michal Galdzicki" w:date="2012-03-12T14:30:00Z">
        <w:r w:rsidDel="00FE063E">
          <w:rPr>
            <w:sz w:val="22"/>
            <w:szCs w:val="22"/>
          </w:rPr>
          <w:delText>,</w:delText>
        </w:r>
      </w:del>
      <w:r>
        <w:rPr>
          <w:sz w:val="22"/>
          <w:szCs w:val="22"/>
        </w:rPr>
        <w:t xml:space="preserve"> </w:t>
      </w:r>
      <w:del w:id="748" w:author="Michal Galdzicki" w:date="2012-03-12T14:30:00Z">
        <w:r w:rsidDel="00FE063E">
          <w:rPr>
            <w:sz w:val="22"/>
            <w:szCs w:val="22"/>
          </w:rPr>
          <w:delText xml:space="preserve">and will be updated as the use of SBOL increases </w:delText>
        </w:r>
      </w:del>
      <w:r w:rsidRPr="00FE063E">
        <w:rPr>
          <w:rPrChange w:id="749" w:author="Michal Galdzicki" w:date="2012-03-12T14:30:00Z">
            <w:rPr>
              <w:sz w:val="22"/>
              <w:szCs w:val="22"/>
            </w:rPr>
          </w:rPrChange>
        </w:rPr>
        <w:t>(</w:t>
      </w:r>
      <w:r w:rsidR="00BF282D" w:rsidRPr="00FE063E">
        <w:rPr>
          <w:rPrChange w:id="750" w:author="Michal Galdzicki" w:date="2012-03-12T14:30:00Z">
            <w:rPr>
              <w:rStyle w:val="Hyperlink"/>
              <w:sz w:val="22"/>
              <w:szCs w:val="22"/>
            </w:rPr>
          </w:rPrChange>
        </w:rPr>
        <w:fldChar w:fldCharType="begin"/>
      </w:r>
      <w:r w:rsidR="00BF282D" w:rsidRPr="00FE063E">
        <w:instrText xml:space="preserve"> HYPERLINK "http://www.sbolstandard.org/initiatives/best-practices" </w:instrText>
      </w:r>
      <w:r w:rsidR="00BF282D" w:rsidRPr="00FE063E">
        <w:rPr>
          <w:rPrChange w:id="751" w:author="Michal Galdzicki" w:date="2012-03-12T14:30:00Z">
            <w:rPr>
              <w:rStyle w:val="Hyperlink"/>
              <w:sz w:val="22"/>
              <w:szCs w:val="22"/>
            </w:rPr>
          </w:rPrChange>
        </w:rPr>
        <w:fldChar w:fldCharType="separate"/>
      </w:r>
      <w:r w:rsidR="00352E9D" w:rsidRPr="00FE063E">
        <w:rPr>
          <w:rStyle w:val="Hyperlink"/>
          <w:rPrChange w:id="752" w:author="Michal Galdzicki" w:date="2012-03-12T14:30:00Z">
            <w:rPr>
              <w:rStyle w:val="Hyperlink"/>
              <w:sz w:val="22"/>
              <w:szCs w:val="22"/>
            </w:rPr>
          </w:rPrChange>
        </w:rPr>
        <w:t>http://www.sbolstandard.org/initiatives/best-practices</w:t>
      </w:r>
      <w:r w:rsidR="00BF282D" w:rsidRPr="00FE063E">
        <w:rPr>
          <w:rStyle w:val="Hyperlink"/>
          <w:rPrChange w:id="753" w:author="Michal Galdzicki" w:date="2012-03-12T14:30:00Z">
            <w:rPr>
              <w:rStyle w:val="Hyperlink"/>
              <w:sz w:val="22"/>
              <w:szCs w:val="22"/>
            </w:rPr>
          </w:rPrChange>
        </w:rPr>
        <w:fldChar w:fldCharType="end"/>
      </w:r>
      <w:r w:rsidRPr="00FE063E">
        <w:rPr>
          <w:rFonts w:ascii="Arial" w:eastAsia="Arial" w:hAnsi="Arial" w:cs="Arial"/>
          <w:rPrChange w:id="754" w:author="Michal Galdzicki" w:date="2012-03-12T14:30:00Z">
            <w:rPr>
              <w:rFonts w:ascii="Arial" w:eastAsia="Arial" w:hAnsi="Arial" w:cs="Arial"/>
              <w:sz w:val="22"/>
              <w:szCs w:val="22"/>
            </w:rPr>
          </w:rPrChange>
        </w:rPr>
        <w:t>)</w:t>
      </w:r>
    </w:p>
    <w:p w:rsidR="00A77B3E" w:rsidDel="00FE063E" w:rsidRDefault="00E274F1">
      <w:pPr>
        <w:spacing w:before="0" w:after="240" w:line="240" w:lineRule="auto"/>
        <w:ind w:left="0" w:right="0" w:firstLine="0"/>
        <w:rPr>
          <w:del w:id="755" w:author="Michal Galdzicki" w:date="2012-03-12T14:29:00Z"/>
          <w:sz w:val="22"/>
          <w:szCs w:val="22"/>
        </w:rPr>
      </w:pPr>
      <w:r>
        <w:rPr>
          <w:sz w:val="22"/>
          <w:szCs w:val="22"/>
        </w:rPr>
        <w:t>In future versions</w:t>
      </w:r>
      <w:del w:id="756" w:author="Michal Galdzicki" w:date="2012-03-12T14:34:00Z">
        <w:r w:rsidDel="00FE063E">
          <w:rPr>
            <w:sz w:val="22"/>
            <w:szCs w:val="22"/>
          </w:rPr>
          <w:delText>,</w:delText>
        </w:r>
      </w:del>
      <w:r>
        <w:rPr>
          <w:sz w:val="22"/>
          <w:szCs w:val="22"/>
        </w:rPr>
        <w:t xml:space="preserve"> Best Practices </w:t>
      </w:r>
      <w:del w:id="757" w:author="Michal Galdzicki" w:date="2012-03-12T14:34:00Z">
        <w:r w:rsidDel="00FE063E">
          <w:rPr>
            <w:sz w:val="22"/>
            <w:szCs w:val="22"/>
          </w:rPr>
          <w:delText xml:space="preserve">and Validation Criteria </w:delText>
        </w:r>
      </w:del>
      <w:r>
        <w:rPr>
          <w:sz w:val="22"/>
          <w:szCs w:val="22"/>
        </w:rPr>
        <w:t>will be included in the specification.</w:t>
      </w:r>
    </w:p>
    <w:p w:rsidR="00BC4669" w:rsidRDefault="00BC4669">
      <w:pPr>
        <w:spacing w:before="0" w:after="240" w:line="240" w:lineRule="auto"/>
        <w:ind w:left="0" w:right="0" w:firstLine="0"/>
        <w:rPr>
          <w:b/>
          <w:bCs/>
          <w:sz w:val="36"/>
          <w:szCs w:val="36"/>
        </w:rPr>
        <w:pPrChange w:id="758" w:author="Michal Galdzicki" w:date="2012-03-12T14:29:00Z">
          <w:pPr>
            <w:spacing w:before="0" w:after="0" w:line="240" w:lineRule="auto"/>
            <w:ind w:left="0" w:right="0" w:firstLine="0"/>
          </w:pPr>
        </w:pPrChange>
      </w:pPr>
      <w:bookmarkStart w:id="759" w:name="h.d40cb13828eb"/>
      <w:bookmarkStart w:id="760" w:name="_Toc305145378"/>
      <w:bookmarkEnd w:id="759"/>
      <w:del w:id="761" w:author="Michal Galdzicki" w:date="2012-02-16T19:45:00Z">
        <w:r w:rsidDel="006E7A31">
          <w:br w:type="page"/>
        </w:r>
      </w:del>
    </w:p>
    <w:p w:rsidR="00A77B3E" w:rsidRDefault="00E274F1">
      <w:pPr>
        <w:pStyle w:val="Heading1"/>
        <w:spacing w:before="0" w:line="240" w:lineRule="auto"/>
      </w:pPr>
      <w:bookmarkStart w:id="762" w:name="_Toc319351525"/>
      <w:r>
        <w:t>1</w:t>
      </w:r>
      <w:r w:rsidR="002910FF">
        <w:t>2</w:t>
      </w:r>
      <w:r>
        <w:t>. Authors’ Contact Information</w:t>
      </w:r>
      <w:bookmarkEnd w:id="760"/>
      <w:bookmarkEnd w:id="762"/>
    </w:p>
    <w:p w:rsidR="00352E9D" w:rsidRPr="00FE063E" w:rsidDel="00FD7057" w:rsidRDefault="004734E5">
      <w:pPr>
        <w:spacing w:before="0" w:after="0" w:line="240" w:lineRule="auto"/>
        <w:ind w:left="0" w:right="0" w:firstLine="0"/>
        <w:contextualSpacing/>
        <w:rPr>
          <w:del w:id="763" w:author="Michal Galdzicki" w:date="2012-03-12T14:01:00Z"/>
          <w:sz w:val="22"/>
          <w:szCs w:val="22"/>
          <w:rPrChange w:id="764" w:author="Michal Galdzicki" w:date="2012-03-12T14:34:00Z">
            <w:rPr>
              <w:del w:id="765" w:author="Michal Galdzicki" w:date="2012-03-12T14:01:00Z"/>
            </w:rPr>
          </w:rPrChange>
        </w:rPr>
        <w:pPrChange w:id="766" w:author="Michal Galdzicki" w:date="2012-03-12T14:35:00Z">
          <w:pPr>
            <w:pStyle w:val="NoSpacing"/>
          </w:pPr>
        </w:pPrChange>
      </w:pPr>
      <w:ins w:id="767" w:author="Michal Galdzicki" w:date="2012-03-12T16:48:00Z">
        <w:r>
          <w:rPr>
            <w:noProof/>
          </w:rPr>
          <w:drawing>
            <wp:inline distT="0" distB="0" distL="0" distR="0" wp14:anchorId="1B409056" wp14:editId="402BED58">
              <wp:extent cx="4552950" cy="599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4552950" cy="5991225"/>
                      </a:xfrm>
                      <a:prstGeom prst="rect">
                        <a:avLst/>
                      </a:prstGeom>
                    </pic:spPr>
                  </pic:pic>
                </a:graphicData>
              </a:graphic>
            </wp:inline>
          </w:drawing>
        </w:r>
      </w:ins>
      <w:del w:id="768" w:author="Michal Galdzicki" w:date="2012-03-12T14:01:00Z">
        <w:r w:rsidR="00352E9D" w:rsidRPr="00FE063E" w:rsidDel="00FD7057">
          <w:rPr>
            <w:sz w:val="22"/>
            <w:szCs w:val="22"/>
            <w:rPrChange w:id="769" w:author="Michal Galdzicki" w:date="2012-03-12T14:34:00Z">
              <w:rPr/>
            </w:rPrChange>
          </w:rPr>
          <w:delText xml:space="preserve">Michal Galdzicki </w:delText>
        </w:r>
        <w:r w:rsidR="00BF282D" w:rsidRPr="00FE063E" w:rsidDel="00FD7057">
          <w:rPr>
            <w:sz w:val="22"/>
            <w:szCs w:val="22"/>
            <w:rPrChange w:id="770" w:author="Michal Galdzicki" w:date="2012-03-12T14:34:00Z">
              <w:rPr>
                <w:rStyle w:val="Hyperlink"/>
                <w:sz w:val="22"/>
                <w:szCs w:val="22"/>
              </w:rPr>
            </w:rPrChange>
          </w:rPr>
          <w:fldChar w:fldCharType="begin"/>
        </w:r>
        <w:r w:rsidR="00BF282D" w:rsidRPr="00FE063E" w:rsidDel="00FD7057">
          <w:rPr>
            <w:sz w:val="22"/>
            <w:szCs w:val="22"/>
            <w:rPrChange w:id="771" w:author="Michal Galdzicki" w:date="2012-03-12T14:34:00Z">
              <w:rPr/>
            </w:rPrChange>
          </w:rPr>
          <w:delInstrText xml:space="preserve"> HYPERLINK "mailto:mgaldzic@uw.edu" </w:delInstrText>
        </w:r>
        <w:r w:rsidR="00BF282D" w:rsidRPr="00FE063E" w:rsidDel="00FD7057">
          <w:rPr>
            <w:sz w:val="22"/>
            <w:szCs w:val="22"/>
            <w:rPrChange w:id="772" w:author="Michal Galdzicki" w:date="2012-03-12T14:34:00Z">
              <w:rPr>
                <w:rStyle w:val="Hyperlink"/>
                <w:sz w:val="22"/>
                <w:szCs w:val="22"/>
              </w:rPr>
            </w:rPrChange>
          </w:rPr>
          <w:fldChar w:fldCharType="separate"/>
        </w:r>
        <w:r w:rsidR="00352E9D" w:rsidRPr="00FE063E" w:rsidDel="00FD7057">
          <w:rPr>
            <w:rPrChange w:id="773" w:author="Michal Galdzicki" w:date="2012-03-12T14:34:00Z">
              <w:rPr>
                <w:rStyle w:val="Hyperlink"/>
                <w:sz w:val="22"/>
                <w:szCs w:val="22"/>
              </w:rPr>
            </w:rPrChange>
          </w:rPr>
          <w:delText>mgaldzic@uw.edu</w:delText>
        </w:r>
        <w:r w:rsidR="00BF282D" w:rsidRPr="00FE063E" w:rsidDel="00FD7057">
          <w:rPr>
            <w:rPrChange w:id="774" w:author="Michal Galdzicki" w:date="2012-03-12T14:34:00Z">
              <w:rPr>
                <w:rStyle w:val="Hyperlink"/>
                <w:sz w:val="22"/>
                <w:szCs w:val="22"/>
              </w:rPr>
            </w:rPrChange>
          </w:rPr>
          <w:fldChar w:fldCharType="end"/>
        </w:r>
        <w:r w:rsidR="00352E9D" w:rsidRPr="00FE063E" w:rsidDel="00FD7057">
          <w:rPr>
            <w:sz w:val="22"/>
            <w:szCs w:val="22"/>
            <w:rPrChange w:id="775" w:author="Michal Galdzicki" w:date="2012-03-12T14:34:00Z">
              <w:rPr/>
            </w:rPrChange>
          </w:rPr>
          <w:delText xml:space="preserve"> (SBOL Editor)</w:delText>
        </w:r>
      </w:del>
    </w:p>
    <w:p w:rsidR="00352E9D" w:rsidRPr="00FE063E" w:rsidDel="00FD7057" w:rsidRDefault="00352E9D">
      <w:pPr>
        <w:contextualSpacing/>
        <w:rPr>
          <w:del w:id="776" w:author="Michal Galdzicki" w:date="2012-03-12T14:01:00Z"/>
          <w:sz w:val="22"/>
          <w:szCs w:val="22"/>
          <w:rPrChange w:id="777" w:author="Michal Galdzicki" w:date="2012-03-12T14:34:00Z">
            <w:rPr>
              <w:del w:id="778" w:author="Michal Galdzicki" w:date="2012-03-12T14:01:00Z"/>
            </w:rPr>
          </w:rPrChange>
        </w:rPr>
        <w:pPrChange w:id="779" w:author="Michal Galdzicki" w:date="2012-03-12T14:07:00Z">
          <w:pPr>
            <w:pStyle w:val="NoSpacing"/>
          </w:pPr>
        </w:pPrChange>
      </w:pPr>
      <w:del w:id="780" w:author="Michal Galdzicki" w:date="2012-03-12T14:01:00Z">
        <w:r w:rsidRPr="00FE063E" w:rsidDel="00FD7057">
          <w:rPr>
            <w:sz w:val="22"/>
            <w:szCs w:val="22"/>
            <w:rPrChange w:id="781" w:author="Michal Galdzicki" w:date="2012-03-12T14:34:00Z">
              <w:rPr/>
            </w:rPrChange>
          </w:rPr>
          <w:delText xml:space="preserve">Mandy L. Wilson </w:delText>
        </w:r>
        <w:r w:rsidR="00BF282D" w:rsidRPr="00FE063E" w:rsidDel="00FD7057">
          <w:rPr>
            <w:sz w:val="22"/>
            <w:szCs w:val="22"/>
            <w:rPrChange w:id="782" w:author="Michal Galdzicki" w:date="2012-03-12T14:34:00Z">
              <w:rPr>
                <w:rStyle w:val="Hyperlink"/>
                <w:sz w:val="22"/>
                <w:szCs w:val="22"/>
              </w:rPr>
            </w:rPrChange>
          </w:rPr>
          <w:fldChar w:fldCharType="begin"/>
        </w:r>
        <w:r w:rsidR="00BF282D" w:rsidRPr="00FE063E" w:rsidDel="00FD7057">
          <w:rPr>
            <w:sz w:val="22"/>
            <w:szCs w:val="22"/>
            <w:rPrChange w:id="783" w:author="Michal Galdzicki" w:date="2012-03-12T14:34:00Z">
              <w:rPr/>
            </w:rPrChange>
          </w:rPr>
          <w:delInstrText xml:space="preserve"> HYPERLINK "mailto:mandywil@vbi.vt.edu" </w:delInstrText>
        </w:r>
        <w:r w:rsidR="00BF282D" w:rsidRPr="00FE063E" w:rsidDel="00FD7057">
          <w:rPr>
            <w:sz w:val="22"/>
            <w:szCs w:val="22"/>
            <w:rPrChange w:id="784" w:author="Michal Galdzicki" w:date="2012-03-12T14:34:00Z">
              <w:rPr>
                <w:rStyle w:val="Hyperlink"/>
                <w:sz w:val="22"/>
                <w:szCs w:val="22"/>
              </w:rPr>
            </w:rPrChange>
          </w:rPr>
          <w:fldChar w:fldCharType="separate"/>
        </w:r>
        <w:r w:rsidRPr="00FE063E" w:rsidDel="00FD7057">
          <w:rPr>
            <w:rStyle w:val="Hyperlink"/>
            <w:sz w:val="22"/>
            <w:szCs w:val="22"/>
          </w:rPr>
          <w:delText>mandywil@vbi.vt.edu</w:delText>
        </w:r>
        <w:r w:rsidR="00BF282D" w:rsidRPr="00FE063E" w:rsidDel="00FD7057">
          <w:rPr>
            <w:rStyle w:val="Hyperlink"/>
            <w:sz w:val="22"/>
            <w:szCs w:val="22"/>
            <w:rPrChange w:id="785" w:author="Michal Galdzicki" w:date="2012-03-12T14:34:00Z">
              <w:rPr>
                <w:rStyle w:val="Hyperlink"/>
                <w:sz w:val="22"/>
                <w:szCs w:val="22"/>
              </w:rPr>
            </w:rPrChange>
          </w:rPr>
          <w:fldChar w:fldCharType="end"/>
        </w:r>
        <w:r w:rsidRPr="00FE063E" w:rsidDel="00FD7057">
          <w:rPr>
            <w:sz w:val="22"/>
            <w:szCs w:val="22"/>
            <w:rPrChange w:id="786" w:author="Michal Galdzicki" w:date="2012-03-12T14:34:00Z">
              <w:rPr/>
            </w:rPrChange>
          </w:rPr>
          <w:delText xml:space="preserve"> (SBOL Editor)</w:delText>
        </w:r>
      </w:del>
    </w:p>
    <w:p w:rsidR="00352E9D" w:rsidRPr="00FE063E" w:rsidDel="00FD7057" w:rsidRDefault="00352E9D">
      <w:pPr>
        <w:contextualSpacing/>
        <w:rPr>
          <w:del w:id="787" w:author="Michal Galdzicki" w:date="2012-03-12T14:01:00Z"/>
          <w:sz w:val="22"/>
          <w:szCs w:val="22"/>
          <w:rPrChange w:id="788" w:author="Michal Galdzicki" w:date="2012-03-12T14:34:00Z">
            <w:rPr>
              <w:del w:id="789" w:author="Michal Galdzicki" w:date="2012-03-12T14:01:00Z"/>
            </w:rPr>
          </w:rPrChange>
        </w:rPr>
        <w:pPrChange w:id="790" w:author="Michal Galdzicki" w:date="2012-03-12T14:07:00Z">
          <w:pPr>
            <w:pStyle w:val="NoSpacing"/>
          </w:pPr>
        </w:pPrChange>
      </w:pPr>
      <w:del w:id="791" w:author="Michal Galdzicki" w:date="2012-03-12T14:01:00Z">
        <w:r w:rsidRPr="00FE063E" w:rsidDel="00FD7057">
          <w:rPr>
            <w:sz w:val="22"/>
            <w:szCs w:val="22"/>
            <w:rPrChange w:id="792" w:author="Michal Galdzicki" w:date="2012-03-12T14:34:00Z">
              <w:rPr/>
            </w:rPrChange>
          </w:rPr>
          <w:delText xml:space="preserve">Cesar A. Rodriguez </w:delText>
        </w:r>
        <w:r w:rsidR="00BF282D" w:rsidRPr="00FE063E" w:rsidDel="00FD7057">
          <w:rPr>
            <w:sz w:val="22"/>
            <w:szCs w:val="22"/>
            <w:rPrChange w:id="793" w:author="Michal Galdzicki" w:date="2012-03-12T14:34:00Z">
              <w:rPr>
                <w:rStyle w:val="Hyperlink"/>
                <w:sz w:val="22"/>
                <w:szCs w:val="22"/>
              </w:rPr>
            </w:rPrChange>
          </w:rPr>
          <w:fldChar w:fldCharType="begin"/>
        </w:r>
        <w:r w:rsidR="00BF282D" w:rsidRPr="00FE063E" w:rsidDel="00FD7057">
          <w:rPr>
            <w:sz w:val="22"/>
            <w:szCs w:val="22"/>
            <w:rPrChange w:id="794" w:author="Michal Galdzicki" w:date="2012-03-12T14:34:00Z">
              <w:rPr/>
            </w:rPrChange>
          </w:rPr>
          <w:delInstrText xml:space="preserve"> HYPERLINK "mailto:cesarr@me.com" </w:delInstrText>
        </w:r>
        <w:r w:rsidR="00BF282D" w:rsidRPr="00FE063E" w:rsidDel="00FD7057">
          <w:rPr>
            <w:sz w:val="22"/>
            <w:szCs w:val="22"/>
            <w:rPrChange w:id="795" w:author="Michal Galdzicki" w:date="2012-03-12T14:34:00Z">
              <w:rPr>
                <w:rStyle w:val="Hyperlink"/>
                <w:sz w:val="22"/>
                <w:szCs w:val="22"/>
              </w:rPr>
            </w:rPrChange>
          </w:rPr>
          <w:fldChar w:fldCharType="separate"/>
        </w:r>
        <w:r w:rsidR="002A4E8C" w:rsidRPr="00FE063E" w:rsidDel="00FD7057">
          <w:rPr>
            <w:rStyle w:val="Hyperlink"/>
            <w:sz w:val="22"/>
            <w:szCs w:val="22"/>
          </w:rPr>
          <w:delText>cesarr@me.com</w:delText>
        </w:r>
        <w:r w:rsidR="00BF282D" w:rsidRPr="00FE063E" w:rsidDel="00FD7057">
          <w:rPr>
            <w:rStyle w:val="Hyperlink"/>
            <w:sz w:val="22"/>
            <w:szCs w:val="22"/>
            <w:rPrChange w:id="796" w:author="Michal Galdzicki" w:date="2012-03-12T14:34:00Z">
              <w:rPr>
                <w:rStyle w:val="Hyperlink"/>
                <w:sz w:val="22"/>
                <w:szCs w:val="22"/>
              </w:rPr>
            </w:rPrChange>
          </w:rPr>
          <w:fldChar w:fldCharType="end"/>
        </w:r>
        <w:r w:rsidR="002A4E8C" w:rsidRPr="00FE063E" w:rsidDel="00FD7057">
          <w:rPr>
            <w:sz w:val="22"/>
            <w:szCs w:val="22"/>
          </w:rPr>
          <w:delText xml:space="preserve"> </w:delText>
        </w:r>
        <w:r w:rsidRPr="00FE063E" w:rsidDel="00FD7057">
          <w:rPr>
            <w:sz w:val="22"/>
            <w:szCs w:val="22"/>
            <w:rPrChange w:id="797" w:author="Michal Galdzicki" w:date="2012-03-12T14:34:00Z">
              <w:rPr/>
            </w:rPrChange>
          </w:rPr>
          <w:delText>(SBOL Editor)</w:delText>
        </w:r>
      </w:del>
    </w:p>
    <w:p w:rsidR="00352E9D" w:rsidRPr="00FE063E" w:rsidDel="00FD7057" w:rsidRDefault="00352E9D">
      <w:pPr>
        <w:contextualSpacing/>
        <w:rPr>
          <w:del w:id="798" w:author="Michal Galdzicki" w:date="2012-03-12T14:01:00Z"/>
          <w:sz w:val="22"/>
          <w:szCs w:val="22"/>
          <w:rPrChange w:id="799" w:author="Michal Galdzicki" w:date="2012-03-12T14:34:00Z">
            <w:rPr>
              <w:del w:id="800" w:author="Michal Galdzicki" w:date="2012-03-12T14:01:00Z"/>
            </w:rPr>
          </w:rPrChange>
        </w:rPr>
        <w:pPrChange w:id="801" w:author="Michal Galdzicki" w:date="2012-03-12T14:07:00Z">
          <w:pPr>
            <w:pStyle w:val="NoSpacing"/>
          </w:pPr>
        </w:pPrChange>
      </w:pPr>
      <w:del w:id="802" w:author="Michal Galdzicki" w:date="2012-03-12T14:01:00Z">
        <w:r w:rsidRPr="00FE063E" w:rsidDel="00FD7057">
          <w:rPr>
            <w:sz w:val="22"/>
            <w:szCs w:val="22"/>
            <w:rPrChange w:id="803" w:author="Michal Galdzicki" w:date="2012-03-12T14:34:00Z">
              <w:rPr/>
            </w:rPrChange>
          </w:rPr>
          <w:delText>Laura Adam</w:delText>
        </w:r>
        <w:r w:rsidRPr="00FE063E" w:rsidDel="00FD7057">
          <w:rPr>
            <w:sz w:val="22"/>
            <w:szCs w:val="22"/>
            <w:rPrChange w:id="804" w:author="Michal Galdzicki" w:date="2012-03-12T14:34:00Z">
              <w:rPr/>
            </w:rPrChange>
          </w:rPr>
          <w:tab/>
        </w:r>
        <w:r w:rsidR="00BF282D" w:rsidRPr="00FE063E" w:rsidDel="00FD7057">
          <w:rPr>
            <w:sz w:val="22"/>
            <w:szCs w:val="22"/>
            <w:rPrChange w:id="805" w:author="Michal Galdzicki" w:date="2012-03-12T14:34:00Z">
              <w:rPr>
                <w:rStyle w:val="Hyperlink"/>
                <w:sz w:val="22"/>
                <w:szCs w:val="22"/>
              </w:rPr>
            </w:rPrChange>
          </w:rPr>
          <w:fldChar w:fldCharType="begin"/>
        </w:r>
        <w:r w:rsidR="00BF282D" w:rsidRPr="00FE063E" w:rsidDel="00FD7057">
          <w:rPr>
            <w:sz w:val="22"/>
            <w:szCs w:val="22"/>
            <w:rPrChange w:id="806" w:author="Michal Galdzicki" w:date="2012-03-12T14:34:00Z">
              <w:rPr/>
            </w:rPrChange>
          </w:rPr>
          <w:delInstrText xml:space="preserve"> HYPERLINK "mailto:ladam@vbi.vt.edu" </w:delInstrText>
        </w:r>
        <w:r w:rsidR="00BF282D" w:rsidRPr="00FE063E" w:rsidDel="00FD7057">
          <w:rPr>
            <w:sz w:val="22"/>
            <w:szCs w:val="22"/>
            <w:rPrChange w:id="807" w:author="Michal Galdzicki" w:date="2012-03-12T14:34:00Z">
              <w:rPr>
                <w:rStyle w:val="Hyperlink"/>
                <w:sz w:val="22"/>
                <w:szCs w:val="22"/>
              </w:rPr>
            </w:rPrChange>
          </w:rPr>
          <w:fldChar w:fldCharType="separate"/>
        </w:r>
        <w:r w:rsidRPr="00FE063E" w:rsidDel="00FD7057">
          <w:rPr>
            <w:rStyle w:val="Hyperlink"/>
            <w:sz w:val="22"/>
            <w:szCs w:val="22"/>
          </w:rPr>
          <w:delText>ladam@vbi.vt.edu</w:delText>
        </w:r>
        <w:r w:rsidR="00BF282D" w:rsidRPr="00FE063E" w:rsidDel="00FD7057">
          <w:rPr>
            <w:rStyle w:val="Hyperlink"/>
            <w:sz w:val="22"/>
            <w:szCs w:val="22"/>
            <w:rPrChange w:id="808" w:author="Michal Galdzicki" w:date="2012-03-12T14:34:00Z">
              <w:rPr>
                <w:rStyle w:val="Hyperlink"/>
                <w:sz w:val="22"/>
                <w:szCs w:val="22"/>
              </w:rPr>
            </w:rPrChange>
          </w:rPr>
          <w:fldChar w:fldCharType="end"/>
        </w:r>
        <w:r w:rsidRPr="00FE063E" w:rsidDel="00FD7057">
          <w:rPr>
            <w:sz w:val="22"/>
            <w:szCs w:val="22"/>
            <w:rPrChange w:id="809" w:author="Michal Galdzicki" w:date="2012-03-12T14:34:00Z">
              <w:rPr/>
            </w:rPrChange>
          </w:rPr>
          <w:delText xml:space="preserve"> </w:delText>
        </w:r>
      </w:del>
    </w:p>
    <w:p w:rsidR="00352E9D" w:rsidRPr="00FE063E" w:rsidDel="00FD7057" w:rsidRDefault="00352E9D">
      <w:pPr>
        <w:contextualSpacing/>
        <w:rPr>
          <w:del w:id="810" w:author="Michal Galdzicki" w:date="2012-03-12T14:01:00Z"/>
          <w:sz w:val="22"/>
          <w:szCs w:val="22"/>
          <w:rPrChange w:id="811" w:author="Michal Galdzicki" w:date="2012-03-12T14:34:00Z">
            <w:rPr>
              <w:del w:id="812" w:author="Michal Galdzicki" w:date="2012-03-12T14:01:00Z"/>
            </w:rPr>
          </w:rPrChange>
        </w:rPr>
        <w:pPrChange w:id="813" w:author="Michal Galdzicki" w:date="2012-03-12T14:07:00Z">
          <w:pPr>
            <w:pStyle w:val="NoSpacing"/>
          </w:pPr>
        </w:pPrChange>
      </w:pPr>
      <w:del w:id="814" w:author="Michal Galdzicki" w:date="2012-03-12T14:01:00Z">
        <w:r w:rsidRPr="00FE063E" w:rsidDel="00FD7057">
          <w:rPr>
            <w:sz w:val="22"/>
            <w:szCs w:val="22"/>
            <w:rPrChange w:id="815" w:author="Michal Galdzicki" w:date="2012-03-12T14:34:00Z">
              <w:rPr/>
            </w:rPrChange>
          </w:rPr>
          <w:delText xml:space="preserve">Aaron Adler </w:delText>
        </w:r>
        <w:r w:rsidR="00BF282D" w:rsidRPr="00FE063E" w:rsidDel="00FD7057">
          <w:rPr>
            <w:sz w:val="22"/>
            <w:szCs w:val="22"/>
            <w:rPrChange w:id="816" w:author="Michal Galdzicki" w:date="2012-03-12T14:34:00Z">
              <w:rPr>
                <w:rStyle w:val="Hyperlink"/>
                <w:sz w:val="22"/>
                <w:szCs w:val="22"/>
              </w:rPr>
            </w:rPrChange>
          </w:rPr>
          <w:fldChar w:fldCharType="begin"/>
        </w:r>
        <w:r w:rsidR="00BF282D" w:rsidRPr="00FE063E" w:rsidDel="00FD7057">
          <w:rPr>
            <w:sz w:val="22"/>
            <w:szCs w:val="22"/>
            <w:rPrChange w:id="817" w:author="Michal Galdzicki" w:date="2012-03-12T14:34:00Z">
              <w:rPr/>
            </w:rPrChange>
          </w:rPr>
          <w:delInstrText xml:space="preserve"> HYPERLINK "mailto:aadler@gmail.com" </w:delInstrText>
        </w:r>
        <w:r w:rsidR="00BF282D" w:rsidRPr="00FE063E" w:rsidDel="00FD7057">
          <w:rPr>
            <w:sz w:val="22"/>
            <w:szCs w:val="22"/>
            <w:rPrChange w:id="818" w:author="Michal Galdzicki" w:date="2012-03-12T14:34:00Z">
              <w:rPr>
                <w:rStyle w:val="Hyperlink"/>
                <w:sz w:val="22"/>
                <w:szCs w:val="22"/>
              </w:rPr>
            </w:rPrChange>
          </w:rPr>
          <w:fldChar w:fldCharType="separate"/>
        </w:r>
        <w:r w:rsidRPr="00FE063E" w:rsidDel="00FD7057">
          <w:rPr>
            <w:rStyle w:val="Hyperlink"/>
            <w:sz w:val="22"/>
            <w:szCs w:val="22"/>
          </w:rPr>
          <w:delText>aadler@gmail.com</w:delText>
        </w:r>
        <w:r w:rsidR="00BF282D" w:rsidRPr="00FE063E" w:rsidDel="00FD7057">
          <w:rPr>
            <w:rStyle w:val="Hyperlink"/>
            <w:sz w:val="22"/>
            <w:szCs w:val="22"/>
            <w:rPrChange w:id="819" w:author="Michal Galdzicki" w:date="2012-03-12T14:34:00Z">
              <w:rPr>
                <w:rStyle w:val="Hyperlink"/>
                <w:sz w:val="22"/>
                <w:szCs w:val="22"/>
              </w:rPr>
            </w:rPrChange>
          </w:rPr>
          <w:fldChar w:fldCharType="end"/>
        </w:r>
        <w:r w:rsidRPr="00FE063E" w:rsidDel="00FD7057">
          <w:rPr>
            <w:sz w:val="22"/>
            <w:szCs w:val="22"/>
            <w:rPrChange w:id="820" w:author="Michal Galdzicki" w:date="2012-03-12T14:34:00Z">
              <w:rPr/>
            </w:rPrChange>
          </w:rPr>
          <w:delText xml:space="preserve">  </w:delText>
        </w:r>
      </w:del>
    </w:p>
    <w:p w:rsidR="00352E9D" w:rsidRPr="00FE063E" w:rsidDel="00FD7057" w:rsidRDefault="00352E9D">
      <w:pPr>
        <w:contextualSpacing/>
        <w:rPr>
          <w:del w:id="821" w:author="Michal Galdzicki" w:date="2012-03-12T14:01:00Z"/>
          <w:sz w:val="22"/>
          <w:szCs w:val="22"/>
          <w:rPrChange w:id="822" w:author="Michal Galdzicki" w:date="2012-03-12T14:34:00Z">
            <w:rPr>
              <w:del w:id="823" w:author="Michal Galdzicki" w:date="2012-03-12T14:01:00Z"/>
            </w:rPr>
          </w:rPrChange>
        </w:rPr>
        <w:pPrChange w:id="824" w:author="Michal Galdzicki" w:date="2012-03-12T14:07:00Z">
          <w:pPr>
            <w:pStyle w:val="NoSpacing"/>
          </w:pPr>
        </w:pPrChange>
      </w:pPr>
      <w:del w:id="825" w:author="Michal Galdzicki" w:date="2012-03-12T14:01:00Z">
        <w:r w:rsidRPr="00FE063E" w:rsidDel="00FD7057">
          <w:rPr>
            <w:sz w:val="22"/>
            <w:szCs w:val="22"/>
            <w:rPrChange w:id="826" w:author="Michal Galdzicki" w:date="2012-03-12T14:34:00Z">
              <w:rPr/>
            </w:rPrChange>
          </w:rPr>
          <w:delText xml:space="preserve">J. Christopher Anderson </w:delText>
        </w:r>
        <w:r w:rsidR="00BF282D" w:rsidRPr="00FE063E" w:rsidDel="00FD7057">
          <w:rPr>
            <w:sz w:val="22"/>
            <w:szCs w:val="22"/>
            <w:rPrChange w:id="827" w:author="Michal Galdzicki" w:date="2012-03-12T14:34:00Z">
              <w:rPr>
                <w:rStyle w:val="Hyperlink"/>
                <w:sz w:val="22"/>
                <w:szCs w:val="22"/>
              </w:rPr>
            </w:rPrChange>
          </w:rPr>
          <w:fldChar w:fldCharType="begin"/>
        </w:r>
        <w:r w:rsidR="00BF282D" w:rsidRPr="00FE063E" w:rsidDel="00FD7057">
          <w:rPr>
            <w:sz w:val="22"/>
            <w:szCs w:val="22"/>
            <w:rPrChange w:id="828" w:author="Michal Galdzicki" w:date="2012-03-12T14:34:00Z">
              <w:rPr/>
            </w:rPrChange>
          </w:rPr>
          <w:delInstrText xml:space="preserve"> HYPERLINK "mailto:jcanderson@berkeley.edu" </w:delInstrText>
        </w:r>
        <w:r w:rsidR="00BF282D" w:rsidRPr="00FE063E" w:rsidDel="00FD7057">
          <w:rPr>
            <w:sz w:val="22"/>
            <w:szCs w:val="22"/>
            <w:rPrChange w:id="829" w:author="Michal Galdzicki" w:date="2012-03-12T14:34:00Z">
              <w:rPr>
                <w:rStyle w:val="Hyperlink"/>
                <w:sz w:val="22"/>
                <w:szCs w:val="22"/>
              </w:rPr>
            </w:rPrChange>
          </w:rPr>
          <w:fldChar w:fldCharType="separate"/>
        </w:r>
        <w:r w:rsidRPr="00FE063E" w:rsidDel="00FD7057">
          <w:rPr>
            <w:rStyle w:val="Hyperlink"/>
            <w:sz w:val="22"/>
            <w:szCs w:val="22"/>
          </w:rPr>
          <w:delText>jcanderson@berkeley.edu</w:delText>
        </w:r>
        <w:r w:rsidR="00BF282D" w:rsidRPr="00FE063E" w:rsidDel="00FD7057">
          <w:rPr>
            <w:rStyle w:val="Hyperlink"/>
            <w:sz w:val="22"/>
            <w:szCs w:val="22"/>
            <w:rPrChange w:id="830" w:author="Michal Galdzicki" w:date="2012-03-12T14:34:00Z">
              <w:rPr>
                <w:rStyle w:val="Hyperlink"/>
                <w:sz w:val="22"/>
                <w:szCs w:val="22"/>
              </w:rPr>
            </w:rPrChange>
          </w:rPr>
          <w:fldChar w:fldCharType="end"/>
        </w:r>
        <w:r w:rsidRPr="00FE063E" w:rsidDel="00FD7057">
          <w:rPr>
            <w:sz w:val="22"/>
            <w:szCs w:val="22"/>
            <w:rPrChange w:id="831" w:author="Michal Galdzicki" w:date="2012-03-12T14:34:00Z">
              <w:rPr/>
            </w:rPrChange>
          </w:rPr>
          <w:delText xml:space="preserve"> </w:delText>
        </w:r>
      </w:del>
    </w:p>
    <w:p w:rsidR="00352E9D" w:rsidRPr="00FE063E" w:rsidDel="00FD7057" w:rsidRDefault="00352E9D">
      <w:pPr>
        <w:contextualSpacing/>
        <w:rPr>
          <w:del w:id="832" w:author="Michal Galdzicki" w:date="2012-03-12T14:01:00Z"/>
          <w:sz w:val="22"/>
          <w:szCs w:val="22"/>
          <w:rPrChange w:id="833" w:author="Michal Galdzicki" w:date="2012-03-12T14:34:00Z">
            <w:rPr>
              <w:del w:id="834" w:author="Michal Galdzicki" w:date="2012-03-12T14:01:00Z"/>
            </w:rPr>
          </w:rPrChange>
        </w:rPr>
        <w:pPrChange w:id="835" w:author="Michal Galdzicki" w:date="2012-03-12T14:07:00Z">
          <w:pPr>
            <w:pStyle w:val="NoSpacing"/>
          </w:pPr>
        </w:pPrChange>
      </w:pPr>
      <w:del w:id="836" w:author="Michal Galdzicki" w:date="2012-03-12T14:01:00Z">
        <w:r w:rsidRPr="00FE063E" w:rsidDel="00FD7057">
          <w:rPr>
            <w:sz w:val="22"/>
            <w:szCs w:val="22"/>
            <w:rPrChange w:id="837" w:author="Michal Galdzicki" w:date="2012-03-12T14:34:00Z">
              <w:rPr/>
            </w:rPrChange>
          </w:rPr>
          <w:delText xml:space="preserve">Jacob Beal </w:delText>
        </w:r>
        <w:r w:rsidR="00BF282D" w:rsidRPr="00FE063E" w:rsidDel="00FD7057">
          <w:rPr>
            <w:sz w:val="22"/>
            <w:szCs w:val="22"/>
            <w:rPrChange w:id="838" w:author="Michal Galdzicki" w:date="2012-03-12T14:34:00Z">
              <w:rPr>
                <w:rStyle w:val="Hyperlink"/>
                <w:sz w:val="22"/>
                <w:szCs w:val="22"/>
              </w:rPr>
            </w:rPrChange>
          </w:rPr>
          <w:fldChar w:fldCharType="begin"/>
        </w:r>
        <w:r w:rsidR="00BF282D" w:rsidRPr="00FE063E" w:rsidDel="00FD7057">
          <w:rPr>
            <w:sz w:val="22"/>
            <w:szCs w:val="22"/>
            <w:rPrChange w:id="839" w:author="Michal Galdzicki" w:date="2012-03-12T14:34:00Z">
              <w:rPr/>
            </w:rPrChange>
          </w:rPr>
          <w:delInstrText xml:space="preserve"> HYPERLINK "mailto:jakebeal@bbn.com" </w:delInstrText>
        </w:r>
        <w:r w:rsidR="00BF282D" w:rsidRPr="00FE063E" w:rsidDel="00FD7057">
          <w:rPr>
            <w:sz w:val="22"/>
            <w:szCs w:val="22"/>
            <w:rPrChange w:id="840" w:author="Michal Galdzicki" w:date="2012-03-12T14:34:00Z">
              <w:rPr>
                <w:rStyle w:val="Hyperlink"/>
                <w:sz w:val="22"/>
                <w:szCs w:val="22"/>
              </w:rPr>
            </w:rPrChange>
          </w:rPr>
          <w:fldChar w:fldCharType="separate"/>
        </w:r>
        <w:r w:rsidRPr="00FE063E" w:rsidDel="00FD7057">
          <w:rPr>
            <w:rStyle w:val="Hyperlink"/>
            <w:sz w:val="22"/>
            <w:szCs w:val="22"/>
          </w:rPr>
          <w:delText>jakebeal@bbn.com</w:delText>
        </w:r>
        <w:r w:rsidR="00BF282D" w:rsidRPr="00FE063E" w:rsidDel="00FD7057">
          <w:rPr>
            <w:rStyle w:val="Hyperlink"/>
            <w:sz w:val="22"/>
            <w:szCs w:val="22"/>
            <w:rPrChange w:id="841" w:author="Michal Galdzicki" w:date="2012-03-12T14:34:00Z">
              <w:rPr>
                <w:rStyle w:val="Hyperlink"/>
                <w:sz w:val="22"/>
                <w:szCs w:val="22"/>
              </w:rPr>
            </w:rPrChange>
          </w:rPr>
          <w:fldChar w:fldCharType="end"/>
        </w:r>
        <w:r w:rsidRPr="00FE063E" w:rsidDel="00FD7057">
          <w:rPr>
            <w:sz w:val="22"/>
            <w:szCs w:val="22"/>
            <w:rPrChange w:id="842" w:author="Michal Galdzicki" w:date="2012-03-12T14:34:00Z">
              <w:rPr/>
            </w:rPrChange>
          </w:rPr>
          <w:delText xml:space="preserve"> </w:delText>
        </w:r>
      </w:del>
    </w:p>
    <w:p w:rsidR="00352E9D" w:rsidRPr="00FE063E" w:rsidDel="00FD7057" w:rsidRDefault="00352E9D">
      <w:pPr>
        <w:contextualSpacing/>
        <w:rPr>
          <w:del w:id="843" w:author="Michal Galdzicki" w:date="2012-03-12T14:01:00Z"/>
          <w:sz w:val="22"/>
          <w:szCs w:val="22"/>
          <w:rPrChange w:id="844" w:author="Michal Galdzicki" w:date="2012-03-12T14:34:00Z">
            <w:rPr>
              <w:del w:id="845" w:author="Michal Galdzicki" w:date="2012-03-12T14:01:00Z"/>
            </w:rPr>
          </w:rPrChange>
        </w:rPr>
        <w:pPrChange w:id="846" w:author="Michal Galdzicki" w:date="2012-03-12T14:07:00Z">
          <w:pPr>
            <w:pStyle w:val="NoSpacing"/>
          </w:pPr>
        </w:pPrChange>
      </w:pPr>
      <w:del w:id="847" w:author="Michal Galdzicki" w:date="2012-03-12T14:01:00Z">
        <w:r w:rsidRPr="00FE063E" w:rsidDel="00FD7057">
          <w:rPr>
            <w:sz w:val="22"/>
            <w:szCs w:val="22"/>
            <w:rPrChange w:id="848" w:author="Michal Galdzicki" w:date="2012-03-12T14:34:00Z">
              <w:rPr/>
            </w:rPrChange>
          </w:rPr>
          <w:delText xml:space="preserve">Deepak Chandran </w:delText>
        </w:r>
        <w:r w:rsidR="00BF282D" w:rsidRPr="00FE063E" w:rsidDel="00FD7057">
          <w:rPr>
            <w:sz w:val="22"/>
            <w:szCs w:val="22"/>
            <w:rPrChange w:id="849" w:author="Michal Galdzicki" w:date="2012-03-12T14:34:00Z">
              <w:rPr>
                <w:rStyle w:val="Hyperlink"/>
                <w:sz w:val="22"/>
                <w:szCs w:val="22"/>
              </w:rPr>
            </w:rPrChange>
          </w:rPr>
          <w:fldChar w:fldCharType="begin"/>
        </w:r>
        <w:r w:rsidR="00BF282D" w:rsidRPr="00FE063E" w:rsidDel="00FD7057">
          <w:rPr>
            <w:sz w:val="22"/>
            <w:szCs w:val="22"/>
            <w:rPrChange w:id="850" w:author="Michal Galdzicki" w:date="2012-03-12T14:34:00Z">
              <w:rPr/>
            </w:rPrChange>
          </w:rPr>
          <w:delInstrText xml:space="preserve"> HYPERLINK "mailto:deepakc@uw.edu" </w:delInstrText>
        </w:r>
        <w:r w:rsidR="00BF282D" w:rsidRPr="00FE063E" w:rsidDel="00FD7057">
          <w:rPr>
            <w:sz w:val="22"/>
            <w:szCs w:val="22"/>
            <w:rPrChange w:id="851" w:author="Michal Galdzicki" w:date="2012-03-12T14:34:00Z">
              <w:rPr>
                <w:rStyle w:val="Hyperlink"/>
                <w:sz w:val="22"/>
                <w:szCs w:val="22"/>
              </w:rPr>
            </w:rPrChange>
          </w:rPr>
          <w:fldChar w:fldCharType="separate"/>
        </w:r>
        <w:r w:rsidRPr="00FE063E" w:rsidDel="00FD7057">
          <w:rPr>
            <w:rStyle w:val="Hyperlink"/>
            <w:sz w:val="22"/>
            <w:szCs w:val="22"/>
          </w:rPr>
          <w:delText>deepakc@uw.edu</w:delText>
        </w:r>
        <w:r w:rsidR="00BF282D" w:rsidRPr="00FE063E" w:rsidDel="00FD7057">
          <w:rPr>
            <w:rStyle w:val="Hyperlink"/>
            <w:sz w:val="22"/>
            <w:szCs w:val="22"/>
            <w:rPrChange w:id="852" w:author="Michal Galdzicki" w:date="2012-03-12T14:34:00Z">
              <w:rPr>
                <w:rStyle w:val="Hyperlink"/>
                <w:sz w:val="22"/>
                <w:szCs w:val="22"/>
              </w:rPr>
            </w:rPrChange>
          </w:rPr>
          <w:fldChar w:fldCharType="end"/>
        </w:r>
        <w:r w:rsidRPr="00FE063E" w:rsidDel="00FD7057">
          <w:rPr>
            <w:sz w:val="22"/>
            <w:szCs w:val="22"/>
            <w:rPrChange w:id="853" w:author="Michal Galdzicki" w:date="2012-03-12T14:34:00Z">
              <w:rPr/>
            </w:rPrChange>
          </w:rPr>
          <w:delText xml:space="preserve"> </w:delText>
        </w:r>
      </w:del>
    </w:p>
    <w:p w:rsidR="00352E9D" w:rsidRPr="00FE063E" w:rsidDel="00FD7057" w:rsidRDefault="00352E9D">
      <w:pPr>
        <w:contextualSpacing/>
        <w:rPr>
          <w:del w:id="854" w:author="Michal Galdzicki" w:date="2012-03-12T14:01:00Z"/>
          <w:sz w:val="22"/>
          <w:szCs w:val="22"/>
          <w:rPrChange w:id="855" w:author="Michal Galdzicki" w:date="2012-03-12T14:34:00Z">
            <w:rPr>
              <w:del w:id="856" w:author="Michal Galdzicki" w:date="2012-03-12T14:01:00Z"/>
            </w:rPr>
          </w:rPrChange>
        </w:rPr>
        <w:pPrChange w:id="857" w:author="Michal Galdzicki" w:date="2012-03-12T14:07:00Z">
          <w:pPr>
            <w:pStyle w:val="NoSpacing"/>
          </w:pPr>
        </w:pPrChange>
      </w:pPr>
      <w:del w:id="858" w:author="Michal Galdzicki" w:date="2012-03-12T14:01:00Z">
        <w:r w:rsidRPr="00FE063E" w:rsidDel="00FD7057">
          <w:rPr>
            <w:sz w:val="22"/>
            <w:szCs w:val="22"/>
            <w:rPrChange w:id="859" w:author="Michal Galdzicki" w:date="2012-03-12T14:34:00Z">
              <w:rPr/>
            </w:rPrChange>
          </w:rPr>
          <w:delText xml:space="preserve">Douglas Densmore </w:delText>
        </w:r>
        <w:r w:rsidR="00BF282D" w:rsidRPr="00FE063E" w:rsidDel="00FD7057">
          <w:rPr>
            <w:sz w:val="22"/>
            <w:szCs w:val="22"/>
            <w:rPrChange w:id="860" w:author="Michal Galdzicki" w:date="2012-03-12T14:34:00Z">
              <w:rPr>
                <w:rStyle w:val="Hyperlink"/>
                <w:sz w:val="22"/>
                <w:szCs w:val="22"/>
              </w:rPr>
            </w:rPrChange>
          </w:rPr>
          <w:fldChar w:fldCharType="begin"/>
        </w:r>
        <w:r w:rsidR="00BF282D" w:rsidRPr="00FE063E" w:rsidDel="00FD7057">
          <w:rPr>
            <w:sz w:val="22"/>
            <w:szCs w:val="22"/>
            <w:rPrChange w:id="861" w:author="Michal Galdzicki" w:date="2012-03-12T14:34:00Z">
              <w:rPr/>
            </w:rPrChange>
          </w:rPr>
          <w:delInstrText xml:space="preserve"> HYPERLINK "mailto:dougd@bu.edu" </w:delInstrText>
        </w:r>
        <w:r w:rsidR="00BF282D" w:rsidRPr="00FE063E" w:rsidDel="00FD7057">
          <w:rPr>
            <w:sz w:val="22"/>
            <w:szCs w:val="22"/>
            <w:rPrChange w:id="862" w:author="Michal Galdzicki" w:date="2012-03-12T14:34:00Z">
              <w:rPr>
                <w:rStyle w:val="Hyperlink"/>
                <w:sz w:val="22"/>
                <w:szCs w:val="22"/>
              </w:rPr>
            </w:rPrChange>
          </w:rPr>
          <w:fldChar w:fldCharType="separate"/>
        </w:r>
        <w:r w:rsidRPr="00FE063E" w:rsidDel="00FD7057">
          <w:rPr>
            <w:rStyle w:val="Hyperlink"/>
            <w:sz w:val="22"/>
            <w:szCs w:val="22"/>
          </w:rPr>
          <w:delText>dougd@bu.edu</w:delText>
        </w:r>
        <w:r w:rsidR="00BF282D" w:rsidRPr="00FE063E" w:rsidDel="00FD7057">
          <w:rPr>
            <w:rStyle w:val="Hyperlink"/>
            <w:sz w:val="22"/>
            <w:szCs w:val="22"/>
            <w:rPrChange w:id="863" w:author="Michal Galdzicki" w:date="2012-03-12T14:34:00Z">
              <w:rPr>
                <w:rStyle w:val="Hyperlink"/>
                <w:sz w:val="22"/>
                <w:szCs w:val="22"/>
              </w:rPr>
            </w:rPrChange>
          </w:rPr>
          <w:fldChar w:fldCharType="end"/>
        </w:r>
        <w:r w:rsidRPr="00FE063E" w:rsidDel="00FD7057">
          <w:rPr>
            <w:sz w:val="22"/>
            <w:szCs w:val="22"/>
            <w:rPrChange w:id="864" w:author="Michal Galdzicki" w:date="2012-03-12T14:34:00Z">
              <w:rPr/>
            </w:rPrChange>
          </w:rPr>
          <w:delText xml:space="preserve"> </w:delText>
        </w:r>
      </w:del>
    </w:p>
    <w:p w:rsidR="00352E9D" w:rsidRPr="00FE063E" w:rsidDel="00FD7057" w:rsidRDefault="00352E9D">
      <w:pPr>
        <w:contextualSpacing/>
        <w:rPr>
          <w:del w:id="865" w:author="Michal Galdzicki" w:date="2012-03-12T14:01:00Z"/>
          <w:sz w:val="22"/>
          <w:szCs w:val="22"/>
          <w:rPrChange w:id="866" w:author="Michal Galdzicki" w:date="2012-03-12T14:34:00Z">
            <w:rPr>
              <w:del w:id="867" w:author="Michal Galdzicki" w:date="2012-03-12T14:01:00Z"/>
            </w:rPr>
          </w:rPrChange>
        </w:rPr>
        <w:pPrChange w:id="868" w:author="Michal Galdzicki" w:date="2012-03-12T14:07:00Z">
          <w:pPr>
            <w:pStyle w:val="NoSpacing"/>
          </w:pPr>
        </w:pPrChange>
      </w:pPr>
      <w:del w:id="869" w:author="Michal Galdzicki" w:date="2012-03-12T14:01:00Z">
        <w:r w:rsidRPr="00FE063E" w:rsidDel="00FD7057">
          <w:rPr>
            <w:sz w:val="22"/>
            <w:szCs w:val="22"/>
            <w:rPrChange w:id="870" w:author="Michal Galdzicki" w:date="2012-03-12T14:34:00Z">
              <w:rPr/>
            </w:rPrChange>
          </w:rPr>
          <w:delText xml:space="preserve">Omri A. Drory </w:delText>
        </w:r>
        <w:r w:rsidR="00BF282D" w:rsidRPr="00FE063E" w:rsidDel="00FD7057">
          <w:rPr>
            <w:sz w:val="22"/>
            <w:szCs w:val="22"/>
            <w:rPrChange w:id="871" w:author="Michal Galdzicki" w:date="2012-03-12T14:34:00Z">
              <w:rPr>
                <w:rStyle w:val="Hyperlink"/>
                <w:sz w:val="22"/>
                <w:szCs w:val="22"/>
              </w:rPr>
            </w:rPrChange>
          </w:rPr>
          <w:fldChar w:fldCharType="begin"/>
        </w:r>
        <w:r w:rsidR="00BF282D" w:rsidRPr="00FE063E" w:rsidDel="00FD7057">
          <w:rPr>
            <w:sz w:val="22"/>
            <w:szCs w:val="22"/>
            <w:rPrChange w:id="872" w:author="Michal Galdzicki" w:date="2012-03-12T14:34:00Z">
              <w:rPr/>
            </w:rPrChange>
          </w:rPr>
          <w:delInstrText xml:space="preserve"> HYPERLINK "mailto:omri@genomecompiler.com" </w:delInstrText>
        </w:r>
        <w:r w:rsidR="00BF282D" w:rsidRPr="00FE063E" w:rsidDel="00FD7057">
          <w:rPr>
            <w:sz w:val="22"/>
            <w:szCs w:val="22"/>
            <w:rPrChange w:id="873" w:author="Michal Galdzicki" w:date="2012-03-12T14:34:00Z">
              <w:rPr>
                <w:rStyle w:val="Hyperlink"/>
                <w:sz w:val="22"/>
                <w:szCs w:val="22"/>
              </w:rPr>
            </w:rPrChange>
          </w:rPr>
          <w:fldChar w:fldCharType="separate"/>
        </w:r>
        <w:r w:rsidRPr="00FE063E" w:rsidDel="00FD7057">
          <w:rPr>
            <w:rStyle w:val="Hyperlink"/>
            <w:sz w:val="22"/>
            <w:szCs w:val="22"/>
          </w:rPr>
          <w:delText>omri@genomecompiler.com</w:delText>
        </w:r>
        <w:r w:rsidR="00BF282D" w:rsidRPr="00FE063E" w:rsidDel="00FD7057">
          <w:rPr>
            <w:rStyle w:val="Hyperlink"/>
            <w:sz w:val="22"/>
            <w:szCs w:val="22"/>
            <w:rPrChange w:id="874" w:author="Michal Galdzicki" w:date="2012-03-12T14:34:00Z">
              <w:rPr>
                <w:rStyle w:val="Hyperlink"/>
                <w:sz w:val="22"/>
                <w:szCs w:val="22"/>
              </w:rPr>
            </w:rPrChange>
          </w:rPr>
          <w:fldChar w:fldCharType="end"/>
        </w:r>
        <w:r w:rsidRPr="00FE063E" w:rsidDel="00FD7057">
          <w:rPr>
            <w:sz w:val="22"/>
            <w:szCs w:val="22"/>
            <w:rPrChange w:id="875" w:author="Michal Galdzicki" w:date="2012-03-12T14:34:00Z">
              <w:rPr/>
            </w:rPrChange>
          </w:rPr>
          <w:delText xml:space="preserve"> </w:delText>
        </w:r>
      </w:del>
    </w:p>
    <w:p w:rsidR="00352E9D" w:rsidRPr="00FE063E" w:rsidDel="00FD7057" w:rsidRDefault="00352E9D">
      <w:pPr>
        <w:contextualSpacing/>
        <w:rPr>
          <w:del w:id="876" w:author="Michal Galdzicki" w:date="2012-03-12T14:01:00Z"/>
          <w:sz w:val="22"/>
          <w:szCs w:val="22"/>
          <w:rPrChange w:id="877" w:author="Michal Galdzicki" w:date="2012-03-12T14:34:00Z">
            <w:rPr>
              <w:del w:id="878" w:author="Michal Galdzicki" w:date="2012-03-12T14:01:00Z"/>
            </w:rPr>
          </w:rPrChange>
        </w:rPr>
        <w:pPrChange w:id="879" w:author="Michal Galdzicki" w:date="2012-03-12T14:07:00Z">
          <w:pPr>
            <w:pStyle w:val="NoSpacing"/>
          </w:pPr>
        </w:pPrChange>
      </w:pPr>
      <w:del w:id="880" w:author="Michal Galdzicki" w:date="2012-03-12T14:01:00Z">
        <w:r w:rsidRPr="00FE063E" w:rsidDel="00FD7057">
          <w:rPr>
            <w:sz w:val="22"/>
            <w:szCs w:val="22"/>
            <w:rPrChange w:id="881" w:author="Michal Galdzicki" w:date="2012-03-12T14:34:00Z">
              <w:rPr/>
            </w:rPrChange>
          </w:rPr>
          <w:delText xml:space="preserve">Drew Endy </w:delText>
        </w:r>
        <w:r w:rsidR="00BF282D" w:rsidRPr="00FE063E" w:rsidDel="00FD7057">
          <w:rPr>
            <w:sz w:val="22"/>
            <w:szCs w:val="22"/>
            <w:rPrChange w:id="882" w:author="Michal Galdzicki" w:date="2012-03-12T14:34:00Z">
              <w:rPr>
                <w:rStyle w:val="Hyperlink"/>
                <w:sz w:val="22"/>
                <w:szCs w:val="22"/>
              </w:rPr>
            </w:rPrChange>
          </w:rPr>
          <w:fldChar w:fldCharType="begin"/>
        </w:r>
        <w:r w:rsidR="00BF282D" w:rsidRPr="00FE063E" w:rsidDel="00FD7057">
          <w:rPr>
            <w:sz w:val="22"/>
            <w:szCs w:val="22"/>
            <w:rPrChange w:id="883" w:author="Michal Galdzicki" w:date="2012-03-12T14:34:00Z">
              <w:rPr/>
            </w:rPrChange>
          </w:rPr>
          <w:delInstrText xml:space="preserve"> HYPERLINK "mailto:endy@stanford.edu" </w:delInstrText>
        </w:r>
        <w:r w:rsidR="00BF282D" w:rsidRPr="00FE063E" w:rsidDel="00FD7057">
          <w:rPr>
            <w:sz w:val="22"/>
            <w:szCs w:val="22"/>
            <w:rPrChange w:id="884" w:author="Michal Galdzicki" w:date="2012-03-12T14:34:00Z">
              <w:rPr>
                <w:rStyle w:val="Hyperlink"/>
                <w:sz w:val="22"/>
                <w:szCs w:val="22"/>
              </w:rPr>
            </w:rPrChange>
          </w:rPr>
          <w:fldChar w:fldCharType="separate"/>
        </w:r>
        <w:r w:rsidRPr="00FE063E" w:rsidDel="00FD7057">
          <w:rPr>
            <w:rStyle w:val="Hyperlink"/>
            <w:sz w:val="22"/>
            <w:szCs w:val="22"/>
          </w:rPr>
          <w:delText>endy@stanford.edu</w:delText>
        </w:r>
        <w:r w:rsidR="00BF282D" w:rsidRPr="00FE063E" w:rsidDel="00FD7057">
          <w:rPr>
            <w:rStyle w:val="Hyperlink"/>
            <w:sz w:val="22"/>
            <w:szCs w:val="22"/>
            <w:rPrChange w:id="885" w:author="Michal Galdzicki" w:date="2012-03-12T14:34:00Z">
              <w:rPr>
                <w:rStyle w:val="Hyperlink"/>
                <w:sz w:val="22"/>
                <w:szCs w:val="22"/>
              </w:rPr>
            </w:rPrChange>
          </w:rPr>
          <w:fldChar w:fldCharType="end"/>
        </w:r>
        <w:r w:rsidRPr="00FE063E" w:rsidDel="00FD7057">
          <w:rPr>
            <w:sz w:val="22"/>
            <w:szCs w:val="22"/>
            <w:rPrChange w:id="886" w:author="Michal Galdzicki" w:date="2012-03-12T14:34:00Z">
              <w:rPr/>
            </w:rPrChange>
          </w:rPr>
          <w:delText xml:space="preserve"> </w:delText>
        </w:r>
      </w:del>
    </w:p>
    <w:p w:rsidR="00352E9D" w:rsidRPr="00FE063E" w:rsidDel="00FD7057" w:rsidRDefault="00352E9D">
      <w:pPr>
        <w:contextualSpacing/>
        <w:rPr>
          <w:del w:id="887" w:author="Michal Galdzicki" w:date="2012-03-12T14:01:00Z"/>
          <w:sz w:val="22"/>
          <w:szCs w:val="22"/>
          <w:rPrChange w:id="888" w:author="Michal Galdzicki" w:date="2012-03-12T14:34:00Z">
            <w:rPr>
              <w:del w:id="889" w:author="Michal Galdzicki" w:date="2012-03-12T14:01:00Z"/>
            </w:rPr>
          </w:rPrChange>
        </w:rPr>
        <w:pPrChange w:id="890" w:author="Michal Galdzicki" w:date="2012-03-12T14:07:00Z">
          <w:pPr>
            <w:pStyle w:val="NoSpacing"/>
          </w:pPr>
        </w:pPrChange>
      </w:pPr>
      <w:del w:id="891" w:author="Michal Galdzicki" w:date="2012-03-12T14:01:00Z">
        <w:r w:rsidRPr="00FE063E" w:rsidDel="00FD7057">
          <w:rPr>
            <w:sz w:val="22"/>
            <w:szCs w:val="22"/>
            <w:rPrChange w:id="892" w:author="Michal Galdzicki" w:date="2012-03-12T14:34:00Z">
              <w:rPr/>
            </w:rPrChange>
          </w:rPr>
          <w:delText xml:space="preserve">John H. Gennari </w:delText>
        </w:r>
        <w:r w:rsidR="00BF282D" w:rsidRPr="00FE063E" w:rsidDel="00FD7057">
          <w:rPr>
            <w:sz w:val="22"/>
            <w:szCs w:val="22"/>
            <w:rPrChange w:id="893" w:author="Michal Galdzicki" w:date="2012-03-12T14:34:00Z">
              <w:rPr>
                <w:rStyle w:val="Hyperlink"/>
                <w:sz w:val="22"/>
                <w:szCs w:val="22"/>
              </w:rPr>
            </w:rPrChange>
          </w:rPr>
          <w:fldChar w:fldCharType="begin"/>
        </w:r>
        <w:r w:rsidR="00BF282D" w:rsidRPr="00FE063E" w:rsidDel="00FD7057">
          <w:rPr>
            <w:sz w:val="22"/>
            <w:szCs w:val="22"/>
            <w:rPrChange w:id="894" w:author="Michal Galdzicki" w:date="2012-03-12T14:34:00Z">
              <w:rPr/>
            </w:rPrChange>
          </w:rPr>
          <w:delInstrText xml:space="preserve"> HYPERLINK "mailto:gennari@uw.edu" </w:delInstrText>
        </w:r>
        <w:r w:rsidR="00BF282D" w:rsidRPr="00FE063E" w:rsidDel="00FD7057">
          <w:rPr>
            <w:sz w:val="22"/>
            <w:szCs w:val="22"/>
            <w:rPrChange w:id="895" w:author="Michal Galdzicki" w:date="2012-03-12T14:34:00Z">
              <w:rPr>
                <w:rStyle w:val="Hyperlink"/>
                <w:sz w:val="22"/>
                <w:szCs w:val="22"/>
              </w:rPr>
            </w:rPrChange>
          </w:rPr>
          <w:fldChar w:fldCharType="separate"/>
        </w:r>
        <w:r w:rsidRPr="00FE063E" w:rsidDel="00FD7057">
          <w:rPr>
            <w:rStyle w:val="Hyperlink"/>
            <w:sz w:val="22"/>
            <w:szCs w:val="22"/>
          </w:rPr>
          <w:delText>gennari@uw.edu</w:delText>
        </w:r>
        <w:r w:rsidR="00BF282D" w:rsidRPr="00FE063E" w:rsidDel="00FD7057">
          <w:rPr>
            <w:rStyle w:val="Hyperlink"/>
            <w:sz w:val="22"/>
            <w:szCs w:val="22"/>
            <w:rPrChange w:id="896" w:author="Michal Galdzicki" w:date="2012-03-12T14:34:00Z">
              <w:rPr>
                <w:rStyle w:val="Hyperlink"/>
                <w:sz w:val="22"/>
                <w:szCs w:val="22"/>
              </w:rPr>
            </w:rPrChange>
          </w:rPr>
          <w:fldChar w:fldCharType="end"/>
        </w:r>
        <w:r w:rsidRPr="00FE063E" w:rsidDel="00FD7057">
          <w:rPr>
            <w:sz w:val="22"/>
            <w:szCs w:val="22"/>
            <w:rPrChange w:id="897" w:author="Michal Galdzicki" w:date="2012-03-12T14:34:00Z">
              <w:rPr/>
            </w:rPrChange>
          </w:rPr>
          <w:delText xml:space="preserve"> </w:delText>
        </w:r>
      </w:del>
    </w:p>
    <w:p w:rsidR="00352E9D" w:rsidRPr="00FE063E" w:rsidDel="00FD7057" w:rsidRDefault="00352E9D">
      <w:pPr>
        <w:contextualSpacing/>
        <w:rPr>
          <w:del w:id="898" w:author="Michal Galdzicki" w:date="2012-03-12T14:01:00Z"/>
          <w:sz w:val="22"/>
          <w:szCs w:val="22"/>
          <w:rPrChange w:id="899" w:author="Michal Galdzicki" w:date="2012-03-12T14:34:00Z">
            <w:rPr>
              <w:del w:id="900" w:author="Michal Galdzicki" w:date="2012-03-12T14:01:00Z"/>
            </w:rPr>
          </w:rPrChange>
        </w:rPr>
        <w:pPrChange w:id="901" w:author="Michal Galdzicki" w:date="2012-03-12T14:07:00Z">
          <w:pPr>
            <w:pStyle w:val="NoSpacing"/>
          </w:pPr>
        </w:pPrChange>
      </w:pPr>
      <w:del w:id="902" w:author="Michal Galdzicki" w:date="2012-03-12T14:01:00Z">
        <w:r w:rsidRPr="00FE063E" w:rsidDel="00FD7057">
          <w:rPr>
            <w:sz w:val="22"/>
            <w:szCs w:val="22"/>
            <w:rPrChange w:id="903" w:author="Michal Galdzicki" w:date="2012-03-12T14:34:00Z">
              <w:rPr/>
            </w:rPrChange>
          </w:rPr>
          <w:delText xml:space="preserve">Raik  Grünberg </w:delText>
        </w:r>
        <w:r w:rsidR="00BF282D" w:rsidRPr="00FE063E" w:rsidDel="00FD7057">
          <w:rPr>
            <w:sz w:val="22"/>
            <w:szCs w:val="22"/>
            <w:rPrChange w:id="904" w:author="Michal Galdzicki" w:date="2012-03-12T14:34:00Z">
              <w:rPr>
                <w:rStyle w:val="Hyperlink"/>
                <w:sz w:val="22"/>
                <w:szCs w:val="22"/>
              </w:rPr>
            </w:rPrChange>
          </w:rPr>
          <w:fldChar w:fldCharType="begin"/>
        </w:r>
        <w:r w:rsidR="00BF282D" w:rsidRPr="00FE063E" w:rsidDel="00FD7057">
          <w:rPr>
            <w:sz w:val="22"/>
            <w:szCs w:val="22"/>
            <w:rPrChange w:id="905" w:author="Michal Galdzicki" w:date="2012-03-12T14:34:00Z">
              <w:rPr/>
            </w:rPrChange>
          </w:rPr>
          <w:delInstrText xml:space="preserve"> HYPERLINK "mailto:raik.gruenberg@crg.es" </w:delInstrText>
        </w:r>
        <w:r w:rsidR="00BF282D" w:rsidRPr="00FE063E" w:rsidDel="00FD7057">
          <w:rPr>
            <w:sz w:val="22"/>
            <w:szCs w:val="22"/>
            <w:rPrChange w:id="906" w:author="Michal Galdzicki" w:date="2012-03-12T14:34:00Z">
              <w:rPr>
                <w:rStyle w:val="Hyperlink"/>
                <w:sz w:val="22"/>
                <w:szCs w:val="22"/>
              </w:rPr>
            </w:rPrChange>
          </w:rPr>
          <w:fldChar w:fldCharType="separate"/>
        </w:r>
        <w:r w:rsidRPr="00FE063E" w:rsidDel="00FD7057">
          <w:rPr>
            <w:rStyle w:val="Hyperlink"/>
            <w:sz w:val="22"/>
            <w:szCs w:val="22"/>
          </w:rPr>
          <w:delText>raik.gruenberg@crg.es</w:delText>
        </w:r>
        <w:r w:rsidR="00BF282D" w:rsidRPr="00FE063E" w:rsidDel="00FD7057">
          <w:rPr>
            <w:rStyle w:val="Hyperlink"/>
            <w:sz w:val="22"/>
            <w:szCs w:val="22"/>
            <w:rPrChange w:id="907" w:author="Michal Galdzicki" w:date="2012-03-12T14:34:00Z">
              <w:rPr>
                <w:rStyle w:val="Hyperlink"/>
                <w:sz w:val="22"/>
                <w:szCs w:val="22"/>
              </w:rPr>
            </w:rPrChange>
          </w:rPr>
          <w:fldChar w:fldCharType="end"/>
        </w:r>
        <w:r w:rsidRPr="00FE063E" w:rsidDel="00FD7057">
          <w:rPr>
            <w:sz w:val="22"/>
            <w:szCs w:val="22"/>
            <w:rPrChange w:id="908" w:author="Michal Galdzicki" w:date="2012-03-12T14:34:00Z">
              <w:rPr/>
            </w:rPrChange>
          </w:rPr>
          <w:delText xml:space="preserve"> </w:delText>
        </w:r>
      </w:del>
    </w:p>
    <w:p w:rsidR="00352E9D" w:rsidRPr="00FE063E" w:rsidDel="00FD7057" w:rsidRDefault="00352E9D">
      <w:pPr>
        <w:contextualSpacing/>
        <w:rPr>
          <w:del w:id="909" w:author="Michal Galdzicki" w:date="2012-03-12T14:01:00Z"/>
          <w:sz w:val="22"/>
          <w:szCs w:val="22"/>
          <w:rPrChange w:id="910" w:author="Michal Galdzicki" w:date="2012-03-12T14:34:00Z">
            <w:rPr>
              <w:del w:id="911" w:author="Michal Galdzicki" w:date="2012-03-12T14:01:00Z"/>
            </w:rPr>
          </w:rPrChange>
        </w:rPr>
        <w:pPrChange w:id="912" w:author="Michal Galdzicki" w:date="2012-03-12T14:07:00Z">
          <w:pPr>
            <w:pStyle w:val="NoSpacing"/>
          </w:pPr>
        </w:pPrChange>
      </w:pPr>
      <w:del w:id="913" w:author="Michal Galdzicki" w:date="2012-03-12T14:01:00Z">
        <w:r w:rsidRPr="00FE063E" w:rsidDel="00FD7057">
          <w:rPr>
            <w:sz w:val="22"/>
            <w:szCs w:val="22"/>
            <w:rPrChange w:id="914" w:author="Michal Galdzicki" w:date="2012-03-12T14:34:00Z">
              <w:rPr/>
            </w:rPrChange>
          </w:rPr>
          <w:delText xml:space="preserve">Timothy S. Ham </w:delText>
        </w:r>
        <w:r w:rsidR="00BF282D" w:rsidRPr="00FE063E" w:rsidDel="00FD7057">
          <w:rPr>
            <w:sz w:val="22"/>
            <w:szCs w:val="22"/>
            <w:rPrChange w:id="915" w:author="Michal Galdzicki" w:date="2012-03-12T14:34:00Z">
              <w:rPr>
                <w:rStyle w:val="Hyperlink"/>
                <w:sz w:val="22"/>
                <w:szCs w:val="22"/>
              </w:rPr>
            </w:rPrChange>
          </w:rPr>
          <w:fldChar w:fldCharType="begin"/>
        </w:r>
        <w:r w:rsidR="00BF282D" w:rsidRPr="00FE063E" w:rsidDel="00FD7057">
          <w:rPr>
            <w:sz w:val="22"/>
            <w:szCs w:val="22"/>
            <w:rPrChange w:id="916" w:author="Michal Galdzicki" w:date="2012-03-12T14:34:00Z">
              <w:rPr/>
            </w:rPrChange>
          </w:rPr>
          <w:delInstrText xml:space="preserve"> HYPERLINK "mailto:tsham@lbl.gov" </w:delInstrText>
        </w:r>
        <w:r w:rsidR="00BF282D" w:rsidRPr="00FE063E" w:rsidDel="00FD7057">
          <w:rPr>
            <w:sz w:val="22"/>
            <w:szCs w:val="22"/>
            <w:rPrChange w:id="917" w:author="Michal Galdzicki" w:date="2012-03-12T14:34:00Z">
              <w:rPr>
                <w:rStyle w:val="Hyperlink"/>
                <w:sz w:val="22"/>
                <w:szCs w:val="22"/>
              </w:rPr>
            </w:rPrChange>
          </w:rPr>
          <w:fldChar w:fldCharType="separate"/>
        </w:r>
        <w:r w:rsidRPr="00FE063E" w:rsidDel="00FD7057">
          <w:rPr>
            <w:rStyle w:val="Hyperlink"/>
            <w:sz w:val="22"/>
            <w:szCs w:val="22"/>
          </w:rPr>
          <w:delText>tsham@lbl.gov</w:delText>
        </w:r>
        <w:r w:rsidR="00BF282D" w:rsidRPr="00FE063E" w:rsidDel="00FD7057">
          <w:rPr>
            <w:rStyle w:val="Hyperlink"/>
            <w:sz w:val="22"/>
            <w:szCs w:val="22"/>
            <w:rPrChange w:id="918" w:author="Michal Galdzicki" w:date="2012-03-12T14:34:00Z">
              <w:rPr>
                <w:rStyle w:val="Hyperlink"/>
                <w:sz w:val="22"/>
                <w:szCs w:val="22"/>
              </w:rPr>
            </w:rPrChange>
          </w:rPr>
          <w:fldChar w:fldCharType="end"/>
        </w:r>
        <w:r w:rsidRPr="00FE063E" w:rsidDel="00FD7057">
          <w:rPr>
            <w:sz w:val="22"/>
            <w:szCs w:val="22"/>
            <w:rPrChange w:id="919" w:author="Michal Galdzicki" w:date="2012-03-12T14:34:00Z">
              <w:rPr/>
            </w:rPrChange>
          </w:rPr>
          <w:delText xml:space="preserve"> </w:delText>
        </w:r>
      </w:del>
    </w:p>
    <w:p w:rsidR="00352E9D" w:rsidRPr="00FE063E" w:rsidDel="00FD7057" w:rsidRDefault="00352E9D">
      <w:pPr>
        <w:contextualSpacing/>
        <w:rPr>
          <w:del w:id="920" w:author="Michal Galdzicki" w:date="2012-03-12T14:01:00Z"/>
          <w:sz w:val="22"/>
          <w:szCs w:val="22"/>
          <w:rPrChange w:id="921" w:author="Michal Galdzicki" w:date="2012-03-12T14:34:00Z">
            <w:rPr>
              <w:del w:id="922" w:author="Michal Galdzicki" w:date="2012-03-12T14:01:00Z"/>
            </w:rPr>
          </w:rPrChange>
        </w:rPr>
        <w:pPrChange w:id="923" w:author="Michal Galdzicki" w:date="2012-03-12T14:07:00Z">
          <w:pPr>
            <w:pStyle w:val="NoSpacing"/>
          </w:pPr>
        </w:pPrChange>
      </w:pPr>
      <w:del w:id="924" w:author="Michal Galdzicki" w:date="2012-03-12T14:01:00Z">
        <w:r w:rsidRPr="00FE063E" w:rsidDel="00FD7057">
          <w:rPr>
            <w:sz w:val="22"/>
            <w:szCs w:val="22"/>
            <w:rPrChange w:id="925" w:author="Michal Galdzicki" w:date="2012-03-12T14:34:00Z">
              <w:rPr/>
            </w:rPrChange>
          </w:rPr>
          <w:delText xml:space="preserve">Allan Kuchinsky </w:delText>
        </w:r>
        <w:r w:rsidR="00BF282D" w:rsidRPr="00FE063E" w:rsidDel="00FD7057">
          <w:rPr>
            <w:sz w:val="22"/>
            <w:szCs w:val="22"/>
            <w:rPrChange w:id="926" w:author="Michal Galdzicki" w:date="2012-03-12T14:34:00Z">
              <w:rPr>
                <w:rStyle w:val="Hyperlink"/>
                <w:sz w:val="22"/>
                <w:szCs w:val="22"/>
              </w:rPr>
            </w:rPrChange>
          </w:rPr>
          <w:fldChar w:fldCharType="begin"/>
        </w:r>
        <w:r w:rsidR="00BF282D" w:rsidRPr="00FE063E" w:rsidDel="00FD7057">
          <w:rPr>
            <w:sz w:val="22"/>
            <w:szCs w:val="22"/>
            <w:rPrChange w:id="927" w:author="Michal Galdzicki" w:date="2012-03-12T14:34:00Z">
              <w:rPr/>
            </w:rPrChange>
          </w:rPr>
          <w:delInstrText xml:space="preserve"> HYPERLINK "mailto:allan_kuchinsky@agilent.com" </w:delInstrText>
        </w:r>
        <w:r w:rsidR="00BF282D" w:rsidRPr="00FE063E" w:rsidDel="00FD7057">
          <w:rPr>
            <w:sz w:val="22"/>
            <w:szCs w:val="22"/>
            <w:rPrChange w:id="928" w:author="Michal Galdzicki" w:date="2012-03-12T14:34:00Z">
              <w:rPr>
                <w:rStyle w:val="Hyperlink"/>
                <w:sz w:val="22"/>
                <w:szCs w:val="22"/>
              </w:rPr>
            </w:rPrChange>
          </w:rPr>
          <w:fldChar w:fldCharType="separate"/>
        </w:r>
        <w:r w:rsidRPr="00FE063E" w:rsidDel="00FD7057">
          <w:rPr>
            <w:rStyle w:val="Hyperlink"/>
            <w:sz w:val="22"/>
            <w:szCs w:val="22"/>
          </w:rPr>
          <w:delText>allan_kuchinsky@agilent.com</w:delText>
        </w:r>
        <w:r w:rsidR="00BF282D" w:rsidRPr="00FE063E" w:rsidDel="00FD7057">
          <w:rPr>
            <w:rStyle w:val="Hyperlink"/>
            <w:sz w:val="22"/>
            <w:szCs w:val="22"/>
            <w:rPrChange w:id="929" w:author="Michal Galdzicki" w:date="2012-03-12T14:34:00Z">
              <w:rPr>
                <w:rStyle w:val="Hyperlink"/>
                <w:sz w:val="22"/>
                <w:szCs w:val="22"/>
              </w:rPr>
            </w:rPrChange>
          </w:rPr>
          <w:fldChar w:fldCharType="end"/>
        </w:r>
        <w:r w:rsidRPr="00FE063E" w:rsidDel="00FD7057">
          <w:rPr>
            <w:sz w:val="22"/>
            <w:szCs w:val="22"/>
            <w:rPrChange w:id="930" w:author="Michal Galdzicki" w:date="2012-03-12T14:34:00Z">
              <w:rPr/>
            </w:rPrChange>
          </w:rPr>
          <w:delText xml:space="preserve"> </w:delText>
        </w:r>
      </w:del>
    </w:p>
    <w:p w:rsidR="00352E9D" w:rsidRPr="00FE063E" w:rsidDel="00FD7057" w:rsidRDefault="00352E9D">
      <w:pPr>
        <w:contextualSpacing/>
        <w:rPr>
          <w:del w:id="931" w:author="Michal Galdzicki" w:date="2012-03-12T14:01:00Z"/>
          <w:sz w:val="22"/>
          <w:szCs w:val="22"/>
          <w:rPrChange w:id="932" w:author="Michal Galdzicki" w:date="2012-03-12T14:34:00Z">
            <w:rPr>
              <w:del w:id="933" w:author="Michal Galdzicki" w:date="2012-03-12T14:01:00Z"/>
            </w:rPr>
          </w:rPrChange>
        </w:rPr>
        <w:pPrChange w:id="934" w:author="Michal Galdzicki" w:date="2012-03-12T14:07:00Z">
          <w:pPr>
            <w:pStyle w:val="NoSpacing"/>
          </w:pPr>
        </w:pPrChange>
      </w:pPr>
      <w:del w:id="935" w:author="Michal Galdzicki" w:date="2012-03-12T14:01:00Z">
        <w:r w:rsidRPr="00FE063E" w:rsidDel="00FD7057">
          <w:rPr>
            <w:sz w:val="22"/>
            <w:szCs w:val="22"/>
            <w:rPrChange w:id="936" w:author="Michal Galdzicki" w:date="2012-03-12T14:34:00Z">
              <w:rPr/>
            </w:rPrChange>
          </w:rPr>
          <w:delText xml:space="preserve">Matthew W. Lux </w:delText>
        </w:r>
        <w:r w:rsidR="00BF282D" w:rsidRPr="00FE063E" w:rsidDel="00FD7057">
          <w:rPr>
            <w:sz w:val="22"/>
            <w:szCs w:val="22"/>
            <w:rPrChange w:id="937" w:author="Michal Galdzicki" w:date="2012-03-12T14:34:00Z">
              <w:rPr>
                <w:rStyle w:val="Hyperlink"/>
                <w:sz w:val="22"/>
                <w:szCs w:val="22"/>
              </w:rPr>
            </w:rPrChange>
          </w:rPr>
          <w:fldChar w:fldCharType="begin"/>
        </w:r>
        <w:r w:rsidR="00BF282D" w:rsidRPr="00FE063E" w:rsidDel="00FD7057">
          <w:rPr>
            <w:sz w:val="22"/>
            <w:szCs w:val="22"/>
            <w:rPrChange w:id="938" w:author="Michal Galdzicki" w:date="2012-03-12T14:34:00Z">
              <w:rPr/>
            </w:rPrChange>
          </w:rPr>
          <w:delInstrText xml:space="preserve"> HYPERLINK "mailto:mlux@vbi.vt.edu" </w:delInstrText>
        </w:r>
        <w:r w:rsidR="00BF282D" w:rsidRPr="00FE063E" w:rsidDel="00FD7057">
          <w:rPr>
            <w:sz w:val="22"/>
            <w:szCs w:val="22"/>
            <w:rPrChange w:id="939" w:author="Michal Galdzicki" w:date="2012-03-12T14:34:00Z">
              <w:rPr>
                <w:rStyle w:val="Hyperlink"/>
                <w:sz w:val="22"/>
                <w:szCs w:val="22"/>
              </w:rPr>
            </w:rPrChange>
          </w:rPr>
          <w:fldChar w:fldCharType="separate"/>
        </w:r>
        <w:r w:rsidRPr="00FE063E" w:rsidDel="00FD7057">
          <w:rPr>
            <w:rStyle w:val="Hyperlink"/>
            <w:sz w:val="22"/>
            <w:szCs w:val="22"/>
          </w:rPr>
          <w:delText>mlux@vbi.vt.edu</w:delText>
        </w:r>
        <w:r w:rsidR="00BF282D" w:rsidRPr="00FE063E" w:rsidDel="00FD7057">
          <w:rPr>
            <w:rStyle w:val="Hyperlink"/>
            <w:sz w:val="22"/>
            <w:szCs w:val="22"/>
            <w:rPrChange w:id="940" w:author="Michal Galdzicki" w:date="2012-03-12T14:34:00Z">
              <w:rPr>
                <w:rStyle w:val="Hyperlink"/>
                <w:sz w:val="22"/>
                <w:szCs w:val="22"/>
              </w:rPr>
            </w:rPrChange>
          </w:rPr>
          <w:fldChar w:fldCharType="end"/>
        </w:r>
      </w:del>
    </w:p>
    <w:p w:rsidR="00352E9D" w:rsidRPr="00FE063E" w:rsidDel="00FD7057" w:rsidRDefault="00352E9D">
      <w:pPr>
        <w:contextualSpacing/>
        <w:rPr>
          <w:del w:id="941" w:author="Michal Galdzicki" w:date="2012-03-12T14:01:00Z"/>
          <w:sz w:val="22"/>
          <w:szCs w:val="22"/>
          <w:rPrChange w:id="942" w:author="Michal Galdzicki" w:date="2012-03-12T14:34:00Z">
            <w:rPr>
              <w:del w:id="943" w:author="Michal Galdzicki" w:date="2012-03-12T14:01:00Z"/>
            </w:rPr>
          </w:rPrChange>
        </w:rPr>
        <w:pPrChange w:id="944" w:author="Michal Galdzicki" w:date="2012-03-12T14:07:00Z">
          <w:pPr>
            <w:pStyle w:val="NoSpacing"/>
          </w:pPr>
        </w:pPrChange>
      </w:pPr>
      <w:del w:id="945" w:author="Michal Galdzicki" w:date="2012-03-12T14:01:00Z">
        <w:r w:rsidRPr="00FE063E" w:rsidDel="00FD7057">
          <w:rPr>
            <w:sz w:val="22"/>
            <w:szCs w:val="22"/>
            <w:rPrChange w:id="946" w:author="Michal Galdzicki" w:date="2012-03-12T14:34:00Z">
              <w:rPr/>
            </w:rPrChange>
          </w:rPr>
          <w:delText xml:space="preserve">Curtis Madsen </w:delText>
        </w:r>
        <w:r w:rsidR="00BF282D" w:rsidRPr="00FE063E" w:rsidDel="00FD7057">
          <w:rPr>
            <w:sz w:val="22"/>
            <w:szCs w:val="22"/>
            <w:rPrChange w:id="947" w:author="Michal Galdzicki" w:date="2012-03-12T14:34:00Z">
              <w:rPr>
                <w:rStyle w:val="Hyperlink"/>
                <w:sz w:val="22"/>
                <w:szCs w:val="22"/>
              </w:rPr>
            </w:rPrChange>
          </w:rPr>
          <w:fldChar w:fldCharType="begin"/>
        </w:r>
        <w:r w:rsidR="00BF282D" w:rsidRPr="00FE063E" w:rsidDel="00FD7057">
          <w:rPr>
            <w:sz w:val="22"/>
            <w:szCs w:val="22"/>
            <w:rPrChange w:id="948" w:author="Michal Galdzicki" w:date="2012-03-12T14:34:00Z">
              <w:rPr/>
            </w:rPrChange>
          </w:rPr>
          <w:delInstrText xml:space="preserve"> HYPERLINK "mailto:curtis.madsen@utah.edu" </w:delInstrText>
        </w:r>
        <w:r w:rsidR="00BF282D" w:rsidRPr="00FE063E" w:rsidDel="00FD7057">
          <w:rPr>
            <w:sz w:val="22"/>
            <w:szCs w:val="22"/>
            <w:rPrChange w:id="949" w:author="Michal Galdzicki" w:date="2012-03-12T14:34:00Z">
              <w:rPr>
                <w:rStyle w:val="Hyperlink"/>
                <w:sz w:val="22"/>
                <w:szCs w:val="22"/>
              </w:rPr>
            </w:rPrChange>
          </w:rPr>
          <w:fldChar w:fldCharType="separate"/>
        </w:r>
        <w:r w:rsidRPr="00FE063E" w:rsidDel="00FD7057">
          <w:rPr>
            <w:rStyle w:val="Hyperlink"/>
            <w:sz w:val="22"/>
            <w:szCs w:val="22"/>
          </w:rPr>
          <w:delText>curtis.madsen@utah.edu</w:delText>
        </w:r>
        <w:r w:rsidR="00BF282D" w:rsidRPr="00FE063E" w:rsidDel="00FD7057">
          <w:rPr>
            <w:rStyle w:val="Hyperlink"/>
            <w:sz w:val="22"/>
            <w:szCs w:val="22"/>
            <w:rPrChange w:id="950" w:author="Michal Galdzicki" w:date="2012-03-12T14:34:00Z">
              <w:rPr>
                <w:rStyle w:val="Hyperlink"/>
                <w:sz w:val="22"/>
                <w:szCs w:val="22"/>
              </w:rPr>
            </w:rPrChange>
          </w:rPr>
          <w:fldChar w:fldCharType="end"/>
        </w:r>
        <w:r w:rsidRPr="00FE063E" w:rsidDel="00FD7057">
          <w:rPr>
            <w:sz w:val="22"/>
            <w:szCs w:val="22"/>
            <w:rPrChange w:id="951" w:author="Michal Galdzicki" w:date="2012-03-12T14:34:00Z">
              <w:rPr/>
            </w:rPrChange>
          </w:rPr>
          <w:delText xml:space="preserve"> </w:delText>
        </w:r>
      </w:del>
    </w:p>
    <w:p w:rsidR="00352E9D" w:rsidRPr="00FE063E" w:rsidDel="00FD7057" w:rsidRDefault="00352E9D">
      <w:pPr>
        <w:contextualSpacing/>
        <w:rPr>
          <w:del w:id="952" w:author="Michal Galdzicki" w:date="2012-03-12T14:01:00Z"/>
          <w:sz w:val="22"/>
          <w:szCs w:val="22"/>
          <w:rPrChange w:id="953" w:author="Michal Galdzicki" w:date="2012-03-12T14:34:00Z">
            <w:rPr>
              <w:del w:id="954" w:author="Michal Galdzicki" w:date="2012-03-12T14:01:00Z"/>
            </w:rPr>
          </w:rPrChange>
        </w:rPr>
        <w:pPrChange w:id="955" w:author="Michal Galdzicki" w:date="2012-03-12T14:07:00Z">
          <w:pPr>
            <w:pStyle w:val="NoSpacing"/>
          </w:pPr>
        </w:pPrChange>
      </w:pPr>
      <w:del w:id="956" w:author="Michal Galdzicki" w:date="2012-03-12T14:01:00Z">
        <w:r w:rsidRPr="00FE063E" w:rsidDel="00FD7057">
          <w:rPr>
            <w:sz w:val="22"/>
            <w:szCs w:val="22"/>
            <w:rPrChange w:id="957" w:author="Michal Galdzicki" w:date="2012-03-12T14:34:00Z">
              <w:rPr/>
            </w:rPrChange>
          </w:rPr>
          <w:delText xml:space="preserve">Goksel Misirli </w:delText>
        </w:r>
        <w:r w:rsidR="00BF282D" w:rsidRPr="00FE063E" w:rsidDel="00FD7057">
          <w:rPr>
            <w:sz w:val="22"/>
            <w:szCs w:val="22"/>
            <w:rPrChange w:id="958" w:author="Michal Galdzicki" w:date="2012-03-12T14:34:00Z">
              <w:rPr>
                <w:rStyle w:val="Hyperlink"/>
                <w:sz w:val="22"/>
                <w:szCs w:val="22"/>
              </w:rPr>
            </w:rPrChange>
          </w:rPr>
          <w:fldChar w:fldCharType="begin"/>
        </w:r>
        <w:r w:rsidR="00BF282D" w:rsidRPr="00FE063E" w:rsidDel="00FD7057">
          <w:rPr>
            <w:sz w:val="22"/>
            <w:szCs w:val="22"/>
            <w:rPrChange w:id="959" w:author="Michal Galdzicki" w:date="2012-03-12T14:34:00Z">
              <w:rPr/>
            </w:rPrChange>
          </w:rPr>
          <w:delInstrText xml:space="preserve"> HYPERLINK "mailto:goksel.misirli@ncl.ac.uk" </w:delInstrText>
        </w:r>
        <w:r w:rsidR="00BF282D" w:rsidRPr="00FE063E" w:rsidDel="00FD7057">
          <w:rPr>
            <w:sz w:val="22"/>
            <w:szCs w:val="22"/>
            <w:rPrChange w:id="960" w:author="Michal Galdzicki" w:date="2012-03-12T14:34:00Z">
              <w:rPr>
                <w:rStyle w:val="Hyperlink"/>
                <w:sz w:val="22"/>
                <w:szCs w:val="22"/>
              </w:rPr>
            </w:rPrChange>
          </w:rPr>
          <w:fldChar w:fldCharType="separate"/>
        </w:r>
        <w:r w:rsidRPr="00FE063E" w:rsidDel="00FD7057">
          <w:rPr>
            <w:rStyle w:val="Hyperlink"/>
            <w:sz w:val="22"/>
            <w:szCs w:val="22"/>
          </w:rPr>
          <w:delText>goksel.misirli@ncl.ac.uk</w:delText>
        </w:r>
        <w:r w:rsidR="00BF282D" w:rsidRPr="00FE063E" w:rsidDel="00FD7057">
          <w:rPr>
            <w:rStyle w:val="Hyperlink"/>
            <w:sz w:val="22"/>
            <w:szCs w:val="22"/>
            <w:rPrChange w:id="961" w:author="Michal Galdzicki" w:date="2012-03-12T14:34:00Z">
              <w:rPr>
                <w:rStyle w:val="Hyperlink"/>
                <w:sz w:val="22"/>
                <w:szCs w:val="22"/>
              </w:rPr>
            </w:rPrChange>
          </w:rPr>
          <w:fldChar w:fldCharType="end"/>
        </w:r>
        <w:r w:rsidRPr="00FE063E" w:rsidDel="00FD7057">
          <w:rPr>
            <w:sz w:val="22"/>
            <w:szCs w:val="22"/>
            <w:rPrChange w:id="962" w:author="Michal Galdzicki" w:date="2012-03-12T14:34:00Z">
              <w:rPr/>
            </w:rPrChange>
          </w:rPr>
          <w:delText xml:space="preserve"> </w:delText>
        </w:r>
      </w:del>
    </w:p>
    <w:p w:rsidR="00352E9D" w:rsidRPr="00FE063E" w:rsidDel="00FD7057" w:rsidRDefault="00352E9D">
      <w:pPr>
        <w:contextualSpacing/>
        <w:rPr>
          <w:del w:id="963" w:author="Michal Galdzicki" w:date="2012-03-12T14:01:00Z"/>
          <w:sz w:val="22"/>
          <w:szCs w:val="22"/>
          <w:rPrChange w:id="964" w:author="Michal Galdzicki" w:date="2012-03-12T14:34:00Z">
            <w:rPr>
              <w:del w:id="965" w:author="Michal Galdzicki" w:date="2012-03-12T14:01:00Z"/>
            </w:rPr>
          </w:rPrChange>
        </w:rPr>
        <w:pPrChange w:id="966" w:author="Michal Galdzicki" w:date="2012-03-12T14:07:00Z">
          <w:pPr>
            <w:pStyle w:val="NoSpacing"/>
          </w:pPr>
        </w:pPrChange>
      </w:pPr>
      <w:del w:id="967" w:author="Michal Galdzicki" w:date="2012-03-12T14:01:00Z">
        <w:r w:rsidRPr="00FE063E" w:rsidDel="00FD7057">
          <w:rPr>
            <w:sz w:val="22"/>
            <w:szCs w:val="22"/>
            <w:rPrChange w:id="968" w:author="Michal Galdzicki" w:date="2012-03-12T14:34:00Z">
              <w:rPr/>
            </w:rPrChange>
          </w:rPr>
          <w:delText xml:space="preserve">Chris J. Myers </w:delText>
        </w:r>
        <w:r w:rsidR="00BF282D" w:rsidRPr="00FE063E" w:rsidDel="00FD7057">
          <w:rPr>
            <w:sz w:val="22"/>
            <w:szCs w:val="22"/>
            <w:rPrChange w:id="969" w:author="Michal Galdzicki" w:date="2012-03-12T14:34:00Z">
              <w:rPr>
                <w:rStyle w:val="Hyperlink"/>
                <w:sz w:val="22"/>
                <w:szCs w:val="22"/>
              </w:rPr>
            </w:rPrChange>
          </w:rPr>
          <w:fldChar w:fldCharType="begin"/>
        </w:r>
        <w:r w:rsidR="00BF282D" w:rsidRPr="00FE063E" w:rsidDel="00FD7057">
          <w:rPr>
            <w:sz w:val="22"/>
            <w:szCs w:val="22"/>
            <w:rPrChange w:id="970" w:author="Michal Galdzicki" w:date="2012-03-12T14:34:00Z">
              <w:rPr/>
            </w:rPrChange>
          </w:rPr>
          <w:delInstrText xml:space="preserve"> HYPERLINK "mailto:myers@ece.utah.edu" </w:delInstrText>
        </w:r>
        <w:r w:rsidR="00BF282D" w:rsidRPr="00FE063E" w:rsidDel="00FD7057">
          <w:rPr>
            <w:sz w:val="22"/>
            <w:szCs w:val="22"/>
            <w:rPrChange w:id="971" w:author="Michal Galdzicki" w:date="2012-03-12T14:34:00Z">
              <w:rPr>
                <w:rStyle w:val="Hyperlink"/>
                <w:sz w:val="22"/>
                <w:szCs w:val="22"/>
              </w:rPr>
            </w:rPrChange>
          </w:rPr>
          <w:fldChar w:fldCharType="separate"/>
        </w:r>
        <w:r w:rsidRPr="00FE063E" w:rsidDel="00FD7057">
          <w:rPr>
            <w:rStyle w:val="Hyperlink"/>
            <w:sz w:val="22"/>
            <w:szCs w:val="22"/>
          </w:rPr>
          <w:delText>myers@ece.utah.edu</w:delText>
        </w:r>
        <w:r w:rsidR="00BF282D" w:rsidRPr="00FE063E" w:rsidDel="00FD7057">
          <w:rPr>
            <w:rStyle w:val="Hyperlink"/>
            <w:sz w:val="22"/>
            <w:szCs w:val="22"/>
            <w:rPrChange w:id="972" w:author="Michal Galdzicki" w:date="2012-03-12T14:34:00Z">
              <w:rPr>
                <w:rStyle w:val="Hyperlink"/>
                <w:sz w:val="22"/>
                <w:szCs w:val="22"/>
              </w:rPr>
            </w:rPrChange>
          </w:rPr>
          <w:fldChar w:fldCharType="end"/>
        </w:r>
        <w:r w:rsidRPr="00FE063E" w:rsidDel="00FD7057">
          <w:rPr>
            <w:sz w:val="22"/>
            <w:szCs w:val="22"/>
            <w:rPrChange w:id="973" w:author="Michal Galdzicki" w:date="2012-03-12T14:34:00Z">
              <w:rPr/>
            </w:rPrChange>
          </w:rPr>
          <w:delText xml:space="preserve"> </w:delText>
        </w:r>
      </w:del>
    </w:p>
    <w:p w:rsidR="00352E9D" w:rsidRPr="00FE063E" w:rsidDel="00FD7057" w:rsidRDefault="00352E9D">
      <w:pPr>
        <w:contextualSpacing/>
        <w:rPr>
          <w:del w:id="974" w:author="Michal Galdzicki" w:date="2012-03-12T14:01:00Z"/>
          <w:sz w:val="22"/>
          <w:szCs w:val="22"/>
          <w:rPrChange w:id="975" w:author="Michal Galdzicki" w:date="2012-03-12T14:34:00Z">
            <w:rPr>
              <w:del w:id="976" w:author="Michal Galdzicki" w:date="2012-03-12T14:01:00Z"/>
            </w:rPr>
          </w:rPrChange>
        </w:rPr>
        <w:pPrChange w:id="977" w:author="Michal Galdzicki" w:date="2012-03-12T14:07:00Z">
          <w:pPr>
            <w:pStyle w:val="NoSpacing"/>
          </w:pPr>
        </w:pPrChange>
      </w:pPr>
      <w:del w:id="978" w:author="Michal Galdzicki" w:date="2012-03-12T14:01:00Z">
        <w:r w:rsidRPr="00FE063E" w:rsidDel="00FD7057">
          <w:rPr>
            <w:sz w:val="22"/>
            <w:szCs w:val="22"/>
            <w:rPrChange w:id="979" w:author="Michal Galdzicki" w:date="2012-03-12T14:34:00Z">
              <w:rPr/>
            </w:rPrChange>
          </w:rPr>
          <w:delText xml:space="preserve">Jean Peccoud </w:delText>
        </w:r>
        <w:r w:rsidR="00BF282D" w:rsidRPr="00FE063E" w:rsidDel="00FD7057">
          <w:rPr>
            <w:sz w:val="22"/>
            <w:szCs w:val="22"/>
            <w:rPrChange w:id="980" w:author="Michal Galdzicki" w:date="2012-03-12T14:34:00Z">
              <w:rPr>
                <w:rStyle w:val="Hyperlink"/>
                <w:sz w:val="22"/>
                <w:szCs w:val="22"/>
              </w:rPr>
            </w:rPrChange>
          </w:rPr>
          <w:fldChar w:fldCharType="begin"/>
        </w:r>
        <w:r w:rsidR="00BF282D" w:rsidRPr="00FE063E" w:rsidDel="00FD7057">
          <w:rPr>
            <w:sz w:val="22"/>
            <w:szCs w:val="22"/>
            <w:rPrChange w:id="981" w:author="Michal Galdzicki" w:date="2012-03-12T14:34:00Z">
              <w:rPr/>
            </w:rPrChange>
          </w:rPr>
          <w:delInstrText xml:space="preserve"> HYPERLINK "mailto:jpeccoud@vbi.vt.edu" </w:delInstrText>
        </w:r>
        <w:r w:rsidR="00BF282D" w:rsidRPr="00FE063E" w:rsidDel="00FD7057">
          <w:rPr>
            <w:sz w:val="22"/>
            <w:szCs w:val="22"/>
            <w:rPrChange w:id="982" w:author="Michal Galdzicki" w:date="2012-03-12T14:34:00Z">
              <w:rPr>
                <w:rStyle w:val="Hyperlink"/>
                <w:sz w:val="22"/>
                <w:szCs w:val="22"/>
              </w:rPr>
            </w:rPrChange>
          </w:rPr>
          <w:fldChar w:fldCharType="separate"/>
        </w:r>
        <w:r w:rsidRPr="00FE063E" w:rsidDel="00FD7057">
          <w:rPr>
            <w:rStyle w:val="Hyperlink"/>
            <w:sz w:val="22"/>
            <w:szCs w:val="22"/>
          </w:rPr>
          <w:delText>jpeccoud@vbi.vt.edu</w:delText>
        </w:r>
        <w:r w:rsidR="00BF282D" w:rsidRPr="00FE063E" w:rsidDel="00FD7057">
          <w:rPr>
            <w:rStyle w:val="Hyperlink"/>
            <w:sz w:val="22"/>
            <w:szCs w:val="22"/>
            <w:rPrChange w:id="983" w:author="Michal Galdzicki" w:date="2012-03-12T14:34:00Z">
              <w:rPr>
                <w:rStyle w:val="Hyperlink"/>
                <w:sz w:val="22"/>
                <w:szCs w:val="22"/>
              </w:rPr>
            </w:rPrChange>
          </w:rPr>
          <w:fldChar w:fldCharType="end"/>
        </w:r>
        <w:r w:rsidRPr="00FE063E" w:rsidDel="00FD7057">
          <w:rPr>
            <w:sz w:val="22"/>
            <w:szCs w:val="22"/>
            <w:rPrChange w:id="984" w:author="Michal Galdzicki" w:date="2012-03-12T14:34:00Z">
              <w:rPr/>
            </w:rPrChange>
          </w:rPr>
          <w:delText xml:space="preserve"> </w:delText>
        </w:r>
      </w:del>
    </w:p>
    <w:p w:rsidR="00352E9D" w:rsidRPr="00FE063E" w:rsidDel="00FD7057" w:rsidRDefault="00352E9D">
      <w:pPr>
        <w:contextualSpacing/>
        <w:rPr>
          <w:del w:id="985" w:author="Michal Galdzicki" w:date="2012-03-12T14:01:00Z"/>
          <w:sz w:val="22"/>
          <w:szCs w:val="22"/>
          <w:rPrChange w:id="986" w:author="Michal Galdzicki" w:date="2012-03-12T14:34:00Z">
            <w:rPr>
              <w:del w:id="987" w:author="Michal Galdzicki" w:date="2012-03-12T14:01:00Z"/>
            </w:rPr>
          </w:rPrChange>
        </w:rPr>
        <w:pPrChange w:id="988" w:author="Michal Galdzicki" w:date="2012-03-12T14:07:00Z">
          <w:pPr>
            <w:pStyle w:val="NoSpacing"/>
          </w:pPr>
        </w:pPrChange>
      </w:pPr>
      <w:del w:id="989" w:author="Michal Galdzicki" w:date="2012-03-12T14:01:00Z">
        <w:r w:rsidRPr="00FE063E" w:rsidDel="00FD7057">
          <w:rPr>
            <w:sz w:val="22"/>
            <w:szCs w:val="22"/>
            <w:rPrChange w:id="990" w:author="Michal Galdzicki" w:date="2012-03-12T14:34:00Z">
              <w:rPr/>
            </w:rPrChange>
          </w:rPr>
          <w:delText xml:space="preserve">Hector Plahar </w:delText>
        </w:r>
        <w:r w:rsidR="00BF282D" w:rsidRPr="00FE063E" w:rsidDel="00FD7057">
          <w:rPr>
            <w:sz w:val="22"/>
            <w:szCs w:val="22"/>
            <w:rPrChange w:id="991" w:author="Michal Galdzicki" w:date="2012-03-12T14:34:00Z">
              <w:rPr>
                <w:rStyle w:val="Hyperlink"/>
                <w:sz w:val="22"/>
                <w:szCs w:val="22"/>
              </w:rPr>
            </w:rPrChange>
          </w:rPr>
          <w:fldChar w:fldCharType="begin"/>
        </w:r>
        <w:r w:rsidR="00BF282D" w:rsidRPr="00FE063E" w:rsidDel="00FD7057">
          <w:rPr>
            <w:sz w:val="22"/>
            <w:szCs w:val="22"/>
            <w:rPrChange w:id="992" w:author="Michal Galdzicki" w:date="2012-03-12T14:34:00Z">
              <w:rPr/>
            </w:rPrChange>
          </w:rPr>
          <w:delInstrText xml:space="preserve"> HYPERLINK "mailto:hplahar.jbei@gmail.com" </w:delInstrText>
        </w:r>
        <w:r w:rsidR="00BF282D" w:rsidRPr="00FE063E" w:rsidDel="00FD7057">
          <w:rPr>
            <w:sz w:val="22"/>
            <w:szCs w:val="22"/>
            <w:rPrChange w:id="993" w:author="Michal Galdzicki" w:date="2012-03-12T14:34:00Z">
              <w:rPr>
                <w:rStyle w:val="Hyperlink"/>
                <w:sz w:val="22"/>
                <w:szCs w:val="22"/>
              </w:rPr>
            </w:rPrChange>
          </w:rPr>
          <w:fldChar w:fldCharType="separate"/>
        </w:r>
        <w:r w:rsidRPr="00FE063E" w:rsidDel="00FD7057">
          <w:rPr>
            <w:rStyle w:val="Hyperlink"/>
            <w:sz w:val="22"/>
            <w:szCs w:val="22"/>
          </w:rPr>
          <w:delText>hplahar.jbei@gmail.com</w:delText>
        </w:r>
        <w:r w:rsidR="00BF282D" w:rsidRPr="00FE063E" w:rsidDel="00FD7057">
          <w:rPr>
            <w:rStyle w:val="Hyperlink"/>
            <w:sz w:val="22"/>
            <w:szCs w:val="22"/>
            <w:rPrChange w:id="994" w:author="Michal Galdzicki" w:date="2012-03-12T14:34:00Z">
              <w:rPr>
                <w:rStyle w:val="Hyperlink"/>
                <w:sz w:val="22"/>
                <w:szCs w:val="22"/>
              </w:rPr>
            </w:rPrChange>
          </w:rPr>
          <w:fldChar w:fldCharType="end"/>
        </w:r>
        <w:r w:rsidRPr="00FE063E" w:rsidDel="00FD7057">
          <w:rPr>
            <w:sz w:val="22"/>
            <w:szCs w:val="22"/>
            <w:rPrChange w:id="995" w:author="Michal Galdzicki" w:date="2012-03-12T14:34:00Z">
              <w:rPr/>
            </w:rPrChange>
          </w:rPr>
          <w:delText xml:space="preserve"> </w:delText>
        </w:r>
      </w:del>
    </w:p>
    <w:p w:rsidR="00352E9D" w:rsidRPr="00FE063E" w:rsidDel="00FD7057" w:rsidRDefault="00352E9D">
      <w:pPr>
        <w:contextualSpacing/>
        <w:rPr>
          <w:del w:id="996" w:author="Michal Galdzicki" w:date="2012-03-12T14:01:00Z"/>
          <w:sz w:val="22"/>
          <w:szCs w:val="22"/>
          <w:rPrChange w:id="997" w:author="Michal Galdzicki" w:date="2012-03-12T14:34:00Z">
            <w:rPr>
              <w:del w:id="998" w:author="Michal Galdzicki" w:date="2012-03-12T14:01:00Z"/>
            </w:rPr>
          </w:rPrChange>
        </w:rPr>
        <w:pPrChange w:id="999" w:author="Michal Galdzicki" w:date="2012-03-12T14:07:00Z">
          <w:pPr>
            <w:pStyle w:val="NoSpacing"/>
          </w:pPr>
        </w:pPrChange>
      </w:pPr>
      <w:del w:id="1000" w:author="Michal Galdzicki" w:date="2012-03-12T14:01:00Z">
        <w:r w:rsidRPr="00FE063E" w:rsidDel="00FD7057">
          <w:rPr>
            <w:sz w:val="22"/>
            <w:szCs w:val="22"/>
            <w:rPrChange w:id="1001" w:author="Michal Galdzicki" w:date="2012-03-12T14:34:00Z">
              <w:rPr/>
            </w:rPrChange>
          </w:rPr>
          <w:delText xml:space="preserve">Matthew R. Pocock </w:delText>
        </w:r>
        <w:r w:rsidR="00BF282D" w:rsidRPr="00FE063E" w:rsidDel="00FD7057">
          <w:rPr>
            <w:sz w:val="22"/>
            <w:szCs w:val="22"/>
            <w:rPrChange w:id="1002" w:author="Michal Galdzicki" w:date="2012-03-12T14:34:00Z">
              <w:rPr>
                <w:rStyle w:val="Hyperlink"/>
                <w:sz w:val="22"/>
                <w:szCs w:val="22"/>
              </w:rPr>
            </w:rPrChange>
          </w:rPr>
          <w:fldChar w:fldCharType="begin"/>
        </w:r>
        <w:r w:rsidR="00BF282D" w:rsidRPr="00FE063E" w:rsidDel="00FD7057">
          <w:rPr>
            <w:sz w:val="22"/>
            <w:szCs w:val="22"/>
            <w:rPrChange w:id="1003" w:author="Michal Galdzicki" w:date="2012-03-12T14:34:00Z">
              <w:rPr/>
            </w:rPrChange>
          </w:rPr>
          <w:delInstrText xml:space="preserve"> HYPERLINK "mailto:matthew.pocock@ncl.ac.uk" </w:delInstrText>
        </w:r>
        <w:r w:rsidR="00BF282D" w:rsidRPr="00FE063E" w:rsidDel="00FD7057">
          <w:rPr>
            <w:sz w:val="22"/>
            <w:szCs w:val="22"/>
            <w:rPrChange w:id="1004" w:author="Michal Galdzicki" w:date="2012-03-12T14:34:00Z">
              <w:rPr>
                <w:rStyle w:val="Hyperlink"/>
                <w:sz w:val="22"/>
                <w:szCs w:val="22"/>
              </w:rPr>
            </w:rPrChange>
          </w:rPr>
          <w:fldChar w:fldCharType="separate"/>
        </w:r>
        <w:r w:rsidRPr="00FE063E" w:rsidDel="00FD7057">
          <w:rPr>
            <w:rStyle w:val="Hyperlink"/>
            <w:sz w:val="22"/>
            <w:szCs w:val="22"/>
          </w:rPr>
          <w:delText>matthew.pocock@ncl.ac.uk</w:delText>
        </w:r>
        <w:r w:rsidR="00BF282D" w:rsidRPr="00FE063E" w:rsidDel="00FD7057">
          <w:rPr>
            <w:rStyle w:val="Hyperlink"/>
            <w:sz w:val="22"/>
            <w:szCs w:val="22"/>
            <w:rPrChange w:id="1005" w:author="Michal Galdzicki" w:date="2012-03-12T14:34:00Z">
              <w:rPr>
                <w:rStyle w:val="Hyperlink"/>
                <w:sz w:val="22"/>
                <w:szCs w:val="22"/>
              </w:rPr>
            </w:rPrChange>
          </w:rPr>
          <w:fldChar w:fldCharType="end"/>
        </w:r>
        <w:r w:rsidRPr="00FE063E" w:rsidDel="00FD7057">
          <w:rPr>
            <w:sz w:val="22"/>
            <w:szCs w:val="22"/>
            <w:rPrChange w:id="1006" w:author="Michal Galdzicki" w:date="2012-03-12T14:34:00Z">
              <w:rPr/>
            </w:rPrChange>
          </w:rPr>
          <w:delText xml:space="preserve"> </w:delText>
        </w:r>
      </w:del>
    </w:p>
    <w:p w:rsidR="00352E9D" w:rsidRPr="00FE063E" w:rsidDel="00FD7057" w:rsidRDefault="00352E9D">
      <w:pPr>
        <w:contextualSpacing/>
        <w:rPr>
          <w:del w:id="1007" w:author="Michal Galdzicki" w:date="2012-03-12T14:01:00Z"/>
          <w:sz w:val="22"/>
          <w:szCs w:val="22"/>
          <w:rPrChange w:id="1008" w:author="Michal Galdzicki" w:date="2012-03-12T14:34:00Z">
            <w:rPr>
              <w:del w:id="1009" w:author="Michal Galdzicki" w:date="2012-03-12T14:01:00Z"/>
            </w:rPr>
          </w:rPrChange>
        </w:rPr>
        <w:pPrChange w:id="1010" w:author="Michal Galdzicki" w:date="2012-03-12T14:07:00Z">
          <w:pPr>
            <w:pStyle w:val="NoSpacing"/>
          </w:pPr>
        </w:pPrChange>
      </w:pPr>
      <w:del w:id="1011" w:author="Michal Galdzicki" w:date="2012-03-12T14:01:00Z">
        <w:r w:rsidRPr="00FE063E" w:rsidDel="00FD7057">
          <w:rPr>
            <w:sz w:val="22"/>
            <w:szCs w:val="22"/>
            <w:rPrChange w:id="1012" w:author="Michal Galdzicki" w:date="2012-03-12T14:34:00Z">
              <w:rPr/>
            </w:rPrChange>
          </w:rPr>
          <w:delText xml:space="preserve">Nicholas Roehner </w:delText>
        </w:r>
        <w:r w:rsidR="00BF282D" w:rsidRPr="00FE063E" w:rsidDel="00FD7057">
          <w:rPr>
            <w:sz w:val="22"/>
            <w:szCs w:val="22"/>
            <w:rPrChange w:id="1013" w:author="Michal Galdzicki" w:date="2012-03-12T14:34:00Z">
              <w:rPr>
                <w:rStyle w:val="Hyperlink"/>
                <w:sz w:val="22"/>
                <w:szCs w:val="22"/>
              </w:rPr>
            </w:rPrChange>
          </w:rPr>
          <w:fldChar w:fldCharType="begin"/>
        </w:r>
        <w:r w:rsidR="00BF282D" w:rsidRPr="00FE063E" w:rsidDel="00FD7057">
          <w:rPr>
            <w:sz w:val="22"/>
            <w:szCs w:val="22"/>
            <w:rPrChange w:id="1014" w:author="Michal Galdzicki" w:date="2012-03-12T14:34:00Z">
              <w:rPr/>
            </w:rPrChange>
          </w:rPr>
          <w:delInstrText xml:space="preserve"> HYPERLINK "mailto:n.roehner@utah.edu" </w:delInstrText>
        </w:r>
        <w:r w:rsidR="00BF282D" w:rsidRPr="00FE063E" w:rsidDel="00FD7057">
          <w:rPr>
            <w:sz w:val="22"/>
            <w:szCs w:val="22"/>
            <w:rPrChange w:id="1015" w:author="Michal Galdzicki" w:date="2012-03-12T14:34:00Z">
              <w:rPr>
                <w:rStyle w:val="Hyperlink"/>
                <w:sz w:val="22"/>
                <w:szCs w:val="22"/>
              </w:rPr>
            </w:rPrChange>
          </w:rPr>
          <w:fldChar w:fldCharType="separate"/>
        </w:r>
        <w:r w:rsidRPr="00FE063E" w:rsidDel="00FD7057">
          <w:rPr>
            <w:rStyle w:val="Hyperlink"/>
            <w:sz w:val="22"/>
            <w:szCs w:val="22"/>
          </w:rPr>
          <w:delText>n.roehner@utah.edu</w:delText>
        </w:r>
        <w:r w:rsidR="00BF282D" w:rsidRPr="00FE063E" w:rsidDel="00FD7057">
          <w:rPr>
            <w:rStyle w:val="Hyperlink"/>
            <w:sz w:val="22"/>
            <w:szCs w:val="22"/>
            <w:rPrChange w:id="1016" w:author="Michal Galdzicki" w:date="2012-03-12T14:34:00Z">
              <w:rPr>
                <w:rStyle w:val="Hyperlink"/>
                <w:sz w:val="22"/>
                <w:szCs w:val="22"/>
              </w:rPr>
            </w:rPrChange>
          </w:rPr>
          <w:fldChar w:fldCharType="end"/>
        </w:r>
        <w:r w:rsidRPr="00FE063E" w:rsidDel="00FD7057">
          <w:rPr>
            <w:sz w:val="22"/>
            <w:szCs w:val="22"/>
            <w:rPrChange w:id="1017" w:author="Michal Galdzicki" w:date="2012-03-12T14:34:00Z">
              <w:rPr/>
            </w:rPrChange>
          </w:rPr>
          <w:delText xml:space="preserve"> </w:delText>
        </w:r>
      </w:del>
    </w:p>
    <w:p w:rsidR="00352E9D" w:rsidRPr="00FE063E" w:rsidDel="00FD7057" w:rsidRDefault="00352E9D">
      <w:pPr>
        <w:contextualSpacing/>
        <w:rPr>
          <w:del w:id="1018" w:author="Michal Galdzicki" w:date="2012-03-12T14:01:00Z"/>
          <w:sz w:val="22"/>
          <w:szCs w:val="22"/>
          <w:rPrChange w:id="1019" w:author="Michal Galdzicki" w:date="2012-03-12T14:34:00Z">
            <w:rPr>
              <w:del w:id="1020" w:author="Michal Galdzicki" w:date="2012-03-12T14:01:00Z"/>
            </w:rPr>
          </w:rPrChange>
        </w:rPr>
        <w:pPrChange w:id="1021" w:author="Michal Galdzicki" w:date="2012-03-12T14:07:00Z">
          <w:pPr>
            <w:pStyle w:val="NoSpacing"/>
          </w:pPr>
        </w:pPrChange>
      </w:pPr>
      <w:del w:id="1022" w:author="Michal Galdzicki" w:date="2012-03-12T14:01:00Z">
        <w:r w:rsidRPr="00FE063E" w:rsidDel="00FD7057">
          <w:rPr>
            <w:sz w:val="22"/>
            <w:szCs w:val="22"/>
            <w:rPrChange w:id="1023" w:author="Michal Galdzicki" w:date="2012-03-12T14:34:00Z">
              <w:rPr/>
            </w:rPrChange>
          </w:rPr>
          <w:delText xml:space="preserve">Trevor F. Smith </w:delText>
        </w:r>
        <w:r w:rsidR="00BF282D" w:rsidRPr="00FE063E" w:rsidDel="00FD7057">
          <w:rPr>
            <w:sz w:val="22"/>
            <w:szCs w:val="22"/>
            <w:rPrChange w:id="1024" w:author="Michal Galdzicki" w:date="2012-03-12T14:34:00Z">
              <w:rPr>
                <w:rStyle w:val="Hyperlink"/>
                <w:sz w:val="22"/>
                <w:szCs w:val="22"/>
              </w:rPr>
            </w:rPrChange>
          </w:rPr>
          <w:fldChar w:fldCharType="begin"/>
        </w:r>
        <w:r w:rsidR="00BF282D" w:rsidRPr="00FE063E" w:rsidDel="00FD7057">
          <w:rPr>
            <w:sz w:val="22"/>
            <w:szCs w:val="22"/>
            <w:rPrChange w:id="1025" w:author="Michal Galdzicki" w:date="2012-03-12T14:34:00Z">
              <w:rPr/>
            </w:rPrChange>
          </w:rPr>
          <w:delInstrText xml:space="preserve"> HYPERLINK "mailto:trevorfsmith@gmail.com" </w:delInstrText>
        </w:r>
        <w:r w:rsidR="00BF282D" w:rsidRPr="00FE063E" w:rsidDel="00FD7057">
          <w:rPr>
            <w:sz w:val="22"/>
            <w:szCs w:val="22"/>
            <w:rPrChange w:id="1026" w:author="Michal Galdzicki" w:date="2012-03-12T14:34:00Z">
              <w:rPr>
                <w:rStyle w:val="Hyperlink"/>
                <w:sz w:val="22"/>
                <w:szCs w:val="22"/>
              </w:rPr>
            </w:rPrChange>
          </w:rPr>
          <w:fldChar w:fldCharType="separate"/>
        </w:r>
        <w:r w:rsidRPr="00FE063E" w:rsidDel="00FD7057">
          <w:rPr>
            <w:rStyle w:val="Hyperlink"/>
            <w:sz w:val="22"/>
            <w:szCs w:val="22"/>
          </w:rPr>
          <w:delText>trevorfsmith@gmail.com</w:delText>
        </w:r>
        <w:r w:rsidR="00BF282D" w:rsidRPr="00FE063E" w:rsidDel="00FD7057">
          <w:rPr>
            <w:rStyle w:val="Hyperlink"/>
            <w:sz w:val="22"/>
            <w:szCs w:val="22"/>
            <w:rPrChange w:id="1027" w:author="Michal Galdzicki" w:date="2012-03-12T14:34:00Z">
              <w:rPr>
                <w:rStyle w:val="Hyperlink"/>
                <w:sz w:val="22"/>
                <w:szCs w:val="22"/>
              </w:rPr>
            </w:rPrChange>
          </w:rPr>
          <w:fldChar w:fldCharType="end"/>
        </w:r>
        <w:r w:rsidRPr="00FE063E" w:rsidDel="00FD7057">
          <w:rPr>
            <w:sz w:val="22"/>
            <w:szCs w:val="22"/>
            <w:rPrChange w:id="1028" w:author="Michal Galdzicki" w:date="2012-03-12T14:34:00Z">
              <w:rPr/>
            </w:rPrChange>
          </w:rPr>
          <w:delText xml:space="preserve"> </w:delText>
        </w:r>
      </w:del>
    </w:p>
    <w:p w:rsidR="00352E9D" w:rsidRPr="00FE063E" w:rsidDel="00FD7057" w:rsidRDefault="00352E9D">
      <w:pPr>
        <w:contextualSpacing/>
        <w:rPr>
          <w:del w:id="1029" w:author="Michal Galdzicki" w:date="2012-03-12T14:01:00Z"/>
          <w:sz w:val="22"/>
          <w:szCs w:val="22"/>
          <w:rPrChange w:id="1030" w:author="Michal Galdzicki" w:date="2012-03-12T14:34:00Z">
            <w:rPr>
              <w:del w:id="1031" w:author="Michal Galdzicki" w:date="2012-03-12T14:01:00Z"/>
            </w:rPr>
          </w:rPrChange>
        </w:rPr>
        <w:pPrChange w:id="1032" w:author="Michal Galdzicki" w:date="2012-03-12T14:07:00Z">
          <w:pPr>
            <w:pStyle w:val="NoSpacing"/>
          </w:pPr>
        </w:pPrChange>
      </w:pPr>
      <w:del w:id="1033" w:author="Michal Galdzicki" w:date="2012-03-12T14:01:00Z">
        <w:r w:rsidRPr="00FE063E" w:rsidDel="00FD7057">
          <w:rPr>
            <w:sz w:val="22"/>
            <w:szCs w:val="22"/>
            <w:rPrChange w:id="1034" w:author="Michal Galdzicki" w:date="2012-03-12T14:34:00Z">
              <w:rPr/>
            </w:rPrChange>
          </w:rPr>
          <w:delText xml:space="preserve">Guy-Bart Stan </w:delText>
        </w:r>
        <w:r w:rsidR="00BF282D" w:rsidRPr="00FE063E" w:rsidDel="00FD7057">
          <w:rPr>
            <w:sz w:val="22"/>
            <w:szCs w:val="22"/>
            <w:rPrChange w:id="1035" w:author="Michal Galdzicki" w:date="2012-03-12T14:34:00Z">
              <w:rPr>
                <w:rStyle w:val="Hyperlink"/>
                <w:sz w:val="22"/>
                <w:szCs w:val="22"/>
              </w:rPr>
            </w:rPrChange>
          </w:rPr>
          <w:fldChar w:fldCharType="begin"/>
        </w:r>
        <w:r w:rsidR="00BF282D" w:rsidRPr="00FE063E" w:rsidDel="00FD7057">
          <w:rPr>
            <w:sz w:val="22"/>
            <w:szCs w:val="22"/>
            <w:rPrChange w:id="1036" w:author="Michal Galdzicki" w:date="2012-03-12T14:34:00Z">
              <w:rPr/>
            </w:rPrChange>
          </w:rPr>
          <w:delInstrText xml:space="preserve"> HYPERLINK "mailto:g.stan@imperial.ac.uk" </w:delInstrText>
        </w:r>
        <w:r w:rsidR="00BF282D" w:rsidRPr="00FE063E" w:rsidDel="00FD7057">
          <w:rPr>
            <w:sz w:val="22"/>
            <w:szCs w:val="22"/>
            <w:rPrChange w:id="1037" w:author="Michal Galdzicki" w:date="2012-03-12T14:34:00Z">
              <w:rPr>
                <w:rStyle w:val="Hyperlink"/>
                <w:sz w:val="22"/>
                <w:szCs w:val="22"/>
              </w:rPr>
            </w:rPrChange>
          </w:rPr>
          <w:fldChar w:fldCharType="separate"/>
        </w:r>
        <w:r w:rsidRPr="00FE063E" w:rsidDel="00FD7057">
          <w:rPr>
            <w:rStyle w:val="Hyperlink"/>
            <w:sz w:val="22"/>
            <w:szCs w:val="22"/>
          </w:rPr>
          <w:delText>g.stan@imperial.ac.uk</w:delText>
        </w:r>
        <w:r w:rsidR="00BF282D" w:rsidRPr="00FE063E" w:rsidDel="00FD7057">
          <w:rPr>
            <w:rStyle w:val="Hyperlink"/>
            <w:sz w:val="22"/>
            <w:szCs w:val="22"/>
            <w:rPrChange w:id="1038" w:author="Michal Galdzicki" w:date="2012-03-12T14:34:00Z">
              <w:rPr>
                <w:rStyle w:val="Hyperlink"/>
                <w:sz w:val="22"/>
                <w:szCs w:val="22"/>
              </w:rPr>
            </w:rPrChange>
          </w:rPr>
          <w:fldChar w:fldCharType="end"/>
        </w:r>
        <w:r w:rsidRPr="00FE063E" w:rsidDel="00FD7057">
          <w:rPr>
            <w:sz w:val="22"/>
            <w:szCs w:val="22"/>
            <w:rPrChange w:id="1039" w:author="Michal Galdzicki" w:date="2012-03-12T14:34:00Z">
              <w:rPr/>
            </w:rPrChange>
          </w:rPr>
          <w:delText xml:space="preserve"> </w:delText>
        </w:r>
      </w:del>
    </w:p>
    <w:p w:rsidR="00352E9D" w:rsidRPr="00FE063E" w:rsidDel="00FD7057" w:rsidRDefault="00352E9D">
      <w:pPr>
        <w:contextualSpacing/>
        <w:rPr>
          <w:del w:id="1040" w:author="Michal Galdzicki" w:date="2012-03-12T14:01:00Z"/>
          <w:sz w:val="22"/>
          <w:szCs w:val="22"/>
          <w:rPrChange w:id="1041" w:author="Michal Galdzicki" w:date="2012-03-12T14:34:00Z">
            <w:rPr>
              <w:del w:id="1042" w:author="Michal Galdzicki" w:date="2012-03-12T14:01:00Z"/>
            </w:rPr>
          </w:rPrChange>
        </w:rPr>
        <w:pPrChange w:id="1043" w:author="Michal Galdzicki" w:date="2012-03-12T14:07:00Z">
          <w:pPr>
            <w:pStyle w:val="NoSpacing"/>
          </w:pPr>
        </w:pPrChange>
      </w:pPr>
      <w:del w:id="1044" w:author="Michal Galdzicki" w:date="2012-03-12T14:01:00Z">
        <w:r w:rsidRPr="00FE063E" w:rsidDel="00FD7057">
          <w:rPr>
            <w:sz w:val="22"/>
            <w:szCs w:val="22"/>
            <w:rPrChange w:id="1045" w:author="Michal Galdzicki" w:date="2012-03-12T14:34:00Z">
              <w:rPr/>
            </w:rPrChange>
          </w:rPr>
          <w:delText xml:space="preserve">Alan Villalobos </w:delText>
        </w:r>
        <w:r w:rsidR="00BF282D" w:rsidRPr="00FE063E" w:rsidDel="00FD7057">
          <w:rPr>
            <w:sz w:val="22"/>
            <w:szCs w:val="22"/>
            <w:rPrChange w:id="1046" w:author="Michal Galdzicki" w:date="2012-03-12T14:34:00Z">
              <w:rPr>
                <w:rStyle w:val="Hyperlink"/>
                <w:sz w:val="22"/>
                <w:szCs w:val="22"/>
              </w:rPr>
            </w:rPrChange>
          </w:rPr>
          <w:fldChar w:fldCharType="begin"/>
        </w:r>
        <w:r w:rsidR="00BF282D" w:rsidRPr="00FE063E" w:rsidDel="00FD7057">
          <w:rPr>
            <w:sz w:val="22"/>
            <w:szCs w:val="22"/>
            <w:rPrChange w:id="1047" w:author="Michal Galdzicki" w:date="2012-03-12T14:34:00Z">
              <w:rPr/>
            </w:rPrChange>
          </w:rPr>
          <w:delInstrText xml:space="preserve"> HYPERLINK "mailto:avillalobos@dna20.com" </w:delInstrText>
        </w:r>
        <w:r w:rsidR="00BF282D" w:rsidRPr="00FE063E" w:rsidDel="00FD7057">
          <w:rPr>
            <w:sz w:val="22"/>
            <w:szCs w:val="22"/>
            <w:rPrChange w:id="1048" w:author="Michal Galdzicki" w:date="2012-03-12T14:34:00Z">
              <w:rPr>
                <w:rStyle w:val="Hyperlink"/>
                <w:sz w:val="22"/>
                <w:szCs w:val="22"/>
              </w:rPr>
            </w:rPrChange>
          </w:rPr>
          <w:fldChar w:fldCharType="separate"/>
        </w:r>
        <w:r w:rsidRPr="00FE063E" w:rsidDel="00FD7057">
          <w:rPr>
            <w:rStyle w:val="Hyperlink"/>
            <w:sz w:val="22"/>
            <w:szCs w:val="22"/>
          </w:rPr>
          <w:delText>avillalobos@dna20.com</w:delText>
        </w:r>
        <w:r w:rsidR="00BF282D" w:rsidRPr="00FE063E" w:rsidDel="00FD7057">
          <w:rPr>
            <w:rStyle w:val="Hyperlink"/>
            <w:sz w:val="22"/>
            <w:szCs w:val="22"/>
            <w:rPrChange w:id="1049" w:author="Michal Galdzicki" w:date="2012-03-12T14:34:00Z">
              <w:rPr>
                <w:rStyle w:val="Hyperlink"/>
                <w:sz w:val="22"/>
                <w:szCs w:val="22"/>
              </w:rPr>
            </w:rPrChange>
          </w:rPr>
          <w:fldChar w:fldCharType="end"/>
        </w:r>
        <w:r w:rsidRPr="00FE063E" w:rsidDel="00FD7057">
          <w:rPr>
            <w:sz w:val="22"/>
            <w:szCs w:val="22"/>
            <w:rPrChange w:id="1050" w:author="Michal Galdzicki" w:date="2012-03-12T14:34:00Z">
              <w:rPr/>
            </w:rPrChange>
          </w:rPr>
          <w:delText xml:space="preserve"> </w:delText>
        </w:r>
      </w:del>
    </w:p>
    <w:p w:rsidR="00352E9D" w:rsidRPr="00FE063E" w:rsidDel="00FD7057" w:rsidRDefault="00352E9D">
      <w:pPr>
        <w:contextualSpacing/>
        <w:rPr>
          <w:del w:id="1051" w:author="Michal Galdzicki" w:date="2012-03-12T14:01:00Z"/>
          <w:sz w:val="22"/>
          <w:szCs w:val="22"/>
          <w:rPrChange w:id="1052" w:author="Michal Galdzicki" w:date="2012-03-12T14:34:00Z">
            <w:rPr>
              <w:del w:id="1053" w:author="Michal Galdzicki" w:date="2012-03-12T14:01:00Z"/>
            </w:rPr>
          </w:rPrChange>
        </w:rPr>
        <w:pPrChange w:id="1054" w:author="Michal Galdzicki" w:date="2012-03-12T14:07:00Z">
          <w:pPr>
            <w:pStyle w:val="NoSpacing"/>
          </w:pPr>
        </w:pPrChange>
      </w:pPr>
      <w:del w:id="1055" w:author="Michal Galdzicki" w:date="2012-03-12T14:01:00Z">
        <w:r w:rsidRPr="00FE063E" w:rsidDel="00FD7057">
          <w:rPr>
            <w:sz w:val="22"/>
            <w:szCs w:val="22"/>
            <w:rPrChange w:id="1056" w:author="Michal Galdzicki" w:date="2012-03-12T14:34:00Z">
              <w:rPr/>
            </w:rPrChange>
          </w:rPr>
          <w:delText xml:space="preserve">Anil Wipat </w:delText>
        </w:r>
        <w:r w:rsidR="00BF282D" w:rsidRPr="00FE063E" w:rsidDel="00FD7057">
          <w:rPr>
            <w:sz w:val="22"/>
            <w:szCs w:val="22"/>
            <w:rPrChange w:id="1057" w:author="Michal Galdzicki" w:date="2012-03-12T14:34:00Z">
              <w:rPr>
                <w:rStyle w:val="Hyperlink"/>
                <w:sz w:val="22"/>
                <w:szCs w:val="22"/>
              </w:rPr>
            </w:rPrChange>
          </w:rPr>
          <w:fldChar w:fldCharType="begin"/>
        </w:r>
        <w:r w:rsidR="00BF282D" w:rsidRPr="00FE063E" w:rsidDel="00FD7057">
          <w:rPr>
            <w:sz w:val="22"/>
            <w:szCs w:val="22"/>
            <w:rPrChange w:id="1058" w:author="Michal Galdzicki" w:date="2012-03-12T14:34:00Z">
              <w:rPr/>
            </w:rPrChange>
          </w:rPr>
          <w:delInstrText xml:space="preserve"> HYPERLINK "mailto:neilwipat@googlemail.com" </w:delInstrText>
        </w:r>
        <w:r w:rsidR="00BF282D" w:rsidRPr="00FE063E" w:rsidDel="00FD7057">
          <w:rPr>
            <w:sz w:val="22"/>
            <w:szCs w:val="22"/>
            <w:rPrChange w:id="1059" w:author="Michal Galdzicki" w:date="2012-03-12T14:34:00Z">
              <w:rPr>
                <w:rStyle w:val="Hyperlink"/>
                <w:sz w:val="22"/>
                <w:szCs w:val="22"/>
              </w:rPr>
            </w:rPrChange>
          </w:rPr>
          <w:fldChar w:fldCharType="separate"/>
        </w:r>
        <w:r w:rsidRPr="00FE063E" w:rsidDel="00FD7057">
          <w:rPr>
            <w:rStyle w:val="Hyperlink"/>
            <w:sz w:val="22"/>
            <w:szCs w:val="22"/>
          </w:rPr>
          <w:delText>neilwipat@googlemail.com</w:delText>
        </w:r>
        <w:r w:rsidR="00BF282D" w:rsidRPr="00FE063E" w:rsidDel="00FD7057">
          <w:rPr>
            <w:rStyle w:val="Hyperlink"/>
            <w:sz w:val="22"/>
            <w:szCs w:val="22"/>
            <w:rPrChange w:id="1060" w:author="Michal Galdzicki" w:date="2012-03-12T14:34:00Z">
              <w:rPr>
                <w:rStyle w:val="Hyperlink"/>
                <w:sz w:val="22"/>
                <w:szCs w:val="22"/>
              </w:rPr>
            </w:rPrChange>
          </w:rPr>
          <w:fldChar w:fldCharType="end"/>
        </w:r>
        <w:r w:rsidRPr="00FE063E" w:rsidDel="00FD7057">
          <w:rPr>
            <w:sz w:val="22"/>
            <w:szCs w:val="22"/>
            <w:rPrChange w:id="1061" w:author="Michal Galdzicki" w:date="2012-03-12T14:34:00Z">
              <w:rPr/>
            </w:rPrChange>
          </w:rPr>
          <w:delText xml:space="preserve"> </w:delText>
        </w:r>
      </w:del>
    </w:p>
    <w:p w:rsidR="00A77B3E" w:rsidRPr="00FE063E" w:rsidDel="00FE063E" w:rsidRDefault="00352E9D">
      <w:pPr>
        <w:contextualSpacing/>
        <w:rPr>
          <w:del w:id="1062" w:author="Michal Galdzicki" w:date="2012-03-12T14:33:00Z"/>
          <w:sz w:val="22"/>
          <w:szCs w:val="22"/>
          <w:rPrChange w:id="1063" w:author="Michal Galdzicki" w:date="2012-03-12T14:34:00Z">
            <w:rPr>
              <w:del w:id="1064" w:author="Michal Galdzicki" w:date="2012-03-12T14:33:00Z"/>
            </w:rPr>
          </w:rPrChange>
        </w:rPr>
        <w:pPrChange w:id="1065" w:author="Michal Galdzicki" w:date="2012-03-12T14:07:00Z">
          <w:pPr>
            <w:pStyle w:val="NoSpacing"/>
          </w:pPr>
        </w:pPrChange>
      </w:pPr>
      <w:del w:id="1066" w:author="Michal Galdzicki" w:date="2012-03-12T14:01:00Z">
        <w:r w:rsidRPr="00FE063E" w:rsidDel="00FD7057">
          <w:rPr>
            <w:sz w:val="22"/>
            <w:szCs w:val="22"/>
            <w:rPrChange w:id="1067" w:author="Michal Galdzicki" w:date="2012-03-12T14:34:00Z">
              <w:rPr/>
            </w:rPrChange>
          </w:rPr>
          <w:delText xml:space="preserve">Herbert M. Sauro </w:delText>
        </w:r>
        <w:r w:rsidR="00BF282D" w:rsidRPr="00FE063E" w:rsidDel="00FD7057">
          <w:rPr>
            <w:sz w:val="22"/>
            <w:szCs w:val="22"/>
            <w:rPrChange w:id="1068" w:author="Michal Galdzicki" w:date="2012-03-12T14:34:00Z">
              <w:rPr>
                <w:rStyle w:val="Hyperlink"/>
                <w:sz w:val="22"/>
                <w:szCs w:val="22"/>
              </w:rPr>
            </w:rPrChange>
          </w:rPr>
          <w:fldChar w:fldCharType="begin"/>
        </w:r>
        <w:r w:rsidR="00BF282D" w:rsidRPr="00FE063E" w:rsidDel="00FD7057">
          <w:rPr>
            <w:sz w:val="22"/>
            <w:szCs w:val="22"/>
            <w:rPrChange w:id="1069" w:author="Michal Galdzicki" w:date="2012-03-12T14:34:00Z">
              <w:rPr/>
            </w:rPrChange>
          </w:rPr>
          <w:delInstrText xml:space="preserve"> HYPERLINK "mailto:hsauro@uw.edu" </w:delInstrText>
        </w:r>
        <w:r w:rsidR="00BF282D" w:rsidRPr="00FE063E" w:rsidDel="00FD7057">
          <w:rPr>
            <w:sz w:val="22"/>
            <w:szCs w:val="22"/>
            <w:rPrChange w:id="1070" w:author="Michal Galdzicki" w:date="2012-03-12T14:34:00Z">
              <w:rPr>
                <w:rStyle w:val="Hyperlink"/>
                <w:sz w:val="22"/>
                <w:szCs w:val="22"/>
              </w:rPr>
            </w:rPrChange>
          </w:rPr>
          <w:fldChar w:fldCharType="separate"/>
        </w:r>
        <w:r w:rsidRPr="00FE063E" w:rsidDel="00FD7057">
          <w:rPr>
            <w:rStyle w:val="Hyperlink"/>
            <w:sz w:val="22"/>
            <w:szCs w:val="22"/>
          </w:rPr>
          <w:delText>hsauro@uw.edu</w:delText>
        </w:r>
        <w:r w:rsidR="00BF282D" w:rsidRPr="00FE063E" w:rsidDel="00FD7057">
          <w:rPr>
            <w:rStyle w:val="Hyperlink"/>
            <w:sz w:val="22"/>
            <w:szCs w:val="22"/>
            <w:rPrChange w:id="1071" w:author="Michal Galdzicki" w:date="2012-03-12T14:34:00Z">
              <w:rPr>
                <w:rStyle w:val="Hyperlink"/>
                <w:sz w:val="22"/>
                <w:szCs w:val="22"/>
              </w:rPr>
            </w:rPrChange>
          </w:rPr>
          <w:fldChar w:fldCharType="end"/>
        </w:r>
        <w:r w:rsidRPr="00FE063E" w:rsidDel="00FD7057">
          <w:rPr>
            <w:sz w:val="22"/>
            <w:szCs w:val="22"/>
            <w:rPrChange w:id="1072" w:author="Michal Galdzicki" w:date="2012-03-12T14:34:00Z">
              <w:rPr/>
            </w:rPrChange>
          </w:rPr>
          <w:delText xml:space="preserve"> </w:delText>
        </w:r>
        <w:r w:rsidR="00A20CBA" w:rsidRPr="00FE063E" w:rsidDel="00FD7057">
          <w:rPr>
            <w:sz w:val="22"/>
            <w:szCs w:val="22"/>
            <w:rPrChange w:id="1073" w:author="Michal Galdzicki" w:date="2012-03-12T14:34:00Z">
              <w:rPr/>
            </w:rPrChange>
          </w:rPr>
          <w:delText>(SBOL Chair)</w:delText>
        </w:r>
      </w:del>
    </w:p>
    <w:p w:rsidR="00A77B3E" w:rsidRPr="00FE063E" w:rsidRDefault="00A77B3E">
      <w:pPr>
        <w:contextualSpacing/>
        <w:rPr>
          <w:sz w:val="22"/>
          <w:szCs w:val="22"/>
          <w:rPrChange w:id="1074" w:author="Michal Galdzicki" w:date="2012-03-12T14:34:00Z">
            <w:rPr/>
          </w:rPrChange>
        </w:rPr>
        <w:pPrChange w:id="1075" w:author="Michal Galdzicki" w:date="2012-03-12T14:33:00Z">
          <w:pPr>
            <w:spacing w:before="0" w:after="0" w:line="240" w:lineRule="auto"/>
            <w:ind w:left="0" w:right="0" w:firstLine="0"/>
          </w:pPr>
        </w:pPrChange>
      </w:pPr>
    </w:p>
    <w:p w:rsidR="00A77B3E" w:rsidRPr="00FE063E" w:rsidDel="00FE063E" w:rsidRDefault="00A77B3E">
      <w:pPr>
        <w:pStyle w:val="Heading1"/>
        <w:rPr>
          <w:del w:id="1076" w:author="Michal Galdzicki" w:date="2012-03-12T14:34:00Z"/>
        </w:rPr>
        <w:pPrChange w:id="1077" w:author="Michal Galdzicki" w:date="2012-03-12T14:35:00Z">
          <w:pPr>
            <w:pStyle w:val="Heading1"/>
            <w:spacing w:before="0" w:line="240" w:lineRule="auto"/>
          </w:pPr>
        </w:pPrChange>
      </w:pPr>
      <w:bookmarkStart w:id="1078" w:name="h.9ikqibcrzep8"/>
      <w:bookmarkEnd w:id="1078"/>
    </w:p>
    <w:p w:rsidR="00A77B3E" w:rsidRPr="00FE063E" w:rsidRDefault="00E274F1">
      <w:pPr>
        <w:pStyle w:val="Heading1"/>
        <w:pPrChange w:id="1079" w:author="Michal Galdzicki" w:date="2012-03-12T14:35:00Z">
          <w:pPr>
            <w:pStyle w:val="Heading1"/>
            <w:pageBreakBefore/>
            <w:spacing w:before="0" w:line="240" w:lineRule="auto"/>
          </w:pPr>
        </w:pPrChange>
      </w:pPr>
      <w:bookmarkStart w:id="1080" w:name="h.51e4185d9d4e"/>
      <w:bookmarkStart w:id="1081" w:name="h.yv02tgqsdy6t"/>
      <w:bookmarkStart w:id="1082" w:name="_Toc305145379"/>
      <w:bookmarkStart w:id="1083" w:name="_Toc319351526"/>
      <w:bookmarkEnd w:id="1080"/>
      <w:bookmarkEnd w:id="1081"/>
      <w:r w:rsidRPr="00FE063E">
        <w:t>1</w:t>
      </w:r>
      <w:r w:rsidR="002910FF" w:rsidRPr="00FE063E">
        <w:t>3</w:t>
      </w:r>
      <w:r w:rsidRPr="00FE063E">
        <w:t>. References</w:t>
      </w:r>
      <w:bookmarkEnd w:id="1082"/>
      <w:bookmarkEnd w:id="1083"/>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w:t>
      </w:r>
    </w:p>
    <w:p w:rsidR="00A77B3E" w:rsidRDefault="00A77B3E">
      <w:pPr>
        <w:spacing w:before="0" w:after="0" w:line="240" w:lineRule="auto"/>
        <w:ind w:left="0" w:firstLine="0"/>
        <w:rPr>
          <w:sz w:val="22"/>
          <w:szCs w:val="22"/>
        </w:rPr>
      </w:pPr>
    </w:p>
    <w:p w:rsidR="00DE78B6" w:rsidRPr="003F42DA"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r>
        <w:rPr>
          <w:sz w:val="22"/>
          <w:szCs w:val="22"/>
        </w:rPr>
        <w:t>PloS</w:t>
      </w:r>
      <w:proofErr w:type="spellEnd"/>
      <w:r>
        <w:rPr>
          <w:sz w:val="22"/>
          <w:szCs w:val="22"/>
        </w:rPr>
        <w:t xml:space="preserve"> </w:t>
      </w:r>
      <w:r w:rsidR="00B60029">
        <w:rPr>
          <w:sz w:val="22"/>
          <w:szCs w:val="22"/>
        </w:rPr>
        <w:t>ONE</w:t>
      </w:r>
      <w:r>
        <w:rPr>
          <w:sz w:val="22"/>
          <w:szCs w:val="22"/>
        </w:rPr>
        <w:t xml:space="preserve">, 6(4), e18882. </w:t>
      </w:r>
    </w:p>
    <w:p w:rsidR="00C56E7A" w:rsidRDefault="00C56E7A">
      <w:pPr>
        <w:spacing w:before="0" w:after="0" w:line="240" w:lineRule="auto"/>
        <w:ind w:left="0" w:firstLine="0"/>
        <w:rPr>
          <w:sz w:val="22"/>
          <w:szCs w:val="22"/>
        </w:rPr>
      </w:pPr>
    </w:p>
    <w:p w:rsidR="00DE78B6" w:rsidRPr="00DE78B6" w:rsidRDefault="00DE78B6">
      <w:pPr>
        <w:spacing w:before="0" w:after="0" w:line="240" w:lineRule="auto"/>
        <w:ind w:left="0" w:firstLine="0"/>
        <w:rPr>
          <w:sz w:val="22"/>
          <w:szCs w:val="22"/>
        </w:rPr>
      </w:pPr>
      <w:r w:rsidRPr="003F42DA">
        <w:rPr>
          <w:sz w:val="22"/>
          <w:szCs w:val="22"/>
        </w:rPr>
        <w:t>Cornish-Bowden, A. Nomenclature for incompletely specified bases in nucleic acid sequences: recommendations 1984. Nucl</w:t>
      </w:r>
      <w:r w:rsidR="00C56E7A">
        <w:rPr>
          <w:sz w:val="22"/>
          <w:szCs w:val="22"/>
        </w:rPr>
        <w:t>eic</w:t>
      </w:r>
      <w:r w:rsidRPr="003F42DA">
        <w:rPr>
          <w:sz w:val="22"/>
          <w:szCs w:val="22"/>
        </w:rPr>
        <w:t xml:space="preserve"> Acid</w:t>
      </w:r>
      <w:r w:rsidR="00C56E7A">
        <w:rPr>
          <w:sz w:val="22"/>
          <w:szCs w:val="22"/>
        </w:rPr>
        <w:t>s</w:t>
      </w:r>
      <w:r w:rsidRPr="003F42DA">
        <w:rPr>
          <w:sz w:val="22"/>
          <w:szCs w:val="22"/>
        </w:rPr>
        <w:t xml:space="preserve"> Res</w:t>
      </w:r>
      <w:r w:rsidR="00C56E7A">
        <w:rPr>
          <w:sz w:val="22"/>
          <w:szCs w:val="22"/>
        </w:rPr>
        <w:t>earch</w:t>
      </w:r>
      <w:r w:rsidRPr="003F42DA">
        <w:rPr>
          <w:sz w:val="22"/>
          <w:szCs w:val="22"/>
        </w:rPr>
        <w:t xml:space="preserve"> 13, 3021-3030 (1985).</w:t>
      </w:r>
    </w:p>
    <w:p w:rsidR="00A77B3E" w:rsidRDefault="00A77B3E">
      <w:pPr>
        <w:spacing w:before="0" w:after="0" w:line="240" w:lineRule="auto"/>
        <w:ind w:left="0" w:firstLine="0"/>
        <w:rPr>
          <w:sz w:val="22"/>
          <w:szCs w:val="22"/>
        </w:rPr>
      </w:pPr>
    </w:p>
    <w:p w:rsidR="00C56E7A"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w:t>
      </w:r>
      <w:proofErr w:type="spellStart"/>
      <w:r>
        <w:rPr>
          <w:sz w:val="22"/>
          <w:szCs w:val="22"/>
        </w:rPr>
        <w:t>PLoS</w:t>
      </w:r>
      <w:proofErr w:type="spellEnd"/>
      <w:r>
        <w:rPr>
          <w:sz w:val="22"/>
          <w:szCs w:val="22"/>
        </w:rPr>
        <w:t xml:space="preserve"> ONE, 6(2), e17005.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w:t>
      </w:r>
    </w:p>
    <w:p w:rsidR="00A77B3E" w:rsidRDefault="00A77B3E">
      <w:pPr>
        <w:spacing w:before="0" w:after="0" w:line="240" w:lineRule="auto"/>
        <w:ind w:left="0" w:firstLine="0"/>
        <w:rPr>
          <w:sz w:val="22"/>
          <w:szCs w:val="22"/>
        </w:rPr>
      </w:pPr>
    </w:p>
    <w:p w:rsidR="00B60029"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w:t>
      </w:r>
      <w:r w:rsidR="00B60029">
        <w:rPr>
          <w:sz w:val="22"/>
          <w:szCs w:val="22"/>
        </w:rPr>
        <w:t>.</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p>
    <w:p w:rsidR="00A77B3E" w:rsidRDefault="00A77B3E">
      <w:pPr>
        <w:spacing w:before="0" w:after="0" w:line="240" w:lineRule="auto"/>
        <w:ind w:left="0" w:right="0" w:firstLine="0"/>
      </w:pPr>
    </w:p>
    <w:p w:rsidR="00A77B3E" w:rsidRDefault="00A77B3E">
      <w:pPr>
        <w:pStyle w:val="Heading1"/>
        <w:spacing w:before="0" w:line="240" w:lineRule="auto"/>
      </w:pPr>
      <w:bookmarkStart w:id="1084" w:name="h.n5ulfg5yx8xq"/>
      <w:bookmarkEnd w:id="1084"/>
    </w:p>
    <w:p w:rsidR="00A77B3E" w:rsidRDefault="00E274F1">
      <w:pPr>
        <w:pStyle w:val="Heading1"/>
        <w:pageBreakBefore/>
        <w:spacing w:before="0" w:line="240" w:lineRule="auto"/>
      </w:pPr>
      <w:bookmarkStart w:id="1085" w:name="h.vu7m8wc1jxci"/>
      <w:bookmarkStart w:id="1086" w:name="_Toc305145380"/>
      <w:bookmarkStart w:id="1087" w:name="_Toc319351527"/>
      <w:bookmarkEnd w:id="1085"/>
      <w:r>
        <w:lastRenderedPageBreak/>
        <w:t>1</w:t>
      </w:r>
      <w:r w:rsidR="002910FF">
        <w:t>4</w:t>
      </w:r>
      <w:r>
        <w:t>. Appendix</w:t>
      </w:r>
      <w:bookmarkEnd w:id="1086"/>
      <w:bookmarkEnd w:id="1087"/>
    </w:p>
    <w:p w:rsidR="004B2051" w:rsidRPr="00F16EBA" w:rsidRDefault="00925D78" w:rsidP="003F42DA">
      <w:pPr>
        <w:ind w:left="0" w:firstLine="0"/>
        <w:rPr>
          <w:color w:val="auto"/>
          <w:sz w:val="22"/>
          <w:szCs w:val="22"/>
        </w:rPr>
      </w:pPr>
      <w:r w:rsidRPr="00F16EBA">
        <w:rPr>
          <w:rStyle w:val="apple-style-span"/>
          <w:rFonts w:cs="Arial"/>
          <w:color w:val="auto"/>
          <w:sz w:val="22"/>
          <w:szCs w:val="22"/>
          <w:shd w:val="clear" w:color="auto" w:fill="FFFFFF"/>
        </w:rPr>
        <w:t xml:space="preserve">The Sequence Ontology is used in SBOL to specify the types of </w:t>
      </w:r>
      <w:proofErr w:type="spellStart"/>
      <w:r w:rsidRPr="00F16EBA">
        <w:rPr>
          <w:rStyle w:val="apple-style-span"/>
          <w:rFonts w:cs="Arial"/>
          <w:i/>
          <w:color w:val="auto"/>
          <w:sz w:val="22"/>
          <w:szCs w:val="22"/>
          <w:shd w:val="clear" w:color="auto" w:fill="FFFFFF"/>
        </w:rPr>
        <w:t>DnaComponents</w:t>
      </w:r>
      <w:proofErr w:type="spellEnd"/>
      <w:r w:rsidRPr="00F16EBA">
        <w:rPr>
          <w:rStyle w:val="apple-style-span"/>
          <w:rFonts w:cs="Arial"/>
          <w:color w:val="auto"/>
          <w:sz w:val="22"/>
          <w:szCs w:val="22"/>
          <w:shd w:val="clear" w:color="auto" w:fill="FFFFFF"/>
        </w:rPr>
        <w:t xml:space="preserve">. Below are some samples of these types which are commonly used in synthetic biology designs. For example, the value of </w:t>
      </w:r>
      <w:proofErr w:type="spellStart"/>
      <w:r w:rsidR="00CF23F2">
        <w:rPr>
          <w:rStyle w:val="apple-style-span"/>
          <w:rFonts w:cs="Arial"/>
          <w:color w:val="auto"/>
          <w:sz w:val="22"/>
          <w:szCs w:val="22"/>
          <w:shd w:val="clear" w:color="auto" w:fill="FFFFFF"/>
        </w:rPr>
        <w:t>DC</w:t>
      </w:r>
      <w:r w:rsidRPr="00F16EBA">
        <w:rPr>
          <w:rStyle w:val="apple-style-span"/>
          <w:rFonts w:cs="Arial"/>
          <w:color w:val="auto"/>
          <w:sz w:val="22"/>
          <w:szCs w:val="22"/>
          <w:shd w:val="clear" w:color="auto" w:fill="FFFFFF"/>
        </w:rPr>
        <w:t>.type</w:t>
      </w:r>
      <w:proofErr w:type="spellEnd"/>
      <w:r w:rsidRPr="00F16EBA">
        <w:rPr>
          <w:rStyle w:val="apple-style-span"/>
          <w:rFonts w:cs="Arial"/>
          <w:color w:val="auto"/>
          <w:sz w:val="22"/>
          <w:szCs w:val="22"/>
          <w:shd w:val="clear" w:color="auto" w:fill="FFFFFF"/>
        </w:rPr>
        <w:t xml:space="preserve"> MUST </w:t>
      </w:r>
      <w:proofErr w:type="gramStart"/>
      <w:r w:rsidRPr="00F16EBA">
        <w:rPr>
          <w:rStyle w:val="apple-style-span"/>
          <w:rFonts w:cs="Arial"/>
          <w:color w:val="auto"/>
          <w:sz w:val="22"/>
          <w:szCs w:val="22"/>
          <w:shd w:val="clear" w:color="auto" w:fill="FFFFFF"/>
        </w:rPr>
        <w:t>be</w:t>
      </w:r>
      <w:proofErr w:type="gramEnd"/>
      <w:r w:rsidRPr="00F16EBA">
        <w:rPr>
          <w:rStyle w:val="apple-style-span"/>
          <w:rFonts w:cs="Arial"/>
          <w:color w:val="auto"/>
          <w:sz w:val="22"/>
          <w:szCs w:val="22"/>
          <w:shd w:val="clear" w:color="auto" w:fill="FFFFFF"/>
        </w:rPr>
        <w:t xml:space="preserve"> a valid SO URI such as those listed below. Additional Sequence Ontology types can be found at the website (</w:t>
      </w:r>
      <w:hyperlink r:id="rId188" w:history="1">
        <w:r w:rsidRPr="00F16EBA">
          <w:rPr>
            <w:rStyle w:val="Hyperlink"/>
            <w:sz w:val="22"/>
            <w:szCs w:val="22"/>
          </w:rPr>
          <w:t>http://www.sequenceontology.org/</w:t>
        </w:r>
      </w:hyperlink>
      <w:r w:rsidRPr="00F16EBA">
        <w:rPr>
          <w:sz w:val="22"/>
          <w:szCs w:val="22"/>
        </w:rPr>
        <w:t xml:space="preserve">) the namespace used for SO URIs is </w:t>
      </w:r>
      <w:r w:rsidRPr="00F16EBA">
        <w:rPr>
          <w:rFonts w:cs="Courier New"/>
          <w:sz w:val="22"/>
          <w:szCs w:val="22"/>
        </w:rPr>
        <w:t>“</w:t>
      </w:r>
      <w:r w:rsidRPr="00F16EBA">
        <w:rPr>
          <w:rFonts w:ascii="Courier New" w:hAnsi="Courier New" w:cs="Courier New"/>
          <w:sz w:val="22"/>
          <w:szCs w:val="22"/>
        </w:rPr>
        <w:t>http://purl.obolibrary.org/obo/</w:t>
      </w:r>
      <w:r w:rsidRPr="00F16EBA">
        <w:rPr>
          <w:rFonts w:cs="Courier New"/>
          <w:sz w:val="22"/>
          <w:szCs w:val="22"/>
        </w:rPr>
        <w:t xml:space="preserve">” </w:t>
      </w:r>
      <w:r w:rsidRPr="00F16EBA">
        <w:rPr>
          <w:rStyle w:val="apple-style-span"/>
          <w:rFonts w:cs="Arial"/>
          <w:color w:val="auto"/>
          <w:sz w:val="22"/>
          <w:szCs w:val="22"/>
          <w:shd w:val="clear" w:color="auto" w:fill="FFFFFF"/>
        </w:rPr>
        <w:t xml:space="preserve">these URIs are maintained as Persistent Uniform Resource Locators (PURLs) by the </w:t>
      </w:r>
      <w:r w:rsidRPr="00F16EBA">
        <w:rPr>
          <w:sz w:val="22"/>
          <w:szCs w:val="22"/>
        </w:rPr>
        <w:t xml:space="preserve">OBO Foundry </w:t>
      </w:r>
      <w:r w:rsidRPr="00F16EBA">
        <w:rPr>
          <w:rStyle w:val="apple-style-span"/>
          <w:rFonts w:cs="Arial"/>
          <w:color w:val="auto"/>
          <w:sz w:val="22"/>
          <w:szCs w:val="22"/>
          <w:shd w:val="clear" w:color="auto" w:fill="FFFFFF"/>
        </w:rPr>
        <w:t>(</w:t>
      </w:r>
      <w:hyperlink r:id="rId189" w:history="1">
        <w:r w:rsidRPr="00F16EBA">
          <w:rPr>
            <w:rStyle w:val="Hyperlink"/>
            <w:sz w:val="22"/>
            <w:szCs w:val="22"/>
          </w:rPr>
          <w:t>http://obolibrary.org/about.shtml</w:t>
        </w:r>
      </w:hyperlink>
      <w:r w:rsidRPr="00F16EBA">
        <w:rPr>
          <w:rStyle w:val="apple-style-span"/>
          <w:rFonts w:cs="Arial"/>
          <w:color w:val="auto"/>
          <w:sz w:val="22"/>
          <w:szCs w:val="22"/>
          <w:shd w:val="clear" w:color="auto" w:fill="FFFFFF"/>
        </w:rPr>
        <w:t>)</w:t>
      </w:r>
      <w:r w:rsidR="007A7E49" w:rsidRPr="00F16EBA">
        <w:rPr>
          <w:rStyle w:val="apple-style-span"/>
          <w:rFonts w:cs="Arial"/>
          <w:color w:val="auto"/>
          <w:sz w:val="22"/>
          <w:szCs w:val="22"/>
          <w:shd w:val="clear" w:color="auto" w:fill="FFFFFF"/>
        </w:rPr>
        <w:t xml:space="preserve"> and can be used to retrieve additional information about the term</w:t>
      </w:r>
      <w:r w:rsidRPr="00F16EBA">
        <w:rPr>
          <w:rStyle w:val="apple-style-span"/>
          <w:rFonts w:cs="Arial"/>
          <w:color w:val="auto"/>
          <w:sz w:val="22"/>
          <w:szCs w:val="22"/>
          <w:shd w:val="clear" w:color="auto" w:fill="FFFFFF"/>
        </w:rPr>
        <w:t>.</w:t>
      </w:r>
    </w:p>
    <w:p w:rsidR="00A77B3E" w:rsidRDefault="00A77B3E">
      <w:pPr>
        <w:spacing w:before="0" w:after="0" w:line="240" w:lineRule="auto"/>
        <w:ind w:left="0" w:firstLine="0"/>
        <w:rPr>
          <w:sz w:val="22"/>
          <w:szCs w:val="22"/>
        </w:rPr>
      </w:pPr>
      <w:bookmarkStart w:id="1088" w:name="h.l4xyh9dznncp"/>
      <w:bookmarkEnd w:id="1088"/>
    </w:p>
    <w:tbl>
      <w:tblPr>
        <w:tblW w:w="0" w:type="auto"/>
        <w:tblInd w:w="105"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rPr>
                <w:rFonts w:ascii="Arial" w:eastAsia="Arial" w:hAnsi="Arial" w:cs="Arial"/>
                <w:color w:val="000099"/>
                <w:u w:val="single"/>
              </w:rPr>
            </w:pPr>
            <w:r>
              <w:t>SO</w:t>
            </w:r>
            <w:r w:rsidR="008A177F">
              <w:t xml:space="preserve"> URI</w:t>
            </w:r>
            <w:r>
              <w:t xml:space="preserve">: </w:t>
            </w:r>
            <w:hyperlink r:id="rId190" w:history="1">
              <w:r w:rsidR="008A177F" w:rsidRPr="00D45CAC">
                <w:rPr>
                  <w:rStyle w:val="Hyperlink"/>
                </w:rPr>
                <w:t>http://purl.obolibrary.org/obo/SO_0000167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SO Name: promoter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191" w:history="1">
              <w:r w:rsidR="008A177F" w:rsidRPr="00D45CAC">
                <w:rPr>
                  <w:rStyle w:val="Hyperlink"/>
                </w:rPr>
                <w:t>http://purl.obolibrary.org/obo/SO_0000057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w:t>
            </w:r>
            <w:r w:rsidR="001B46E7">
              <w:t>O</w:t>
            </w:r>
            <w:r>
              <w:t xml:space="preserve"> Name: operator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rPr>
                <w:color w:val="000099"/>
                <w:sz w:val="18"/>
                <w:szCs w:val="18"/>
                <w:u w:val="single"/>
              </w:rPr>
            </w:pPr>
            <w:r>
              <w:t>SO</w:t>
            </w:r>
            <w:r w:rsidR="007B764C">
              <w:t xml:space="preserve"> URI</w:t>
            </w:r>
            <w:r>
              <w:t xml:space="preserve">: </w:t>
            </w:r>
            <w:hyperlink r:id="rId192" w:history="1">
              <w:r w:rsidR="00C1056B" w:rsidRPr="00D45CAC">
                <w:rPr>
                  <w:rStyle w:val="Hyperlink"/>
                </w:rPr>
                <w:t>http://purl.obolibrary.org/obo/SO_0000316</w:t>
              </w:r>
            </w:hyperlink>
          </w:p>
          <w:p w:rsidR="00A77B3E" w:rsidRDefault="00A77B3E">
            <w:pPr>
              <w:spacing w:before="0" w:after="0" w:line="240" w:lineRule="auto"/>
              <w:ind w:left="0" w:right="0" w:firstLine="0"/>
              <w:rPr>
                <w:sz w:val="18"/>
                <w:szCs w:val="18"/>
              </w:rPr>
            </w:pPr>
          </w:p>
          <w:p w:rsidR="00A77B3E" w:rsidRDefault="00E274F1">
            <w:pPr>
              <w:spacing w:before="0" w:after="0" w:line="240" w:lineRule="auto"/>
              <w:ind w:left="0" w:right="0" w:firstLine="0"/>
              <w:jc w:val="both"/>
            </w:pPr>
            <w:r>
              <w:t>S</w:t>
            </w:r>
            <w:r w:rsidR="001B46E7">
              <w:t>O</w:t>
            </w:r>
            <w:r>
              <w:t xml:space="preserve"> Name: </w:t>
            </w:r>
            <w:proofErr w:type="spellStart"/>
            <w:r>
              <w:t>cds</w:t>
            </w:r>
            <w:proofErr w:type="spellEnd"/>
          </w:p>
        </w:tc>
      </w:tr>
      <w:tr w:rsidR="00A77B3E" w:rsidTr="003F42DA">
        <w:trPr>
          <w:trHeight w:val="1336"/>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Pr="001B46E7" w:rsidRDefault="00E274F1">
            <w:pPr>
              <w:spacing w:before="0" w:after="0" w:line="240" w:lineRule="auto"/>
              <w:ind w:left="0" w:right="0" w:firstLine="0"/>
              <w:jc w:val="both"/>
            </w:pPr>
            <w:r w:rsidRPr="003F42DA">
              <w:t>A region at the 5' end of a mature transcript (preceding the initiation codon) that is not translated into a protein.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193" w:history="1">
              <w:r w:rsidRPr="00D45CAC">
                <w:rPr>
                  <w:rStyle w:val="Hyperlink"/>
                </w:rPr>
                <w:t>http://purl.obolibrary.org/obo/SO_0000204</w:t>
              </w:r>
            </w:hyperlink>
          </w:p>
          <w:p w:rsidR="00A77B3E" w:rsidRDefault="00A77B3E">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t>five_prime_</w:t>
            </w:r>
            <w:r w:rsidR="0078116D">
              <w:t>utr</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C1056B" w:rsidRDefault="00C1056B">
            <w:pPr>
              <w:spacing w:before="0" w:after="0" w:line="240" w:lineRule="auto"/>
              <w:ind w:left="0" w:right="0" w:firstLine="0"/>
            </w:pPr>
            <w:r>
              <w:t>SO URI</w:t>
            </w:r>
            <w:r w:rsidR="00E274F1">
              <w:t xml:space="preserve">: </w:t>
            </w:r>
            <w:hyperlink r:id="rId194" w:history="1">
              <w:r w:rsidRPr="00D45CAC">
                <w:rPr>
                  <w:rStyle w:val="Hyperlink"/>
                </w:rPr>
                <w:t>http://purl.obolibrary.org/obo/SO_0000141</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S</w:t>
            </w:r>
            <w:r w:rsidR="001B46E7">
              <w:t>O</w:t>
            </w:r>
            <w:r>
              <w:t xml:space="preserve"> Name: terminator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C1056B" w:rsidRDefault="00C1056B">
            <w:pPr>
              <w:spacing w:before="0" w:after="0" w:line="240" w:lineRule="auto"/>
              <w:ind w:left="0" w:right="0" w:firstLine="0"/>
              <w:jc w:val="both"/>
            </w:pPr>
            <w:r>
              <w:t>SO URI</w:t>
            </w:r>
            <w:r w:rsidR="00E274F1">
              <w:t xml:space="preserve">: </w:t>
            </w:r>
            <w:hyperlink r:id="rId195" w:history="1">
              <w:r w:rsidRPr="00D45CAC">
                <w:rPr>
                  <w:rStyle w:val="Hyperlink"/>
                </w:rPr>
                <w:t>http://purl.obolibrary.org/obo/SO_0000627</w:t>
              </w:r>
            </w:hyperlink>
          </w:p>
          <w:p w:rsidR="00A77B3E" w:rsidRDefault="00A77B3E">
            <w:pPr>
              <w:spacing w:before="0" w:after="0" w:line="240" w:lineRule="auto"/>
              <w:ind w:left="0" w:right="0" w:firstLine="0"/>
              <w:jc w:val="both"/>
            </w:pPr>
          </w:p>
          <w:p w:rsidR="00A77B3E" w:rsidRDefault="001B46E7">
            <w:pPr>
              <w:spacing w:before="0" w:after="0" w:line="240" w:lineRule="auto"/>
              <w:ind w:left="0" w:right="0" w:firstLine="0"/>
              <w:jc w:val="both"/>
            </w:pPr>
            <w:r>
              <w:t xml:space="preserve">SO </w:t>
            </w:r>
            <w:r w:rsidR="00E274F1">
              <w:t>Name: insulator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1089" w:name="h.u4glx8qc6vxo"/>
            <w:bookmarkEnd w:id="1089"/>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C1056B">
            <w:pPr>
              <w:spacing w:before="0" w:after="0" w:line="240" w:lineRule="auto"/>
              <w:ind w:left="0" w:right="0" w:firstLine="0"/>
              <w:rPr>
                <w:rFonts w:ascii="Arial" w:eastAsia="Arial" w:hAnsi="Arial" w:cs="Arial"/>
              </w:rPr>
            </w:pPr>
            <w:r>
              <w:lastRenderedPageBreak/>
              <w:t>SO URI</w:t>
            </w:r>
            <w:r w:rsidR="00E274F1">
              <w:t xml:space="preserve">: </w:t>
            </w:r>
            <w:hyperlink r:id="rId196" w:history="1">
              <w:r w:rsidRPr="00D45CAC">
                <w:rPr>
                  <w:rStyle w:val="Hyperlink"/>
                </w:rPr>
                <w:t>http://purl.obolibrary.org/obo/SO_0000296</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ori</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lastRenderedPageBreak/>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C1056B">
            <w:pPr>
              <w:spacing w:before="0" w:after="0" w:line="240" w:lineRule="auto"/>
              <w:ind w:left="0" w:right="0" w:firstLine="0"/>
              <w:rPr>
                <w:rFonts w:ascii="Arial" w:eastAsia="Arial" w:hAnsi="Arial" w:cs="Arial"/>
              </w:rPr>
            </w:pPr>
            <w:r>
              <w:t>SO URI</w:t>
            </w:r>
            <w:r w:rsidR="00E274F1">
              <w:t xml:space="preserve">: </w:t>
            </w:r>
            <w:hyperlink r:id="rId197" w:history="1">
              <w:r w:rsidRPr="00D45CAC">
                <w:rPr>
                  <w:rStyle w:val="Hyperlink"/>
                </w:rPr>
                <w:t>http://purl.obolibrary.org/obo/SO_0005850</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primer_binding_site</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C1056B">
            <w:pPr>
              <w:spacing w:before="0" w:after="0" w:line="240" w:lineRule="auto"/>
              <w:ind w:left="0" w:right="0" w:firstLine="0"/>
              <w:rPr>
                <w:color w:val="000099"/>
                <w:sz w:val="18"/>
                <w:szCs w:val="18"/>
                <w:u w:val="single"/>
              </w:rPr>
            </w:pPr>
            <w:r>
              <w:t>SO URI</w:t>
            </w:r>
            <w:r w:rsidR="00E274F1">
              <w:t xml:space="preserve">: </w:t>
            </w:r>
            <w:hyperlink r:id="rId198" w:history="1">
              <w:r w:rsidRPr="00D45CAC">
                <w:rPr>
                  <w:rStyle w:val="Hyperlink"/>
                </w:rPr>
                <w:t>http://purl.obolibrary.org/obo/SO_0001687</w:t>
              </w:r>
            </w:hyperlink>
          </w:p>
          <w:p w:rsidR="00A77B3E" w:rsidRDefault="00A77B3E">
            <w:pPr>
              <w:spacing w:before="0" w:after="0" w:line="240" w:lineRule="auto"/>
              <w:ind w:left="0" w:right="0" w:firstLine="0"/>
              <w:jc w:val="both"/>
              <w:rPr>
                <w:sz w:val="22"/>
                <w:szCs w:val="22"/>
              </w:rPr>
            </w:pPr>
          </w:p>
          <w:p w:rsidR="00A77B3E" w:rsidRDefault="00E274F1">
            <w:pPr>
              <w:spacing w:before="0" w:after="0" w:line="240" w:lineRule="auto"/>
              <w:ind w:left="0" w:right="0" w:firstLine="0"/>
            </w:pPr>
            <w:r>
              <w:t>S</w:t>
            </w:r>
            <w:r w:rsidR="001B46E7">
              <w:t>O Name</w:t>
            </w:r>
            <w:r>
              <w:t xml:space="preserve">: </w:t>
            </w:r>
            <w:proofErr w:type="spellStart"/>
            <w:r>
              <w:t>restriction_enzyme_recognition_site</w:t>
            </w:r>
            <w:proofErr w:type="spellEnd"/>
          </w:p>
        </w:tc>
      </w:tr>
    </w:tbl>
    <w:p w:rsidR="00A77B3E" w:rsidRDefault="00A77B3E">
      <w:pPr>
        <w:spacing w:before="0" w:after="0" w:line="240" w:lineRule="auto"/>
        <w:ind w:left="0" w:right="0" w:firstLine="0"/>
        <w:jc w:val="both"/>
      </w:pPr>
    </w:p>
    <w:p w:rsidR="004734E5" w:rsidRDefault="004734E5">
      <w:pPr>
        <w:pStyle w:val="Heading2"/>
        <w:spacing w:before="360" w:after="80" w:line="240" w:lineRule="auto"/>
        <w:rPr>
          <w:ins w:id="1090" w:author="Michal Galdzicki" w:date="2012-03-12T16:49:00Z"/>
        </w:rPr>
      </w:pPr>
      <w:ins w:id="1091" w:author="Michal Galdzicki" w:date="2012-03-12T16:49:00Z">
        <w:r>
          <w:br/>
        </w:r>
      </w:ins>
    </w:p>
    <w:p w:rsidR="004734E5" w:rsidRDefault="004734E5">
      <w:pPr>
        <w:spacing w:before="0" w:after="0" w:line="240" w:lineRule="auto"/>
        <w:ind w:left="0" w:right="0" w:firstLine="0"/>
        <w:rPr>
          <w:ins w:id="1092" w:author="Michal Galdzicki" w:date="2012-03-12T16:49:00Z"/>
          <w:b/>
          <w:bCs/>
          <w:sz w:val="28"/>
          <w:szCs w:val="28"/>
        </w:rPr>
      </w:pPr>
      <w:ins w:id="1093" w:author="Michal Galdzicki" w:date="2012-03-12T16:49:00Z">
        <w:r>
          <w:br w:type="page"/>
        </w:r>
      </w:ins>
    </w:p>
    <w:p w:rsidR="004734E5" w:rsidRPr="008E7474" w:rsidRDefault="004734E5" w:rsidP="004734E5">
      <w:pPr>
        <w:spacing w:before="0" w:after="0" w:line="240" w:lineRule="auto"/>
        <w:ind w:left="0" w:right="0" w:firstLine="0"/>
        <w:rPr>
          <w:ins w:id="1094" w:author="Michal Galdzicki" w:date="2012-03-12T16:49:00Z"/>
          <w:sz w:val="22"/>
          <w:szCs w:val="22"/>
        </w:rPr>
      </w:pPr>
      <w:ins w:id="1095" w:author="Michal Galdzicki" w:date="2012-03-12T16:49:00Z">
        <w:r w:rsidRPr="008E7474">
          <w:rPr>
            <w:sz w:val="22"/>
            <w:szCs w:val="22"/>
          </w:rPr>
          <w:lastRenderedPageBreak/>
          <w:t xml:space="preserve">Michal Galdzicki </w:t>
        </w:r>
        <w:r w:rsidRPr="008E7474">
          <w:rPr>
            <w:sz w:val="22"/>
            <w:szCs w:val="22"/>
          </w:rPr>
          <w:fldChar w:fldCharType="begin"/>
        </w:r>
        <w:r w:rsidRPr="008E7474">
          <w:rPr>
            <w:sz w:val="22"/>
            <w:szCs w:val="22"/>
          </w:rPr>
          <w:instrText xml:space="preserve"> HYPERLINK "mailto:mgaldzic@uw.edu" </w:instrText>
        </w:r>
        <w:r w:rsidRPr="008E7474">
          <w:rPr>
            <w:sz w:val="22"/>
            <w:szCs w:val="22"/>
          </w:rPr>
          <w:fldChar w:fldCharType="separate"/>
        </w:r>
        <w:r w:rsidRPr="008E7474">
          <w:rPr>
            <w:rStyle w:val="Hyperlink"/>
            <w:sz w:val="22"/>
            <w:szCs w:val="22"/>
          </w:rPr>
          <w:t>mgaldzic@uw.edu</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96" w:author="Michal Galdzicki" w:date="2012-03-12T16:49:00Z"/>
          <w:sz w:val="22"/>
          <w:szCs w:val="22"/>
        </w:rPr>
      </w:pPr>
      <w:ins w:id="1097" w:author="Michal Galdzicki" w:date="2012-03-12T16:49:00Z">
        <w:r w:rsidRPr="008E7474">
          <w:rPr>
            <w:sz w:val="22"/>
            <w:szCs w:val="22"/>
          </w:rPr>
          <w:t xml:space="preserve">Mandy Wilson </w:t>
        </w:r>
        <w:r w:rsidRPr="008E7474">
          <w:rPr>
            <w:sz w:val="22"/>
            <w:szCs w:val="22"/>
          </w:rPr>
          <w:fldChar w:fldCharType="begin"/>
        </w:r>
        <w:r w:rsidRPr="008E7474">
          <w:rPr>
            <w:sz w:val="22"/>
            <w:szCs w:val="22"/>
          </w:rPr>
          <w:instrText xml:space="preserve"> HYPERLINK "mailto:mandywil@vbi.vt.edu" </w:instrText>
        </w:r>
        <w:r w:rsidRPr="008E7474">
          <w:rPr>
            <w:sz w:val="22"/>
            <w:szCs w:val="22"/>
          </w:rPr>
          <w:fldChar w:fldCharType="separate"/>
        </w:r>
        <w:r w:rsidRPr="008E7474">
          <w:rPr>
            <w:rStyle w:val="Hyperlink"/>
            <w:sz w:val="22"/>
            <w:szCs w:val="22"/>
          </w:rPr>
          <w:t>mandywil@vbi.vt.edu</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98" w:author="Michal Galdzicki" w:date="2012-03-12T16:49:00Z"/>
          <w:sz w:val="22"/>
          <w:szCs w:val="22"/>
        </w:rPr>
      </w:pPr>
      <w:ins w:id="1099" w:author="Michal Galdzicki" w:date="2012-03-12T16:49:00Z">
        <w:r w:rsidRPr="008E7474">
          <w:rPr>
            <w:sz w:val="22"/>
            <w:szCs w:val="22"/>
          </w:rPr>
          <w:t xml:space="preserve">Cesar A. Rodriguez </w:t>
        </w:r>
        <w:r w:rsidRPr="008E7474">
          <w:rPr>
            <w:sz w:val="22"/>
            <w:szCs w:val="22"/>
          </w:rPr>
          <w:fldChar w:fldCharType="begin"/>
        </w:r>
        <w:r w:rsidRPr="008E7474">
          <w:rPr>
            <w:sz w:val="22"/>
            <w:szCs w:val="22"/>
          </w:rPr>
          <w:instrText xml:space="preserve"> HYPERLINK "mailto:cesar@genomecompiler.com" </w:instrText>
        </w:r>
        <w:r w:rsidRPr="008E7474">
          <w:rPr>
            <w:sz w:val="22"/>
            <w:szCs w:val="22"/>
          </w:rPr>
          <w:fldChar w:fldCharType="separate"/>
        </w:r>
        <w:r w:rsidRPr="008E7474">
          <w:rPr>
            <w:rStyle w:val="Hyperlink"/>
            <w:sz w:val="22"/>
            <w:szCs w:val="22"/>
          </w:rPr>
          <w:t>cesar@genomecompiler.com</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100" w:author="Michal Galdzicki" w:date="2012-03-12T16:49:00Z"/>
          <w:sz w:val="22"/>
          <w:szCs w:val="22"/>
        </w:rPr>
      </w:pPr>
      <w:ins w:id="1101" w:author="Michal Galdzicki" w:date="2012-03-12T16:49:00Z">
        <w:r w:rsidRPr="008E7474">
          <w:rPr>
            <w:sz w:val="22"/>
            <w:szCs w:val="22"/>
          </w:rPr>
          <w:t xml:space="preserve">Matthew R. </w:t>
        </w:r>
        <w:proofErr w:type="spellStart"/>
        <w:r w:rsidRPr="008E7474">
          <w:rPr>
            <w:sz w:val="22"/>
            <w:szCs w:val="22"/>
          </w:rPr>
          <w:t>Pocock</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"mailto:matthew.pocock@ncl.ac.uk" </w:instrText>
        </w:r>
        <w:r w:rsidRPr="008E7474">
          <w:rPr>
            <w:sz w:val="22"/>
            <w:szCs w:val="22"/>
          </w:rPr>
          <w:fldChar w:fldCharType="separate"/>
        </w:r>
        <w:r w:rsidRPr="008E7474">
          <w:rPr>
            <w:rStyle w:val="Hyperlink"/>
            <w:sz w:val="22"/>
            <w:szCs w:val="22"/>
          </w:rPr>
          <w:t>matthew.pocock@ncl.ac.uk</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102" w:author="Michal Galdzicki" w:date="2012-03-12T16:49:00Z"/>
          <w:sz w:val="22"/>
          <w:szCs w:val="22"/>
        </w:rPr>
      </w:pPr>
      <w:ins w:id="1103" w:author="Michal Galdzicki" w:date="2012-03-12T16:49:00Z">
        <w:r w:rsidRPr="008E7474">
          <w:rPr>
            <w:sz w:val="22"/>
            <w:szCs w:val="22"/>
          </w:rPr>
          <w:t xml:space="preserve">Ernst </w:t>
        </w:r>
        <w:proofErr w:type="spellStart"/>
        <w:r w:rsidRPr="008E7474">
          <w:rPr>
            <w:sz w:val="22"/>
            <w:szCs w:val="22"/>
          </w:rPr>
          <w:t>Oberortner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"mailto:e.oberortner@gmail.com" </w:instrText>
        </w:r>
        <w:r w:rsidRPr="008E7474">
          <w:rPr>
            <w:sz w:val="22"/>
            <w:szCs w:val="22"/>
          </w:rPr>
          <w:fldChar w:fldCharType="separate"/>
        </w:r>
        <w:r w:rsidRPr="008E7474">
          <w:rPr>
            <w:rStyle w:val="Hyperlink"/>
            <w:sz w:val="22"/>
            <w:szCs w:val="22"/>
          </w:rPr>
          <w:t>e.oberortner@gmail.com</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104" w:author="Michal Galdzicki" w:date="2012-03-12T16:49:00Z"/>
          <w:sz w:val="22"/>
          <w:szCs w:val="22"/>
        </w:rPr>
      </w:pPr>
      <w:ins w:id="1105" w:author="Michal Galdzicki" w:date="2012-03-12T16:49:00Z">
        <w:r w:rsidRPr="008E7474">
          <w:rPr>
            <w:sz w:val="22"/>
            <w:szCs w:val="22"/>
          </w:rPr>
          <w:t xml:space="preserve">Laura Adam </w:t>
        </w:r>
        <w:r w:rsidRPr="008E7474">
          <w:rPr>
            <w:sz w:val="22"/>
            <w:szCs w:val="22"/>
          </w:rPr>
          <w:fldChar w:fldCharType="begin"/>
        </w:r>
        <w:r w:rsidRPr="008E7474">
          <w:rPr>
            <w:sz w:val="22"/>
            <w:szCs w:val="22"/>
          </w:rPr>
          <w:instrText xml:space="preserve"> HYPERLINK "mailto:ladam@vbi.vt.edu" </w:instrText>
        </w:r>
        <w:r w:rsidRPr="008E7474">
          <w:rPr>
            <w:sz w:val="22"/>
            <w:szCs w:val="22"/>
          </w:rPr>
          <w:fldChar w:fldCharType="separate"/>
        </w:r>
        <w:r w:rsidRPr="008E7474">
          <w:rPr>
            <w:rStyle w:val="Hyperlink"/>
            <w:sz w:val="22"/>
            <w:szCs w:val="22"/>
          </w:rPr>
          <w:t>ladam@vbi.vt.edu</w:t>
        </w:r>
        <w:r w:rsidRPr="008E7474">
          <w:rPr>
            <w:sz w:val="22"/>
            <w:szCs w:val="22"/>
          </w:rPr>
          <w:fldChar w:fldCharType="end"/>
        </w:r>
      </w:ins>
    </w:p>
    <w:p w:rsidR="004734E5" w:rsidRPr="008E7474" w:rsidRDefault="004734E5" w:rsidP="004734E5">
      <w:pPr>
        <w:spacing w:before="0" w:after="0" w:line="240" w:lineRule="auto"/>
        <w:ind w:left="0" w:right="0" w:firstLine="0"/>
        <w:rPr>
          <w:ins w:id="1106" w:author="Michal Galdzicki" w:date="2012-03-12T16:49:00Z"/>
          <w:sz w:val="22"/>
          <w:szCs w:val="22"/>
        </w:rPr>
      </w:pPr>
      <w:ins w:id="1107" w:author="Michal Galdzicki" w:date="2012-03-12T16:49:00Z">
        <w:r w:rsidRPr="008E7474">
          <w:rPr>
            <w:sz w:val="22"/>
            <w:szCs w:val="22"/>
          </w:rPr>
          <w:t xml:space="preserve">Aaron Adler </w:t>
        </w:r>
        <w:r w:rsidRPr="008E7474">
          <w:rPr>
            <w:sz w:val="22"/>
            <w:szCs w:val="22"/>
          </w:rPr>
          <w:fldChar w:fldCharType="begin"/>
        </w:r>
        <w:r w:rsidRPr="008E7474">
          <w:rPr>
            <w:sz w:val="22"/>
            <w:szCs w:val="22"/>
          </w:rPr>
          <w:instrText xml:space="preserve"> HYPERLINK "mailto:aadler@gmail.com" </w:instrText>
        </w:r>
        <w:r w:rsidRPr="008E7474">
          <w:rPr>
            <w:sz w:val="22"/>
            <w:szCs w:val="22"/>
          </w:rPr>
          <w:fldChar w:fldCharType="separate"/>
        </w:r>
        <w:r w:rsidRPr="008E7474">
          <w:rPr>
            <w:rStyle w:val="Hyperlink"/>
            <w:sz w:val="22"/>
            <w:szCs w:val="22"/>
          </w:rPr>
          <w:t>aadler@gmail.com</w:t>
        </w:r>
        <w:r w:rsidRPr="008E7474">
          <w:rPr>
            <w:sz w:val="22"/>
            <w:szCs w:val="22"/>
          </w:rPr>
          <w:fldChar w:fldCharType="end"/>
        </w:r>
      </w:ins>
    </w:p>
    <w:p w:rsidR="004734E5" w:rsidRPr="008E7474" w:rsidRDefault="004734E5" w:rsidP="004734E5">
      <w:pPr>
        <w:spacing w:before="0" w:after="0" w:line="240" w:lineRule="auto"/>
        <w:ind w:left="0" w:right="0" w:firstLine="0"/>
        <w:rPr>
          <w:ins w:id="1108" w:author="Michal Galdzicki" w:date="2012-03-12T16:49:00Z"/>
          <w:sz w:val="22"/>
          <w:szCs w:val="22"/>
        </w:rPr>
      </w:pPr>
      <w:ins w:id="1109" w:author="Michal Galdzicki" w:date="2012-03-12T16:49:00Z">
        <w:r w:rsidRPr="008E7474">
          <w:rPr>
            <w:sz w:val="22"/>
            <w:szCs w:val="22"/>
          </w:rPr>
          <w:t xml:space="preserve">J. Christopher Anderson </w:t>
        </w:r>
        <w:r w:rsidRPr="008E7474">
          <w:rPr>
            <w:sz w:val="22"/>
            <w:szCs w:val="22"/>
          </w:rPr>
          <w:fldChar w:fldCharType="begin"/>
        </w:r>
        <w:r w:rsidRPr="008E7474">
          <w:rPr>
            <w:sz w:val="22"/>
            <w:szCs w:val="22"/>
          </w:rPr>
          <w:instrText xml:space="preserve"> HYPERLINK "mailto:jcanderson@berkeley.edu" </w:instrText>
        </w:r>
        <w:r w:rsidRPr="008E7474">
          <w:rPr>
            <w:sz w:val="22"/>
            <w:szCs w:val="22"/>
          </w:rPr>
          <w:fldChar w:fldCharType="separate"/>
        </w:r>
        <w:r w:rsidRPr="008E7474">
          <w:rPr>
            <w:rStyle w:val="Hyperlink"/>
            <w:sz w:val="22"/>
            <w:szCs w:val="22"/>
          </w:rPr>
          <w:t>jcanderson@berkeley.edu</w:t>
        </w:r>
        <w:r w:rsidRPr="008E7474">
          <w:rPr>
            <w:sz w:val="22"/>
            <w:szCs w:val="22"/>
          </w:rPr>
          <w:fldChar w:fldCharType="end"/>
        </w:r>
      </w:ins>
    </w:p>
    <w:p w:rsidR="004734E5" w:rsidRPr="008E7474" w:rsidRDefault="004734E5" w:rsidP="004734E5">
      <w:pPr>
        <w:spacing w:before="0" w:after="0" w:line="240" w:lineRule="auto"/>
        <w:ind w:left="0" w:right="0" w:firstLine="0"/>
        <w:rPr>
          <w:ins w:id="1110" w:author="Michal Galdzicki" w:date="2012-03-12T16:49:00Z"/>
          <w:sz w:val="22"/>
          <w:szCs w:val="22"/>
        </w:rPr>
      </w:pPr>
      <w:ins w:id="1111" w:author="Michal Galdzicki" w:date="2012-03-12T16:49:00Z">
        <w:r w:rsidRPr="008E7474">
          <w:rPr>
            <w:sz w:val="22"/>
            <w:szCs w:val="22"/>
          </w:rPr>
          <w:t xml:space="preserve">Jacob Beal </w:t>
        </w:r>
        <w:r w:rsidRPr="008E7474">
          <w:rPr>
            <w:sz w:val="22"/>
            <w:szCs w:val="22"/>
          </w:rPr>
          <w:fldChar w:fldCharType="begin"/>
        </w:r>
        <w:r w:rsidRPr="008E7474">
          <w:rPr>
            <w:sz w:val="22"/>
            <w:szCs w:val="22"/>
          </w:rPr>
          <w:instrText xml:space="preserve"> HYPERLINK "mailto:jakebeal@bbn.com" </w:instrText>
        </w:r>
        <w:r w:rsidRPr="008E7474">
          <w:rPr>
            <w:sz w:val="22"/>
            <w:szCs w:val="22"/>
          </w:rPr>
          <w:fldChar w:fldCharType="separate"/>
        </w:r>
        <w:r w:rsidRPr="008E7474">
          <w:rPr>
            <w:rStyle w:val="Hyperlink"/>
            <w:sz w:val="22"/>
            <w:szCs w:val="22"/>
          </w:rPr>
          <w:t>jakebeal@bbn.com</w:t>
        </w:r>
        <w:r w:rsidRPr="008E7474">
          <w:rPr>
            <w:sz w:val="22"/>
            <w:szCs w:val="22"/>
          </w:rPr>
          <w:fldChar w:fldCharType="end"/>
        </w:r>
      </w:ins>
    </w:p>
    <w:p w:rsidR="004734E5" w:rsidRPr="008E7474" w:rsidRDefault="004734E5" w:rsidP="004734E5">
      <w:pPr>
        <w:spacing w:before="0" w:after="0" w:line="240" w:lineRule="auto"/>
        <w:ind w:left="0" w:right="0" w:firstLine="0"/>
        <w:rPr>
          <w:ins w:id="1112" w:author="Michal Galdzicki" w:date="2012-03-12T16:49:00Z"/>
          <w:sz w:val="22"/>
          <w:szCs w:val="22"/>
        </w:rPr>
      </w:pPr>
      <w:proofErr w:type="spellStart"/>
      <w:ins w:id="1113" w:author="Michal Galdzicki" w:date="2012-03-12T16:49:00Z">
        <w:r w:rsidRPr="008E7474">
          <w:rPr>
            <w:sz w:val="22"/>
            <w:szCs w:val="22"/>
          </w:rPr>
          <w:t>Yizhi</w:t>
        </w:r>
        <w:proofErr w:type="spellEnd"/>
        <w:r w:rsidRPr="008E7474">
          <w:rPr>
            <w:sz w:val="22"/>
            <w:szCs w:val="22"/>
          </w:rPr>
          <w:t xml:space="preserve"> </w:t>
        </w:r>
        <w:proofErr w:type="spellStart"/>
        <w:proofErr w:type="gramStart"/>
        <w:r w:rsidRPr="008E7474">
          <w:rPr>
            <w:sz w:val="22"/>
            <w:szCs w:val="22"/>
          </w:rPr>
          <w:t>Cai</w:t>
        </w:r>
        <w:proofErr w:type="spellEnd"/>
        <w:proofErr w:type="gramEnd"/>
        <w:r w:rsidRPr="008E7474">
          <w:rPr>
            <w:sz w:val="22"/>
            <w:szCs w:val="22"/>
          </w:rPr>
          <w:t xml:space="preserve"> </w:t>
        </w:r>
        <w:r w:rsidRPr="008E7474">
          <w:rPr>
            <w:sz w:val="22"/>
            <w:szCs w:val="22"/>
          </w:rPr>
          <w:fldChar w:fldCharType="begin"/>
        </w:r>
        <w:r w:rsidRPr="008E7474">
          <w:rPr>
            <w:sz w:val="22"/>
            <w:szCs w:val="22"/>
          </w:rPr>
          <w:instrText xml:space="preserve"> HYPERLINK "mailto:cai@jhmi.edu" </w:instrText>
        </w:r>
        <w:r w:rsidRPr="008E7474">
          <w:rPr>
            <w:sz w:val="22"/>
            <w:szCs w:val="22"/>
          </w:rPr>
          <w:fldChar w:fldCharType="separate"/>
        </w:r>
        <w:r w:rsidRPr="008E7474">
          <w:rPr>
            <w:rStyle w:val="Hyperlink"/>
            <w:sz w:val="22"/>
            <w:szCs w:val="22"/>
          </w:rPr>
          <w:t>cai@jhmi.edu</w:t>
        </w:r>
        <w:r w:rsidRPr="008E7474">
          <w:rPr>
            <w:sz w:val="22"/>
            <w:szCs w:val="22"/>
          </w:rPr>
          <w:fldChar w:fldCharType="end"/>
        </w:r>
      </w:ins>
    </w:p>
    <w:p w:rsidR="004734E5" w:rsidRPr="008E7474" w:rsidRDefault="004734E5" w:rsidP="004734E5">
      <w:pPr>
        <w:spacing w:before="0" w:after="0" w:line="240" w:lineRule="auto"/>
        <w:ind w:left="0" w:right="0" w:firstLine="0"/>
        <w:rPr>
          <w:ins w:id="1114" w:author="Michal Galdzicki" w:date="2012-03-12T16:49:00Z"/>
          <w:sz w:val="22"/>
          <w:szCs w:val="22"/>
        </w:rPr>
      </w:pPr>
      <w:ins w:id="1115" w:author="Michal Galdzicki" w:date="2012-03-12T16:49:00Z">
        <w:r w:rsidRPr="008E7474">
          <w:rPr>
            <w:sz w:val="22"/>
            <w:szCs w:val="22"/>
          </w:rPr>
          <w:t xml:space="preserve">Deepak </w:t>
        </w:r>
        <w:proofErr w:type="spellStart"/>
        <w:r w:rsidRPr="008E7474">
          <w:rPr>
            <w:sz w:val="22"/>
            <w:szCs w:val="22"/>
          </w:rPr>
          <w:t>Chandran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"mailto:dchandran1@gmail.com" </w:instrText>
        </w:r>
        <w:r w:rsidRPr="008E7474">
          <w:rPr>
            <w:sz w:val="22"/>
            <w:szCs w:val="22"/>
          </w:rPr>
          <w:fldChar w:fldCharType="separate"/>
        </w:r>
        <w:r w:rsidRPr="008E7474">
          <w:rPr>
            <w:rStyle w:val="Hyperlink"/>
            <w:sz w:val="22"/>
            <w:szCs w:val="22"/>
          </w:rPr>
          <w:t>dchandran1@gmail.com</w:t>
        </w:r>
        <w:r w:rsidRPr="008E7474">
          <w:rPr>
            <w:sz w:val="22"/>
            <w:szCs w:val="22"/>
          </w:rPr>
          <w:fldChar w:fldCharType="end"/>
        </w:r>
      </w:ins>
    </w:p>
    <w:p w:rsidR="004734E5" w:rsidRPr="008E7474" w:rsidRDefault="004734E5" w:rsidP="004734E5">
      <w:pPr>
        <w:spacing w:before="0" w:after="0" w:line="240" w:lineRule="auto"/>
        <w:ind w:left="0" w:right="0" w:firstLine="0"/>
        <w:rPr>
          <w:ins w:id="1116" w:author="Michal Galdzicki" w:date="2012-03-12T16:49:00Z"/>
          <w:sz w:val="22"/>
          <w:szCs w:val="22"/>
        </w:rPr>
      </w:pPr>
      <w:ins w:id="1117" w:author="Michal Galdzicki" w:date="2012-03-12T16:49:00Z">
        <w:r w:rsidRPr="008E7474">
          <w:rPr>
            <w:sz w:val="22"/>
            <w:szCs w:val="22"/>
          </w:rPr>
          <w:t xml:space="preserve">Douglas </w:t>
        </w:r>
        <w:proofErr w:type="spellStart"/>
        <w:r w:rsidRPr="008E7474">
          <w:rPr>
            <w:sz w:val="22"/>
            <w:szCs w:val="22"/>
          </w:rPr>
          <w:t>Densmore</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"mailto:dougd@bu.edu" </w:instrText>
        </w:r>
        <w:r w:rsidRPr="008E7474">
          <w:rPr>
            <w:sz w:val="22"/>
            <w:szCs w:val="22"/>
          </w:rPr>
          <w:fldChar w:fldCharType="separate"/>
        </w:r>
        <w:r w:rsidRPr="008E7474">
          <w:rPr>
            <w:rStyle w:val="Hyperlink"/>
            <w:sz w:val="22"/>
            <w:szCs w:val="22"/>
          </w:rPr>
          <w:t>dougd@bu.edu</w:t>
        </w:r>
        <w:r w:rsidRPr="008E7474">
          <w:rPr>
            <w:sz w:val="22"/>
            <w:szCs w:val="22"/>
          </w:rPr>
          <w:fldChar w:fldCharType="end"/>
        </w:r>
      </w:ins>
    </w:p>
    <w:p w:rsidR="004734E5" w:rsidRPr="008E7474" w:rsidRDefault="004734E5" w:rsidP="004734E5">
      <w:pPr>
        <w:spacing w:before="0" w:after="0" w:line="240" w:lineRule="auto"/>
        <w:ind w:left="0" w:right="0" w:firstLine="0"/>
        <w:rPr>
          <w:ins w:id="1118" w:author="Michal Galdzicki" w:date="2012-03-12T16:49:00Z"/>
          <w:sz w:val="22"/>
          <w:szCs w:val="22"/>
        </w:rPr>
      </w:pPr>
      <w:proofErr w:type="spellStart"/>
      <w:ins w:id="1119" w:author="Michal Galdzicki" w:date="2012-03-12T16:49:00Z">
        <w:r w:rsidRPr="008E7474">
          <w:rPr>
            <w:sz w:val="22"/>
            <w:szCs w:val="22"/>
          </w:rPr>
          <w:t>Omri</w:t>
        </w:r>
        <w:proofErr w:type="spellEnd"/>
        <w:r w:rsidRPr="008E7474">
          <w:rPr>
            <w:sz w:val="22"/>
            <w:szCs w:val="22"/>
          </w:rPr>
          <w:t xml:space="preserve"> A. </w:t>
        </w:r>
        <w:proofErr w:type="spellStart"/>
        <w:r w:rsidRPr="008E7474">
          <w:rPr>
            <w:sz w:val="22"/>
            <w:szCs w:val="22"/>
          </w:rPr>
          <w:t>Drory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"mailto:omri@genomecompiler.com" </w:instrText>
        </w:r>
        <w:r w:rsidRPr="008E7474">
          <w:rPr>
            <w:sz w:val="22"/>
            <w:szCs w:val="22"/>
          </w:rPr>
          <w:fldChar w:fldCharType="separate"/>
        </w:r>
        <w:r w:rsidRPr="008E7474">
          <w:rPr>
            <w:rStyle w:val="Hyperlink"/>
            <w:sz w:val="22"/>
            <w:szCs w:val="22"/>
          </w:rPr>
          <w:t>omri@genomecompiler.com</w:t>
        </w:r>
        <w:r w:rsidRPr="008E7474">
          <w:rPr>
            <w:sz w:val="22"/>
            <w:szCs w:val="22"/>
          </w:rPr>
          <w:fldChar w:fldCharType="end"/>
        </w:r>
      </w:ins>
    </w:p>
    <w:p w:rsidR="004734E5" w:rsidRPr="008E7474" w:rsidRDefault="004734E5" w:rsidP="004734E5">
      <w:pPr>
        <w:spacing w:before="0" w:after="0" w:line="240" w:lineRule="auto"/>
        <w:ind w:left="0" w:right="0" w:firstLine="0"/>
        <w:rPr>
          <w:ins w:id="1120" w:author="Michal Galdzicki" w:date="2012-03-12T16:49:00Z"/>
          <w:sz w:val="22"/>
          <w:szCs w:val="22"/>
        </w:rPr>
      </w:pPr>
      <w:ins w:id="1121" w:author="Michal Galdzicki" w:date="2012-03-12T16:49:00Z">
        <w:r w:rsidRPr="008E7474">
          <w:rPr>
            <w:sz w:val="22"/>
            <w:szCs w:val="22"/>
          </w:rPr>
          <w:t xml:space="preserve">Drew </w:t>
        </w:r>
        <w:proofErr w:type="spellStart"/>
        <w:r w:rsidRPr="008E7474">
          <w:rPr>
            <w:sz w:val="22"/>
            <w:szCs w:val="22"/>
          </w:rPr>
          <w:t>Endy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"mailto:endy@stanford.edu" </w:instrText>
        </w:r>
        <w:r w:rsidRPr="008E7474">
          <w:rPr>
            <w:sz w:val="22"/>
            <w:szCs w:val="22"/>
          </w:rPr>
          <w:fldChar w:fldCharType="separate"/>
        </w:r>
        <w:r w:rsidRPr="008E7474">
          <w:rPr>
            <w:rStyle w:val="Hyperlink"/>
            <w:sz w:val="22"/>
            <w:szCs w:val="22"/>
          </w:rPr>
          <w:t>endy@stanford.edu</w:t>
        </w:r>
        <w:r w:rsidRPr="008E7474">
          <w:rPr>
            <w:sz w:val="22"/>
            <w:szCs w:val="22"/>
          </w:rPr>
          <w:fldChar w:fldCharType="end"/>
        </w:r>
      </w:ins>
    </w:p>
    <w:p w:rsidR="004734E5" w:rsidRPr="008E7474" w:rsidRDefault="004734E5" w:rsidP="004734E5">
      <w:pPr>
        <w:spacing w:before="0" w:after="0" w:line="240" w:lineRule="auto"/>
        <w:ind w:left="0" w:right="0" w:firstLine="0"/>
        <w:rPr>
          <w:ins w:id="1122" w:author="Michal Galdzicki" w:date="2012-03-12T16:49:00Z"/>
          <w:sz w:val="22"/>
          <w:szCs w:val="22"/>
        </w:rPr>
      </w:pPr>
      <w:ins w:id="1123" w:author="Michal Galdzicki" w:date="2012-03-12T16:49:00Z">
        <w:r w:rsidRPr="008E7474">
          <w:rPr>
            <w:sz w:val="22"/>
            <w:szCs w:val="22"/>
          </w:rPr>
          <w:t xml:space="preserve">John H </w:t>
        </w:r>
        <w:proofErr w:type="spellStart"/>
        <w:r w:rsidRPr="008E7474">
          <w:rPr>
            <w:sz w:val="22"/>
            <w:szCs w:val="22"/>
          </w:rPr>
          <w:t>Gennari</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"mailto:gennari@uw.edu" </w:instrText>
        </w:r>
        <w:r w:rsidRPr="008E7474">
          <w:rPr>
            <w:sz w:val="22"/>
            <w:szCs w:val="22"/>
          </w:rPr>
          <w:fldChar w:fldCharType="separate"/>
        </w:r>
        <w:r w:rsidRPr="008E7474">
          <w:rPr>
            <w:rStyle w:val="Hyperlink"/>
            <w:sz w:val="22"/>
            <w:szCs w:val="22"/>
          </w:rPr>
          <w:t>gennari@uw.edu</w:t>
        </w:r>
        <w:r w:rsidRPr="008E7474">
          <w:rPr>
            <w:sz w:val="22"/>
            <w:szCs w:val="22"/>
          </w:rPr>
          <w:fldChar w:fldCharType="end"/>
        </w:r>
      </w:ins>
    </w:p>
    <w:p w:rsidR="004734E5" w:rsidRPr="008E7474" w:rsidRDefault="004734E5" w:rsidP="004734E5">
      <w:pPr>
        <w:spacing w:before="0" w:after="0" w:line="240" w:lineRule="auto"/>
        <w:ind w:left="0" w:right="0" w:firstLine="0"/>
        <w:rPr>
          <w:ins w:id="1124" w:author="Michal Galdzicki" w:date="2012-03-12T16:49:00Z"/>
          <w:sz w:val="22"/>
          <w:szCs w:val="22"/>
        </w:rPr>
      </w:pPr>
      <w:proofErr w:type="spellStart"/>
      <w:ins w:id="1125" w:author="Michal Galdzicki" w:date="2012-03-12T16:49:00Z">
        <w:r w:rsidRPr="008E7474">
          <w:rPr>
            <w:sz w:val="22"/>
            <w:szCs w:val="22"/>
          </w:rPr>
          <w:t>Raik</w:t>
        </w:r>
        <w:proofErr w:type="spellEnd"/>
        <w:r w:rsidRPr="008E7474">
          <w:rPr>
            <w:sz w:val="22"/>
            <w:szCs w:val="22"/>
          </w:rPr>
          <w:t xml:space="preserve"> </w:t>
        </w:r>
        <w:proofErr w:type="spellStart"/>
        <w:r w:rsidRPr="008E7474">
          <w:rPr>
            <w:sz w:val="22"/>
            <w:szCs w:val="22"/>
          </w:rPr>
          <w:t>Grünberg</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"mailto:raik.gruenberg@gmail.com" </w:instrText>
        </w:r>
        <w:r w:rsidRPr="008E7474">
          <w:rPr>
            <w:sz w:val="22"/>
            <w:szCs w:val="22"/>
          </w:rPr>
          <w:fldChar w:fldCharType="separate"/>
        </w:r>
        <w:r w:rsidRPr="008E7474">
          <w:rPr>
            <w:rStyle w:val="Hyperlink"/>
            <w:sz w:val="22"/>
            <w:szCs w:val="22"/>
          </w:rPr>
          <w:t>raik.gruenberg@gmail.com</w:t>
        </w:r>
        <w:r w:rsidRPr="008E7474">
          <w:rPr>
            <w:sz w:val="22"/>
            <w:szCs w:val="22"/>
          </w:rPr>
          <w:fldChar w:fldCharType="end"/>
        </w:r>
      </w:ins>
    </w:p>
    <w:p w:rsidR="004734E5" w:rsidRPr="008E7474" w:rsidRDefault="004734E5" w:rsidP="004734E5">
      <w:pPr>
        <w:spacing w:before="0" w:after="0" w:line="240" w:lineRule="auto"/>
        <w:ind w:left="0" w:right="0" w:firstLine="0"/>
        <w:rPr>
          <w:ins w:id="1126" w:author="Michal Galdzicki" w:date="2012-03-12T16:49:00Z"/>
          <w:sz w:val="22"/>
          <w:szCs w:val="22"/>
        </w:rPr>
      </w:pPr>
      <w:ins w:id="1127" w:author="Michal Galdzicki" w:date="2012-03-12T16:49:00Z">
        <w:r w:rsidRPr="008E7474">
          <w:rPr>
            <w:sz w:val="22"/>
            <w:szCs w:val="22"/>
          </w:rPr>
          <w:t xml:space="preserve">Timothy S. Ham </w:t>
        </w:r>
        <w:r w:rsidRPr="008E7474">
          <w:rPr>
            <w:sz w:val="22"/>
            <w:szCs w:val="22"/>
          </w:rPr>
          <w:fldChar w:fldCharType="begin"/>
        </w:r>
        <w:r w:rsidRPr="008E7474">
          <w:rPr>
            <w:sz w:val="22"/>
            <w:szCs w:val="22"/>
          </w:rPr>
          <w:instrText xml:space="preserve"> HYPERLINK "mailto:tsham@lbl.gov" </w:instrText>
        </w:r>
        <w:r w:rsidRPr="008E7474">
          <w:rPr>
            <w:sz w:val="22"/>
            <w:szCs w:val="22"/>
          </w:rPr>
          <w:fldChar w:fldCharType="separate"/>
        </w:r>
        <w:r w:rsidRPr="008E7474">
          <w:rPr>
            <w:rStyle w:val="Hyperlink"/>
            <w:sz w:val="22"/>
            <w:szCs w:val="22"/>
          </w:rPr>
          <w:t>tsham@lbl.gov</w:t>
        </w:r>
        <w:r w:rsidRPr="008E7474">
          <w:rPr>
            <w:sz w:val="22"/>
            <w:szCs w:val="22"/>
          </w:rPr>
          <w:fldChar w:fldCharType="end"/>
        </w:r>
      </w:ins>
    </w:p>
    <w:p w:rsidR="004734E5" w:rsidRPr="008E7474" w:rsidRDefault="004734E5" w:rsidP="004734E5">
      <w:pPr>
        <w:spacing w:before="0" w:after="0" w:line="240" w:lineRule="auto"/>
        <w:ind w:left="0" w:right="0" w:firstLine="0"/>
        <w:rPr>
          <w:ins w:id="1128" w:author="Michal Galdzicki" w:date="2012-03-12T16:49:00Z"/>
          <w:sz w:val="22"/>
          <w:szCs w:val="22"/>
        </w:rPr>
      </w:pPr>
      <w:ins w:id="1129" w:author="Michal Galdzicki" w:date="2012-03-12T16:49:00Z">
        <w:r w:rsidRPr="008E7474">
          <w:rPr>
            <w:sz w:val="22"/>
            <w:szCs w:val="22"/>
          </w:rPr>
          <w:t xml:space="preserve">Nathan J. </w:t>
        </w:r>
        <w:proofErr w:type="spellStart"/>
        <w:r w:rsidRPr="008E7474">
          <w:rPr>
            <w:sz w:val="22"/>
            <w:szCs w:val="22"/>
          </w:rPr>
          <w:t>Hillson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"mailto:njhillson@lbl.gov" </w:instrText>
        </w:r>
        <w:r w:rsidRPr="008E7474">
          <w:rPr>
            <w:sz w:val="22"/>
            <w:szCs w:val="22"/>
          </w:rPr>
          <w:fldChar w:fldCharType="separate"/>
        </w:r>
        <w:r w:rsidRPr="008E7474">
          <w:rPr>
            <w:rStyle w:val="Hyperlink"/>
            <w:sz w:val="22"/>
            <w:szCs w:val="22"/>
          </w:rPr>
          <w:t>njhillson@lbl.gov</w:t>
        </w:r>
        <w:r w:rsidRPr="008E7474">
          <w:rPr>
            <w:sz w:val="22"/>
            <w:szCs w:val="22"/>
          </w:rPr>
          <w:fldChar w:fldCharType="end"/>
        </w:r>
      </w:ins>
    </w:p>
    <w:p w:rsidR="004734E5" w:rsidRPr="008E7474" w:rsidRDefault="004734E5" w:rsidP="004734E5">
      <w:pPr>
        <w:spacing w:before="0" w:after="0" w:line="240" w:lineRule="auto"/>
        <w:ind w:left="0" w:right="0" w:firstLine="0"/>
        <w:rPr>
          <w:ins w:id="1130" w:author="Michal Galdzicki" w:date="2012-03-12T16:49:00Z"/>
          <w:sz w:val="22"/>
          <w:szCs w:val="22"/>
        </w:rPr>
      </w:pPr>
      <w:ins w:id="1131" w:author="Michal Galdzicki" w:date="2012-03-12T16:49:00Z">
        <w:r w:rsidRPr="008E7474">
          <w:rPr>
            <w:sz w:val="22"/>
            <w:szCs w:val="22"/>
          </w:rPr>
          <w:t xml:space="preserve">Jeffrey D. Johnson </w:t>
        </w:r>
        <w:r w:rsidRPr="008E7474">
          <w:rPr>
            <w:sz w:val="22"/>
            <w:szCs w:val="22"/>
          </w:rPr>
          <w:fldChar w:fldCharType="begin"/>
        </w:r>
        <w:r w:rsidRPr="008E7474">
          <w:rPr>
            <w:sz w:val="22"/>
            <w:szCs w:val="22"/>
          </w:rPr>
          <w:instrText xml:space="preserve"> HYPERLINK "mailto:jeff3@uw.edu" </w:instrText>
        </w:r>
        <w:r w:rsidRPr="008E7474">
          <w:rPr>
            <w:sz w:val="22"/>
            <w:szCs w:val="22"/>
          </w:rPr>
          <w:fldChar w:fldCharType="separate"/>
        </w:r>
        <w:r w:rsidRPr="008E7474">
          <w:rPr>
            <w:rStyle w:val="Hyperlink"/>
            <w:sz w:val="22"/>
            <w:szCs w:val="22"/>
          </w:rPr>
          <w:t>jeff3@uw.edu</w:t>
        </w:r>
        <w:r w:rsidRPr="008E7474">
          <w:rPr>
            <w:sz w:val="22"/>
            <w:szCs w:val="22"/>
          </w:rPr>
          <w:fldChar w:fldCharType="end"/>
        </w:r>
      </w:ins>
    </w:p>
    <w:p w:rsidR="004734E5" w:rsidRPr="008E7474" w:rsidRDefault="004734E5" w:rsidP="004734E5">
      <w:pPr>
        <w:spacing w:before="0" w:after="0" w:line="240" w:lineRule="auto"/>
        <w:ind w:left="0" w:right="0" w:firstLine="0"/>
        <w:rPr>
          <w:ins w:id="1132" w:author="Michal Galdzicki" w:date="2012-03-12T16:49:00Z"/>
          <w:sz w:val="22"/>
          <w:szCs w:val="22"/>
        </w:rPr>
      </w:pPr>
      <w:ins w:id="1133" w:author="Michal Galdzicki" w:date="2012-03-12T16:49:00Z">
        <w:r w:rsidRPr="008E7474">
          <w:rPr>
            <w:sz w:val="22"/>
            <w:szCs w:val="22"/>
          </w:rPr>
          <w:t xml:space="preserve">Allan </w:t>
        </w:r>
        <w:proofErr w:type="spellStart"/>
        <w:r w:rsidRPr="008E7474">
          <w:rPr>
            <w:sz w:val="22"/>
            <w:szCs w:val="22"/>
          </w:rPr>
          <w:t>Kuchinsky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"mailto:allan_kuchinsky@agilent.com" </w:instrText>
        </w:r>
        <w:r w:rsidRPr="008E7474">
          <w:rPr>
            <w:sz w:val="22"/>
            <w:szCs w:val="22"/>
          </w:rPr>
          <w:fldChar w:fldCharType="separate"/>
        </w:r>
        <w:r w:rsidRPr="008E7474">
          <w:rPr>
            <w:rStyle w:val="Hyperlink"/>
            <w:sz w:val="22"/>
            <w:szCs w:val="22"/>
          </w:rPr>
          <w:t>allan_kuchinsky@agilent.com</w:t>
        </w:r>
        <w:r w:rsidRPr="008E7474">
          <w:rPr>
            <w:sz w:val="22"/>
            <w:szCs w:val="22"/>
          </w:rPr>
          <w:fldChar w:fldCharType="end"/>
        </w:r>
      </w:ins>
    </w:p>
    <w:p w:rsidR="004734E5" w:rsidRPr="008E7474" w:rsidRDefault="004734E5" w:rsidP="004734E5">
      <w:pPr>
        <w:spacing w:before="0" w:after="0" w:line="240" w:lineRule="auto"/>
        <w:ind w:left="0" w:right="0" w:firstLine="0"/>
        <w:rPr>
          <w:ins w:id="1134" w:author="Michal Galdzicki" w:date="2012-03-12T16:49:00Z"/>
          <w:sz w:val="22"/>
          <w:szCs w:val="22"/>
        </w:rPr>
      </w:pPr>
      <w:ins w:id="1135" w:author="Michal Galdzicki" w:date="2012-03-12T16:49:00Z">
        <w:r w:rsidRPr="008E7474">
          <w:rPr>
            <w:sz w:val="22"/>
            <w:szCs w:val="22"/>
          </w:rPr>
          <w:t xml:space="preserve">Matthew W. Lux </w:t>
        </w:r>
        <w:r w:rsidRPr="008E7474">
          <w:rPr>
            <w:sz w:val="22"/>
            <w:szCs w:val="22"/>
          </w:rPr>
          <w:fldChar w:fldCharType="begin"/>
        </w:r>
        <w:r w:rsidRPr="008E7474">
          <w:rPr>
            <w:sz w:val="22"/>
            <w:szCs w:val="22"/>
          </w:rPr>
          <w:instrText xml:space="preserve"> HYPERLINK "mailto:mlux@vbi.vt.edu" </w:instrText>
        </w:r>
        <w:r w:rsidRPr="008E7474">
          <w:rPr>
            <w:sz w:val="22"/>
            <w:szCs w:val="22"/>
          </w:rPr>
          <w:fldChar w:fldCharType="separate"/>
        </w:r>
        <w:r w:rsidRPr="008E7474">
          <w:rPr>
            <w:rStyle w:val="Hyperlink"/>
            <w:sz w:val="22"/>
            <w:szCs w:val="22"/>
          </w:rPr>
          <w:t>mlux@vbi.vt.edu</w:t>
        </w:r>
        <w:r w:rsidRPr="008E7474">
          <w:rPr>
            <w:sz w:val="22"/>
            <w:szCs w:val="22"/>
          </w:rPr>
          <w:fldChar w:fldCharType="end"/>
        </w:r>
      </w:ins>
    </w:p>
    <w:p w:rsidR="004734E5" w:rsidRPr="008E7474" w:rsidRDefault="004734E5" w:rsidP="004734E5">
      <w:pPr>
        <w:spacing w:before="0" w:after="0" w:line="240" w:lineRule="auto"/>
        <w:ind w:left="0" w:right="0" w:firstLine="0"/>
        <w:rPr>
          <w:ins w:id="1136" w:author="Michal Galdzicki" w:date="2012-03-12T16:49:00Z"/>
          <w:sz w:val="22"/>
          <w:szCs w:val="22"/>
        </w:rPr>
      </w:pPr>
      <w:ins w:id="1137" w:author="Michal Galdzicki" w:date="2012-03-12T16:49:00Z">
        <w:r w:rsidRPr="008E7474">
          <w:rPr>
            <w:sz w:val="22"/>
            <w:szCs w:val="22"/>
          </w:rPr>
          <w:t xml:space="preserve">Curtis Madsen </w:t>
        </w:r>
        <w:r w:rsidRPr="008E7474">
          <w:rPr>
            <w:sz w:val="22"/>
            <w:szCs w:val="22"/>
          </w:rPr>
          <w:fldChar w:fldCharType="begin"/>
        </w:r>
        <w:r w:rsidRPr="008E7474">
          <w:rPr>
            <w:sz w:val="22"/>
            <w:szCs w:val="22"/>
          </w:rPr>
          <w:instrText xml:space="preserve"> HYPERLINK "mailto:curtis.madsen@utah.edu" </w:instrText>
        </w:r>
        <w:r w:rsidRPr="008E7474">
          <w:rPr>
            <w:sz w:val="22"/>
            <w:szCs w:val="22"/>
          </w:rPr>
          <w:fldChar w:fldCharType="separate"/>
        </w:r>
        <w:r w:rsidRPr="008E7474">
          <w:rPr>
            <w:rStyle w:val="Hyperlink"/>
            <w:sz w:val="22"/>
            <w:szCs w:val="22"/>
          </w:rPr>
          <w:t>curtis.madsen@utah.edu</w:t>
        </w:r>
        <w:r w:rsidRPr="008E7474">
          <w:rPr>
            <w:sz w:val="22"/>
            <w:szCs w:val="22"/>
          </w:rPr>
          <w:fldChar w:fldCharType="end"/>
        </w:r>
      </w:ins>
    </w:p>
    <w:p w:rsidR="004734E5" w:rsidRPr="008E7474" w:rsidRDefault="004734E5" w:rsidP="004734E5">
      <w:pPr>
        <w:spacing w:before="0" w:after="0" w:line="240" w:lineRule="auto"/>
        <w:ind w:left="0" w:right="0" w:firstLine="0"/>
        <w:rPr>
          <w:ins w:id="1138" w:author="Michal Galdzicki" w:date="2012-03-12T16:49:00Z"/>
          <w:sz w:val="22"/>
          <w:szCs w:val="22"/>
        </w:rPr>
      </w:pPr>
      <w:proofErr w:type="spellStart"/>
      <w:ins w:id="1139" w:author="Michal Galdzicki" w:date="2012-03-12T16:49:00Z">
        <w:r w:rsidRPr="008E7474">
          <w:rPr>
            <w:sz w:val="22"/>
            <w:szCs w:val="22"/>
          </w:rPr>
          <w:t>Goksel</w:t>
        </w:r>
        <w:proofErr w:type="spellEnd"/>
        <w:r w:rsidRPr="008E7474">
          <w:rPr>
            <w:sz w:val="22"/>
            <w:szCs w:val="22"/>
          </w:rPr>
          <w:t xml:space="preserve"> </w:t>
        </w:r>
        <w:proofErr w:type="spellStart"/>
        <w:r w:rsidRPr="008E7474">
          <w:rPr>
            <w:sz w:val="22"/>
            <w:szCs w:val="22"/>
          </w:rPr>
          <w:t>Misirli</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"mailto:goksel.misirli@ncl.ac.uk" </w:instrText>
        </w:r>
        <w:r w:rsidRPr="008E7474">
          <w:rPr>
            <w:sz w:val="22"/>
            <w:szCs w:val="22"/>
          </w:rPr>
          <w:fldChar w:fldCharType="separate"/>
        </w:r>
        <w:r w:rsidRPr="008E7474">
          <w:rPr>
            <w:rStyle w:val="Hyperlink"/>
            <w:sz w:val="22"/>
            <w:szCs w:val="22"/>
          </w:rPr>
          <w:t>goksel.misirli@ncl.ac.uk</w:t>
        </w:r>
        <w:r w:rsidRPr="008E7474">
          <w:rPr>
            <w:sz w:val="22"/>
            <w:szCs w:val="22"/>
          </w:rPr>
          <w:fldChar w:fldCharType="end"/>
        </w:r>
      </w:ins>
    </w:p>
    <w:p w:rsidR="004734E5" w:rsidRPr="008E7474" w:rsidRDefault="004734E5" w:rsidP="004734E5">
      <w:pPr>
        <w:spacing w:before="0" w:after="0" w:line="240" w:lineRule="auto"/>
        <w:ind w:left="0" w:right="0" w:firstLine="0"/>
        <w:rPr>
          <w:ins w:id="1140" w:author="Michal Galdzicki" w:date="2012-03-12T16:49:00Z"/>
          <w:sz w:val="22"/>
          <w:szCs w:val="22"/>
        </w:rPr>
      </w:pPr>
      <w:ins w:id="1141" w:author="Michal Galdzicki" w:date="2012-03-12T16:49:00Z">
        <w:r w:rsidRPr="008E7474">
          <w:rPr>
            <w:sz w:val="22"/>
            <w:szCs w:val="22"/>
          </w:rPr>
          <w:t xml:space="preserve">Chris J. Myers </w:t>
        </w:r>
        <w:r w:rsidRPr="008E7474">
          <w:rPr>
            <w:sz w:val="22"/>
            <w:szCs w:val="22"/>
          </w:rPr>
          <w:fldChar w:fldCharType="begin"/>
        </w:r>
        <w:r w:rsidRPr="008E7474">
          <w:rPr>
            <w:sz w:val="22"/>
            <w:szCs w:val="22"/>
          </w:rPr>
          <w:instrText xml:space="preserve"> HYPERLINK "mailto:myers@ece.utah.edu" </w:instrText>
        </w:r>
        <w:r w:rsidRPr="008E7474">
          <w:rPr>
            <w:sz w:val="22"/>
            <w:szCs w:val="22"/>
          </w:rPr>
          <w:fldChar w:fldCharType="separate"/>
        </w:r>
        <w:r w:rsidRPr="008E7474">
          <w:rPr>
            <w:rStyle w:val="Hyperlink"/>
            <w:sz w:val="22"/>
            <w:szCs w:val="22"/>
          </w:rPr>
          <w:t>myers@ece.utah.edu</w:t>
        </w:r>
        <w:r w:rsidRPr="008E7474">
          <w:rPr>
            <w:sz w:val="22"/>
            <w:szCs w:val="22"/>
          </w:rPr>
          <w:fldChar w:fldCharType="end"/>
        </w:r>
      </w:ins>
    </w:p>
    <w:p w:rsidR="004734E5" w:rsidRPr="008E7474" w:rsidRDefault="004734E5" w:rsidP="004734E5">
      <w:pPr>
        <w:spacing w:before="0" w:after="0" w:line="240" w:lineRule="auto"/>
        <w:ind w:left="0" w:right="0" w:firstLine="0"/>
        <w:rPr>
          <w:ins w:id="1142" w:author="Michal Galdzicki" w:date="2012-03-12T16:49:00Z"/>
          <w:sz w:val="22"/>
          <w:szCs w:val="22"/>
        </w:rPr>
      </w:pPr>
      <w:ins w:id="1143" w:author="Michal Galdzicki" w:date="2012-03-12T16:49:00Z">
        <w:r w:rsidRPr="008E7474">
          <w:rPr>
            <w:sz w:val="22"/>
            <w:szCs w:val="22"/>
          </w:rPr>
          <w:t xml:space="preserve">Carlos </w:t>
        </w:r>
        <w:proofErr w:type="spellStart"/>
        <w:r w:rsidRPr="008E7474">
          <w:rPr>
            <w:sz w:val="22"/>
            <w:szCs w:val="22"/>
          </w:rPr>
          <w:t>Olguin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"mailto:carlos.olguin@gmail.com" </w:instrText>
        </w:r>
        <w:r w:rsidRPr="008E7474">
          <w:rPr>
            <w:sz w:val="22"/>
            <w:szCs w:val="22"/>
          </w:rPr>
          <w:fldChar w:fldCharType="separate"/>
        </w:r>
        <w:r w:rsidRPr="008E7474">
          <w:rPr>
            <w:rStyle w:val="Hyperlink"/>
            <w:sz w:val="22"/>
            <w:szCs w:val="22"/>
          </w:rPr>
          <w:t>carlos.olguin@gmail.com</w:t>
        </w:r>
        <w:r w:rsidRPr="008E7474">
          <w:rPr>
            <w:sz w:val="22"/>
            <w:szCs w:val="22"/>
          </w:rPr>
          <w:fldChar w:fldCharType="end"/>
        </w:r>
      </w:ins>
    </w:p>
    <w:p w:rsidR="004734E5" w:rsidRPr="008E7474" w:rsidRDefault="004734E5" w:rsidP="004734E5">
      <w:pPr>
        <w:spacing w:before="0" w:after="0" w:line="240" w:lineRule="auto"/>
        <w:ind w:left="0" w:right="0" w:firstLine="0"/>
        <w:rPr>
          <w:ins w:id="1144" w:author="Michal Galdzicki" w:date="2012-03-12T16:49:00Z"/>
          <w:sz w:val="22"/>
          <w:szCs w:val="22"/>
        </w:rPr>
      </w:pPr>
      <w:ins w:id="1145" w:author="Michal Galdzicki" w:date="2012-03-12T16:49:00Z">
        <w:r w:rsidRPr="008E7474">
          <w:rPr>
            <w:sz w:val="22"/>
            <w:szCs w:val="22"/>
          </w:rPr>
          <w:t xml:space="preserve">Jean </w:t>
        </w:r>
        <w:proofErr w:type="spellStart"/>
        <w:r w:rsidRPr="008E7474">
          <w:rPr>
            <w:sz w:val="22"/>
            <w:szCs w:val="22"/>
          </w:rPr>
          <w:t>Peccoud</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"mailto:jpeccoud@vbi.vt.edu" </w:instrText>
        </w:r>
        <w:r w:rsidRPr="008E7474">
          <w:rPr>
            <w:sz w:val="22"/>
            <w:szCs w:val="22"/>
          </w:rPr>
          <w:fldChar w:fldCharType="separate"/>
        </w:r>
        <w:r w:rsidRPr="008E7474">
          <w:rPr>
            <w:rStyle w:val="Hyperlink"/>
            <w:sz w:val="22"/>
            <w:szCs w:val="22"/>
          </w:rPr>
          <w:t>jpeccoud@vbi.vt.edu</w:t>
        </w:r>
        <w:r w:rsidRPr="008E7474">
          <w:rPr>
            <w:sz w:val="22"/>
            <w:szCs w:val="22"/>
          </w:rPr>
          <w:fldChar w:fldCharType="end"/>
        </w:r>
      </w:ins>
    </w:p>
    <w:p w:rsidR="004734E5" w:rsidRPr="008E7474" w:rsidRDefault="004734E5" w:rsidP="004734E5">
      <w:pPr>
        <w:spacing w:before="0" w:after="0" w:line="240" w:lineRule="auto"/>
        <w:ind w:left="0" w:right="0" w:firstLine="0"/>
        <w:rPr>
          <w:ins w:id="1146" w:author="Michal Galdzicki" w:date="2012-03-12T16:49:00Z"/>
          <w:sz w:val="22"/>
          <w:szCs w:val="22"/>
        </w:rPr>
      </w:pPr>
      <w:ins w:id="1147" w:author="Michal Galdzicki" w:date="2012-03-12T16:49:00Z">
        <w:r w:rsidRPr="008E7474">
          <w:rPr>
            <w:sz w:val="22"/>
            <w:szCs w:val="22"/>
          </w:rPr>
          <w:t xml:space="preserve">Hector </w:t>
        </w:r>
        <w:proofErr w:type="spellStart"/>
        <w:r w:rsidRPr="008E7474">
          <w:rPr>
            <w:sz w:val="22"/>
            <w:szCs w:val="22"/>
          </w:rPr>
          <w:t>Plahar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"mailto:hplahar.jbei@gmail.com" </w:instrText>
        </w:r>
        <w:r w:rsidRPr="008E7474">
          <w:rPr>
            <w:sz w:val="22"/>
            <w:szCs w:val="22"/>
          </w:rPr>
          <w:fldChar w:fldCharType="separate"/>
        </w:r>
        <w:r w:rsidRPr="008E7474">
          <w:rPr>
            <w:rStyle w:val="Hyperlink"/>
            <w:sz w:val="22"/>
            <w:szCs w:val="22"/>
          </w:rPr>
          <w:t>hplahar.jbei@gmail.com</w:t>
        </w:r>
        <w:r w:rsidRPr="008E7474">
          <w:rPr>
            <w:sz w:val="22"/>
            <w:szCs w:val="22"/>
          </w:rPr>
          <w:fldChar w:fldCharType="end"/>
        </w:r>
      </w:ins>
    </w:p>
    <w:p w:rsidR="004734E5" w:rsidRPr="008E7474" w:rsidRDefault="004734E5" w:rsidP="004734E5">
      <w:pPr>
        <w:spacing w:before="0" w:after="0" w:line="240" w:lineRule="auto"/>
        <w:ind w:left="0" w:right="0" w:firstLine="0"/>
        <w:rPr>
          <w:ins w:id="1148" w:author="Michal Galdzicki" w:date="2012-03-12T16:49:00Z"/>
          <w:sz w:val="22"/>
          <w:szCs w:val="22"/>
        </w:rPr>
      </w:pPr>
      <w:ins w:id="1149" w:author="Michal Galdzicki" w:date="2012-03-12T16:49:00Z">
        <w:r w:rsidRPr="008E7474">
          <w:rPr>
            <w:sz w:val="22"/>
            <w:szCs w:val="22"/>
          </w:rPr>
          <w:t xml:space="preserve">Darren Platt </w:t>
        </w:r>
        <w:r w:rsidRPr="008E7474">
          <w:rPr>
            <w:sz w:val="22"/>
            <w:szCs w:val="22"/>
          </w:rPr>
          <w:fldChar w:fldCharType="begin"/>
        </w:r>
        <w:r w:rsidRPr="008E7474">
          <w:rPr>
            <w:sz w:val="22"/>
            <w:szCs w:val="22"/>
          </w:rPr>
          <w:instrText xml:space="preserve"> HYPERLINK "mailto:sbol@feb17.org" </w:instrText>
        </w:r>
        <w:r w:rsidRPr="008E7474">
          <w:rPr>
            <w:sz w:val="22"/>
            <w:szCs w:val="22"/>
          </w:rPr>
          <w:fldChar w:fldCharType="separate"/>
        </w:r>
        <w:r w:rsidRPr="008E7474">
          <w:rPr>
            <w:rStyle w:val="Hyperlink"/>
            <w:sz w:val="22"/>
            <w:szCs w:val="22"/>
          </w:rPr>
          <w:t>sbol@feb17.org</w:t>
        </w:r>
        <w:r w:rsidRPr="008E7474">
          <w:rPr>
            <w:sz w:val="22"/>
            <w:szCs w:val="22"/>
          </w:rPr>
          <w:fldChar w:fldCharType="end"/>
        </w:r>
      </w:ins>
    </w:p>
    <w:p w:rsidR="004734E5" w:rsidRPr="008E7474" w:rsidRDefault="004734E5" w:rsidP="004734E5">
      <w:pPr>
        <w:spacing w:before="0" w:after="0" w:line="240" w:lineRule="auto"/>
        <w:ind w:left="0" w:right="0" w:firstLine="0"/>
        <w:rPr>
          <w:ins w:id="1150" w:author="Michal Galdzicki" w:date="2012-03-12T16:49:00Z"/>
          <w:sz w:val="22"/>
          <w:szCs w:val="22"/>
        </w:rPr>
      </w:pPr>
      <w:ins w:id="1151" w:author="Michal Galdzicki" w:date="2012-03-12T16:49:00Z">
        <w:r w:rsidRPr="008E7474">
          <w:rPr>
            <w:sz w:val="22"/>
            <w:szCs w:val="22"/>
          </w:rPr>
          <w:t xml:space="preserve">Nicholas </w:t>
        </w:r>
        <w:proofErr w:type="spellStart"/>
        <w:r w:rsidRPr="008E7474">
          <w:rPr>
            <w:sz w:val="22"/>
            <w:szCs w:val="22"/>
          </w:rPr>
          <w:t>Roehner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"mailto:n.roehner@utah.edu" </w:instrText>
        </w:r>
        <w:r w:rsidRPr="008E7474">
          <w:rPr>
            <w:sz w:val="22"/>
            <w:szCs w:val="22"/>
          </w:rPr>
          <w:fldChar w:fldCharType="separate"/>
        </w:r>
        <w:r w:rsidRPr="008E7474">
          <w:rPr>
            <w:rStyle w:val="Hyperlink"/>
            <w:sz w:val="22"/>
            <w:szCs w:val="22"/>
          </w:rPr>
          <w:t>n.roehner@utah.edu</w:t>
        </w:r>
        <w:r w:rsidRPr="008E7474">
          <w:rPr>
            <w:sz w:val="22"/>
            <w:szCs w:val="22"/>
          </w:rPr>
          <w:fldChar w:fldCharType="end"/>
        </w:r>
      </w:ins>
    </w:p>
    <w:p w:rsidR="004734E5" w:rsidRPr="008E7474" w:rsidRDefault="004734E5" w:rsidP="004734E5">
      <w:pPr>
        <w:spacing w:before="0" w:after="0" w:line="240" w:lineRule="auto"/>
        <w:ind w:left="0" w:right="0" w:firstLine="0"/>
        <w:rPr>
          <w:ins w:id="1152" w:author="Michal Galdzicki" w:date="2012-03-12T16:49:00Z"/>
          <w:sz w:val="22"/>
          <w:szCs w:val="22"/>
        </w:rPr>
      </w:pPr>
      <w:proofErr w:type="spellStart"/>
      <w:ins w:id="1153" w:author="Michal Galdzicki" w:date="2012-03-12T16:49:00Z">
        <w:r w:rsidRPr="008E7474">
          <w:rPr>
            <w:sz w:val="22"/>
            <w:szCs w:val="22"/>
          </w:rPr>
          <w:t>Evren</w:t>
        </w:r>
        <w:proofErr w:type="spellEnd"/>
        <w:r w:rsidRPr="008E7474">
          <w:rPr>
            <w:sz w:val="22"/>
            <w:szCs w:val="22"/>
          </w:rPr>
          <w:t xml:space="preserve"> </w:t>
        </w:r>
        <w:proofErr w:type="spellStart"/>
        <w:r w:rsidRPr="008E7474">
          <w:rPr>
            <w:sz w:val="22"/>
            <w:szCs w:val="22"/>
          </w:rPr>
          <w:t>Sirin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"mailto:evren@clarkparsia.com" </w:instrText>
        </w:r>
        <w:r w:rsidRPr="008E7474">
          <w:rPr>
            <w:sz w:val="22"/>
            <w:szCs w:val="22"/>
          </w:rPr>
          <w:fldChar w:fldCharType="separate"/>
        </w:r>
        <w:r w:rsidRPr="008E7474">
          <w:rPr>
            <w:rStyle w:val="Hyperlink"/>
            <w:sz w:val="22"/>
            <w:szCs w:val="22"/>
          </w:rPr>
          <w:t>evren@clarkparsia.com</w:t>
        </w:r>
        <w:r w:rsidRPr="008E7474">
          <w:rPr>
            <w:sz w:val="22"/>
            <w:szCs w:val="22"/>
          </w:rPr>
          <w:fldChar w:fldCharType="end"/>
        </w:r>
      </w:ins>
    </w:p>
    <w:p w:rsidR="004734E5" w:rsidRPr="008E7474" w:rsidRDefault="004734E5" w:rsidP="004734E5">
      <w:pPr>
        <w:spacing w:before="0" w:after="0" w:line="240" w:lineRule="auto"/>
        <w:ind w:left="0" w:right="0" w:firstLine="0"/>
        <w:rPr>
          <w:ins w:id="1154" w:author="Michal Galdzicki" w:date="2012-03-12T16:49:00Z"/>
          <w:sz w:val="22"/>
          <w:szCs w:val="22"/>
        </w:rPr>
      </w:pPr>
      <w:ins w:id="1155" w:author="Michal Galdzicki" w:date="2012-03-12T16:49:00Z">
        <w:r w:rsidRPr="008E7474">
          <w:rPr>
            <w:sz w:val="22"/>
            <w:szCs w:val="22"/>
          </w:rPr>
          <w:t xml:space="preserve">Trevor F. Smith </w:t>
        </w:r>
        <w:r w:rsidRPr="008E7474">
          <w:rPr>
            <w:sz w:val="22"/>
            <w:szCs w:val="22"/>
          </w:rPr>
          <w:fldChar w:fldCharType="begin"/>
        </w:r>
        <w:r w:rsidRPr="008E7474">
          <w:rPr>
            <w:sz w:val="22"/>
            <w:szCs w:val="22"/>
          </w:rPr>
          <w:instrText xml:space="preserve"> HYPERLINK "mailto:trevor@trevor.smith.name" </w:instrText>
        </w:r>
        <w:r w:rsidRPr="008E7474">
          <w:rPr>
            <w:sz w:val="22"/>
            <w:szCs w:val="22"/>
          </w:rPr>
          <w:fldChar w:fldCharType="separate"/>
        </w:r>
        <w:r w:rsidRPr="008E7474">
          <w:rPr>
            <w:rStyle w:val="Hyperlink"/>
            <w:sz w:val="22"/>
            <w:szCs w:val="22"/>
          </w:rPr>
          <w:t>trevor@trevor.smith.name</w:t>
        </w:r>
        <w:r w:rsidRPr="008E7474">
          <w:rPr>
            <w:sz w:val="22"/>
            <w:szCs w:val="22"/>
          </w:rPr>
          <w:fldChar w:fldCharType="end"/>
        </w:r>
      </w:ins>
    </w:p>
    <w:p w:rsidR="004734E5" w:rsidRPr="008E7474" w:rsidRDefault="004734E5" w:rsidP="004734E5">
      <w:pPr>
        <w:spacing w:before="0" w:after="0" w:line="240" w:lineRule="auto"/>
        <w:ind w:left="0" w:right="0" w:firstLine="0"/>
        <w:rPr>
          <w:ins w:id="1156" w:author="Michal Galdzicki" w:date="2012-03-12T16:49:00Z"/>
          <w:sz w:val="22"/>
          <w:szCs w:val="22"/>
        </w:rPr>
      </w:pPr>
      <w:ins w:id="1157" w:author="Michal Galdzicki" w:date="2012-03-12T16:49:00Z">
        <w:r w:rsidRPr="008E7474">
          <w:rPr>
            <w:sz w:val="22"/>
            <w:szCs w:val="22"/>
          </w:rPr>
          <w:t xml:space="preserve">Guy-Bart Stan </w:t>
        </w:r>
        <w:r w:rsidRPr="008E7474">
          <w:rPr>
            <w:sz w:val="22"/>
            <w:szCs w:val="22"/>
          </w:rPr>
          <w:fldChar w:fldCharType="begin"/>
        </w:r>
        <w:r w:rsidRPr="008E7474">
          <w:rPr>
            <w:sz w:val="22"/>
            <w:szCs w:val="22"/>
          </w:rPr>
          <w:instrText xml:space="preserve"> HYPERLINK "mailto:g.stan@imperial.ac.uk" </w:instrText>
        </w:r>
        <w:r w:rsidRPr="008E7474">
          <w:rPr>
            <w:sz w:val="22"/>
            <w:szCs w:val="22"/>
          </w:rPr>
          <w:fldChar w:fldCharType="separate"/>
        </w:r>
        <w:r w:rsidRPr="008E7474">
          <w:rPr>
            <w:rStyle w:val="Hyperlink"/>
            <w:sz w:val="22"/>
            <w:szCs w:val="22"/>
          </w:rPr>
          <w:t>g.stan@imperial.ac.uk</w:t>
        </w:r>
        <w:r w:rsidRPr="008E7474">
          <w:rPr>
            <w:sz w:val="22"/>
            <w:szCs w:val="22"/>
          </w:rPr>
          <w:fldChar w:fldCharType="end"/>
        </w:r>
      </w:ins>
    </w:p>
    <w:p w:rsidR="004734E5" w:rsidRPr="008E7474" w:rsidRDefault="004734E5" w:rsidP="004734E5">
      <w:pPr>
        <w:spacing w:before="0" w:after="0" w:line="240" w:lineRule="auto"/>
        <w:ind w:left="0" w:right="0" w:firstLine="0"/>
        <w:contextualSpacing/>
        <w:rPr>
          <w:ins w:id="1158" w:author="Michal Galdzicki" w:date="2012-03-12T16:49:00Z"/>
          <w:sz w:val="22"/>
          <w:szCs w:val="22"/>
        </w:rPr>
      </w:pPr>
      <w:ins w:id="1159" w:author="Michal Galdzicki" w:date="2012-03-12T16:49:00Z">
        <w:r w:rsidRPr="008E7474">
          <w:rPr>
            <w:sz w:val="22"/>
            <w:szCs w:val="22"/>
          </w:rPr>
          <w:t xml:space="preserve">Alan Villalobos </w:t>
        </w:r>
        <w:r w:rsidRPr="008E7474">
          <w:rPr>
            <w:sz w:val="22"/>
            <w:szCs w:val="22"/>
          </w:rPr>
          <w:fldChar w:fldCharType="begin"/>
        </w:r>
        <w:r w:rsidRPr="008E7474">
          <w:rPr>
            <w:sz w:val="22"/>
            <w:szCs w:val="22"/>
          </w:rPr>
          <w:instrText xml:space="preserve"> HYPERLINK "mailto:avillalobos@dna20.com" </w:instrText>
        </w:r>
        <w:r w:rsidRPr="008E7474">
          <w:rPr>
            <w:sz w:val="22"/>
            <w:szCs w:val="22"/>
          </w:rPr>
          <w:fldChar w:fldCharType="separate"/>
        </w:r>
        <w:r w:rsidRPr="008E7474">
          <w:rPr>
            <w:rStyle w:val="Hyperlink"/>
            <w:sz w:val="22"/>
            <w:szCs w:val="22"/>
          </w:rPr>
          <w:t>avillalobos@dna20.com</w:t>
        </w:r>
        <w:r w:rsidRPr="008E7474">
          <w:rPr>
            <w:sz w:val="22"/>
            <w:szCs w:val="22"/>
          </w:rPr>
          <w:fldChar w:fldCharType="end"/>
        </w:r>
      </w:ins>
    </w:p>
    <w:p w:rsidR="004734E5" w:rsidRPr="008E7474" w:rsidRDefault="004734E5" w:rsidP="004734E5">
      <w:pPr>
        <w:spacing w:after="0"/>
        <w:contextualSpacing/>
        <w:rPr>
          <w:ins w:id="1160" w:author="Michal Galdzicki" w:date="2012-03-12T16:49:00Z"/>
          <w:sz w:val="22"/>
          <w:szCs w:val="22"/>
        </w:rPr>
      </w:pPr>
      <w:ins w:id="1161" w:author="Michal Galdzicki" w:date="2012-03-12T16:49:00Z">
        <w:r w:rsidRPr="008E7474">
          <w:rPr>
            <w:sz w:val="22"/>
            <w:szCs w:val="22"/>
          </w:rPr>
          <w:t xml:space="preserve">Anil </w:t>
        </w:r>
        <w:proofErr w:type="spellStart"/>
        <w:r w:rsidRPr="008E7474">
          <w:rPr>
            <w:sz w:val="22"/>
            <w:szCs w:val="22"/>
          </w:rPr>
          <w:t>Wipat</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"mailto:anil.wipat@ncl.ac.uk" </w:instrText>
        </w:r>
        <w:r w:rsidRPr="008E7474">
          <w:rPr>
            <w:sz w:val="22"/>
            <w:szCs w:val="22"/>
          </w:rPr>
          <w:fldChar w:fldCharType="separate"/>
        </w:r>
        <w:r w:rsidRPr="008E7474">
          <w:rPr>
            <w:rStyle w:val="Hyperlink"/>
            <w:sz w:val="22"/>
            <w:szCs w:val="22"/>
          </w:rPr>
          <w:t>anil.wipat@ncl.ac.uk</w:t>
        </w:r>
        <w:r w:rsidRPr="008E7474">
          <w:rPr>
            <w:sz w:val="22"/>
            <w:szCs w:val="22"/>
          </w:rPr>
          <w:fldChar w:fldCharType="end"/>
        </w:r>
      </w:ins>
    </w:p>
    <w:p w:rsidR="004734E5" w:rsidRDefault="004734E5" w:rsidP="004734E5">
      <w:pPr>
        <w:contextualSpacing/>
        <w:rPr>
          <w:ins w:id="1162" w:author="Michal Galdzicki" w:date="2012-03-12T16:49:00Z"/>
          <w:sz w:val="22"/>
          <w:szCs w:val="22"/>
        </w:rPr>
      </w:pPr>
      <w:ins w:id="1163" w:author="Michal Galdzicki" w:date="2012-03-12T16:49:00Z">
        <w:r w:rsidRPr="008E7474">
          <w:rPr>
            <w:sz w:val="22"/>
            <w:szCs w:val="22"/>
          </w:rPr>
          <w:t xml:space="preserve">Herbert M </w:t>
        </w:r>
        <w:proofErr w:type="spellStart"/>
        <w:r w:rsidRPr="008E7474">
          <w:rPr>
            <w:sz w:val="22"/>
            <w:szCs w:val="22"/>
          </w:rPr>
          <w:t>Sauro</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"mailto:hsauro@uw.edu" </w:instrText>
        </w:r>
        <w:r w:rsidRPr="008E7474">
          <w:rPr>
            <w:sz w:val="22"/>
            <w:szCs w:val="22"/>
          </w:rPr>
          <w:fldChar w:fldCharType="separate"/>
        </w:r>
        <w:r w:rsidRPr="008E7474">
          <w:rPr>
            <w:rStyle w:val="Hyperlink"/>
            <w:sz w:val="22"/>
            <w:szCs w:val="22"/>
          </w:rPr>
          <w:t>hsauro@uw.edu</w:t>
        </w:r>
        <w:r w:rsidRPr="008E7474">
          <w:rPr>
            <w:sz w:val="22"/>
            <w:szCs w:val="22"/>
          </w:rPr>
          <w:fldChar w:fldCharType="end"/>
        </w:r>
        <w:r w:rsidRPr="008E7474">
          <w:rPr>
            <w:sz w:val="22"/>
            <w:szCs w:val="22"/>
          </w:rPr>
          <w:t xml:space="preserve"> (SBOL Chair)</w:t>
        </w:r>
      </w:ins>
    </w:p>
    <w:p w:rsidR="00A77B3E" w:rsidRDefault="00A77B3E">
      <w:pPr>
        <w:pStyle w:val="Heading2"/>
        <w:spacing w:before="360" w:after="80" w:line="240" w:lineRule="auto"/>
      </w:pPr>
    </w:p>
    <w:sectPr w:rsidR="00A77B3E" w:rsidSect="0054461B">
      <w:footerReference w:type="default" r:id="rId199"/>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EEB" w:rsidRDefault="004A7EEB">
      <w:pPr>
        <w:spacing w:before="0" w:after="0" w:line="240" w:lineRule="auto"/>
      </w:pPr>
      <w:r>
        <w:separator/>
      </w:r>
    </w:p>
  </w:endnote>
  <w:endnote w:type="continuationSeparator" w:id="0">
    <w:p w:rsidR="004A7EEB" w:rsidRDefault="004A7E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7051EC" w:rsidRDefault="007051EC">
        <w:pPr>
          <w:pStyle w:val="Footer"/>
          <w:jc w:val="right"/>
        </w:pPr>
        <w:r>
          <w:fldChar w:fldCharType="begin"/>
        </w:r>
        <w:r>
          <w:instrText xml:space="preserve"> PAGE   \* MERGEFORMAT </w:instrText>
        </w:r>
        <w:r>
          <w:fldChar w:fldCharType="separate"/>
        </w:r>
        <w:r w:rsidR="00A96435">
          <w:rPr>
            <w:noProof/>
          </w:rPr>
          <w:t>14</w:t>
        </w:r>
        <w:r>
          <w:rPr>
            <w:noProof/>
          </w:rPr>
          <w:fldChar w:fldCharType="end"/>
        </w:r>
      </w:p>
    </w:sdtContent>
  </w:sdt>
  <w:p w:rsidR="007051EC" w:rsidRDefault="007051EC">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EEB" w:rsidRDefault="004A7EEB">
      <w:pPr>
        <w:spacing w:before="0" w:after="0" w:line="240" w:lineRule="auto"/>
      </w:pPr>
      <w:r>
        <w:separator/>
      </w:r>
    </w:p>
  </w:footnote>
  <w:footnote w:type="continuationSeparator" w:id="0">
    <w:p w:rsidR="004A7EEB" w:rsidRDefault="004A7EE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3">
    <w:nsid w:val="46295394"/>
    <w:multiLevelType w:val="multilevel"/>
    <w:tmpl w:val="11C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961146"/>
    <w:multiLevelType w:val="multilevel"/>
    <w:tmpl w:val="D0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E56FA2"/>
    <w:multiLevelType w:val="multilevel"/>
    <w:tmpl w:val="B3D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29337B"/>
    <w:multiLevelType w:val="multilevel"/>
    <w:tmpl w:val="4E2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1A3375"/>
    <w:multiLevelType w:val="multilevel"/>
    <w:tmpl w:val="8BC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37D89"/>
    <w:rsid w:val="000451DE"/>
    <w:rsid w:val="00050C27"/>
    <w:rsid w:val="0008301F"/>
    <w:rsid w:val="0009787C"/>
    <w:rsid w:val="000C5597"/>
    <w:rsid w:val="000C58CA"/>
    <w:rsid w:val="000D2719"/>
    <w:rsid w:val="000D5D4C"/>
    <w:rsid w:val="000F1C3B"/>
    <w:rsid w:val="000F1E64"/>
    <w:rsid w:val="000F5D92"/>
    <w:rsid w:val="00122C8E"/>
    <w:rsid w:val="00145A91"/>
    <w:rsid w:val="00155DF6"/>
    <w:rsid w:val="00160E94"/>
    <w:rsid w:val="00167337"/>
    <w:rsid w:val="00186BF5"/>
    <w:rsid w:val="001A366D"/>
    <w:rsid w:val="001B46E7"/>
    <w:rsid w:val="001D6821"/>
    <w:rsid w:val="00200A38"/>
    <w:rsid w:val="00203BAA"/>
    <w:rsid w:val="00250363"/>
    <w:rsid w:val="00252890"/>
    <w:rsid w:val="00252EA3"/>
    <w:rsid w:val="002562C0"/>
    <w:rsid w:val="00260ECA"/>
    <w:rsid w:val="002639D7"/>
    <w:rsid w:val="00266991"/>
    <w:rsid w:val="00283D47"/>
    <w:rsid w:val="002910FF"/>
    <w:rsid w:val="002A0FAB"/>
    <w:rsid w:val="002A3546"/>
    <w:rsid w:val="002A4E8C"/>
    <w:rsid w:val="002C0959"/>
    <w:rsid w:val="002C6065"/>
    <w:rsid w:val="002D5610"/>
    <w:rsid w:val="0030294F"/>
    <w:rsid w:val="0030569B"/>
    <w:rsid w:val="00305F76"/>
    <w:rsid w:val="003107B2"/>
    <w:rsid w:val="00333B65"/>
    <w:rsid w:val="00352E9D"/>
    <w:rsid w:val="003625A2"/>
    <w:rsid w:val="00373D98"/>
    <w:rsid w:val="003947A6"/>
    <w:rsid w:val="003B2647"/>
    <w:rsid w:val="003C0C49"/>
    <w:rsid w:val="003D722A"/>
    <w:rsid w:val="003D7689"/>
    <w:rsid w:val="003F42DA"/>
    <w:rsid w:val="00450ABC"/>
    <w:rsid w:val="004734E5"/>
    <w:rsid w:val="00474D53"/>
    <w:rsid w:val="004821A5"/>
    <w:rsid w:val="00487E80"/>
    <w:rsid w:val="004A0B0D"/>
    <w:rsid w:val="004A42DC"/>
    <w:rsid w:val="004A7EEB"/>
    <w:rsid w:val="004B2051"/>
    <w:rsid w:val="004B4309"/>
    <w:rsid w:val="004C2286"/>
    <w:rsid w:val="004D6ADF"/>
    <w:rsid w:val="004F40E9"/>
    <w:rsid w:val="00534D8B"/>
    <w:rsid w:val="0054461B"/>
    <w:rsid w:val="005A23D4"/>
    <w:rsid w:val="005A685D"/>
    <w:rsid w:val="005B2321"/>
    <w:rsid w:val="005F5E54"/>
    <w:rsid w:val="005F7F80"/>
    <w:rsid w:val="0060140D"/>
    <w:rsid w:val="0061711F"/>
    <w:rsid w:val="006216A1"/>
    <w:rsid w:val="00623D7B"/>
    <w:rsid w:val="0065633A"/>
    <w:rsid w:val="00681514"/>
    <w:rsid w:val="006879D5"/>
    <w:rsid w:val="00697D00"/>
    <w:rsid w:val="006B67A3"/>
    <w:rsid w:val="006E275A"/>
    <w:rsid w:val="006E7A31"/>
    <w:rsid w:val="006F56A3"/>
    <w:rsid w:val="007051EC"/>
    <w:rsid w:val="00713E0E"/>
    <w:rsid w:val="0072395B"/>
    <w:rsid w:val="007254BC"/>
    <w:rsid w:val="00736104"/>
    <w:rsid w:val="0073647D"/>
    <w:rsid w:val="00752CCA"/>
    <w:rsid w:val="00767609"/>
    <w:rsid w:val="00775A54"/>
    <w:rsid w:val="00780A37"/>
    <w:rsid w:val="0078116D"/>
    <w:rsid w:val="00791ED4"/>
    <w:rsid w:val="00793AD2"/>
    <w:rsid w:val="007A7E49"/>
    <w:rsid w:val="007B764C"/>
    <w:rsid w:val="007C05EA"/>
    <w:rsid w:val="007F4EFD"/>
    <w:rsid w:val="00803EA0"/>
    <w:rsid w:val="00806DD9"/>
    <w:rsid w:val="008230EF"/>
    <w:rsid w:val="00831A51"/>
    <w:rsid w:val="008A177F"/>
    <w:rsid w:val="008C3377"/>
    <w:rsid w:val="008C46B7"/>
    <w:rsid w:val="008E1164"/>
    <w:rsid w:val="008E5F4C"/>
    <w:rsid w:val="00906DAB"/>
    <w:rsid w:val="00915252"/>
    <w:rsid w:val="00921F6F"/>
    <w:rsid w:val="00925D78"/>
    <w:rsid w:val="00944EAE"/>
    <w:rsid w:val="00950736"/>
    <w:rsid w:val="00964778"/>
    <w:rsid w:val="009771BD"/>
    <w:rsid w:val="009844A5"/>
    <w:rsid w:val="009966A2"/>
    <w:rsid w:val="009A1F2A"/>
    <w:rsid w:val="009D06E0"/>
    <w:rsid w:val="009D3D76"/>
    <w:rsid w:val="009D4D3F"/>
    <w:rsid w:val="009D742D"/>
    <w:rsid w:val="009E0D56"/>
    <w:rsid w:val="00A05160"/>
    <w:rsid w:val="00A162DC"/>
    <w:rsid w:val="00A20CBA"/>
    <w:rsid w:val="00A23368"/>
    <w:rsid w:val="00A3049A"/>
    <w:rsid w:val="00A33285"/>
    <w:rsid w:val="00A56CA1"/>
    <w:rsid w:val="00A61E72"/>
    <w:rsid w:val="00A7434A"/>
    <w:rsid w:val="00A77B3E"/>
    <w:rsid w:val="00A96435"/>
    <w:rsid w:val="00AA0255"/>
    <w:rsid w:val="00AA6B86"/>
    <w:rsid w:val="00AA70A1"/>
    <w:rsid w:val="00AB6460"/>
    <w:rsid w:val="00AC63DA"/>
    <w:rsid w:val="00AC78E7"/>
    <w:rsid w:val="00AD510A"/>
    <w:rsid w:val="00AE0E09"/>
    <w:rsid w:val="00B10E34"/>
    <w:rsid w:val="00B4760E"/>
    <w:rsid w:val="00B54262"/>
    <w:rsid w:val="00B60029"/>
    <w:rsid w:val="00B73C4C"/>
    <w:rsid w:val="00B75825"/>
    <w:rsid w:val="00BA3E0D"/>
    <w:rsid w:val="00BB678A"/>
    <w:rsid w:val="00BC4669"/>
    <w:rsid w:val="00BF0090"/>
    <w:rsid w:val="00BF282D"/>
    <w:rsid w:val="00C00738"/>
    <w:rsid w:val="00C101FB"/>
    <w:rsid w:val="00C1056B"/>
    <w:rsid w:val="00C40572"/>
    <w:rsid w:val="00C56E7A"/>
    <w:rsid w:val="00C5709D"/>
    <w:rsid w:val="00C72965"/>
    <w:rsid w:val="00C87976"/>
    <w:rsid w:val="00CA0871"/>
    <w:rsid w:val="00CC7E6E"/>
    <w:rsid w:val="00CD5C01"/>
    <w:rsid w:val="00CF23F2"/>
    <w:rsid w:val="00D57323"/>
    <w:rsid w:val="00D65347"/>
    <w:rsid w:val="00DB7C46"/>
    <w:rsid w:val="00DC247B"/>
    <w:rsid w:val="00DC4A72"/>
    <w:rsid w:val="00DD7B82"/>
    <w:rsid w:val="00DE17BB"/>
    <w:rsid w:val="00DE78B6"/>
    <w:rsid w:val="00E1284B"/>
    <w:rsid w:val="00E274F1"/>
    <w:rsid w:val="00E27900"/>
    <w:rsid w:val="00E4651A"/>
    <w:rsid w:val="00E535A3"/>
    <w:rsid w:val="00E620AF"/>
    <w:rsid w:val="00E82014"/>
    <w:rsid w:val="00EA2095"/>
    <w:rsid w:val="00EB63C8"/>
    <w:rsid w:val="00EB684D"/>
    <w:rsid w:val="00EC02D9"/>
    <w:rsid w:val="00EC4E20"/>
    <w:rsid w:val="00ED0C6E"/>
    <w:rsid w:val="00F16C93"/>
    <w:rsid w:val="00F16EBA"/>
    <w:rsid w:val="00F627BE"/>
    <w:rsid w:val="00F836B0"/>
    <w:rsid w:val="00F8691F"/>
    <w:rsid w:val="00F92BC7"/>
    <w:rsid w:val="00F95F85"/>
    <w:rsid w:val="00FA50A4"/>
    <w:rsid w:val="00FB5135"/>
    <w:rsid w:val="00FD7057"/>
    <w:rsid w:val="00FE063E"/>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26547">
      <w:bodyDiv w:val="1"/>
      <w:marLeft w:val="0"/>
      <w:marRight w:val="0"/>
      <w:marTop w:val="0"/>
      <w:marBottom w:val="0"/>
      <w:divBdr>
        <w:top w:val="none" w:sz="0" w:space="0" w:color="auto"/>
        <w:left w:val="none" w:sz="0" w:space="0" w:color="auto"/>
        <w:bottom w:val="none" w:sz="0" w:space="0" w:color="auto"/>
        <w:right w:val="none" w:sz="0" w:space="0" w:color="auto"/>
      </w:divBdr>
    </w:div>
    <w:div w:id="1761289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quenceontology.org/" TargetMode="External"/><Relationship Id="rId21" Type="http://schemas.openxmlformats.org/officeDocument/2006/relationships/hyperlink" Target="http://www.tinkercell.com/" TargetMode="External"/><Relationship Id="rId42" Type="http://schemas.openxmlformats.org/officeDocument/2006/relationships/hyperlink" Target="http://code.google.com/p/gd-ice" TargetMode="External"/><Relationship Id="rId63" Type="http://schemas.openxmlformats.org/officeDocument/2006/relationships/hyperlink" Target="http://www.genocad.org"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159" Type="http://schemas.openxmlformats.org/officeDocument/2006/relationships/hyperlink" Target="http://sbols.org/data" TargetMode="External"/><Relationship Id="rId170" Type="http://schemas.openxmlformats.org/officeDocument/2006/relationships/hyperlink" Target="http://partsregistry.org" TargetMode="External"/><Relationship Id="rId191" Type="http://schemas.openxmlformats.org/officeDocument/2006/relationships/hyperlink" Target="http://purl.obolibrary.org/obo/SO_0000057" TargetMode="External"/><Relationship Id="rId196" Type="http://schemas.openxmlformats.org/officeDocument/2006/relationships/hyperlink" Target="http://purl.obolibrary.org/obo/SO_0000296" TargetMode="External"/><Relationship Id="rId200" Type="http://schemas.openxmlformats.org/officeDocument/2006/relationships/fontTable" Target="fontTable.xml"/><Relationship Id="rId16" Type="http://schemas.openxmlformats.org/officeDocument/2006/relationships/hyperlink" Target="http://biofab.org" TargetMode="External"/><Relationship Id="rId107" Type="http://schemas.openxmlformats.org/officeDocument/2006/relationships/hyperlink" Target="http://www.sbolstandard.org/sbol-governance" TargetMode="External"/><Relationship Id="rId11" Type="http://schemas.openxmlformats.org/officeDocument/2006/relationships/hyperlink" Target="http://partsregistry.org" TargetMode="External"/><Relationship Id="rId32" Type="http://schemas.openxmlformats.org/officeDocument/2006/relationships/hyperlink" Target="http://www.async.ece.utah.edu/iBioSim/" TargetMode="External"/><Relationship Id="rId37" Type="http://schemas.openxmlformats.org/officeDocument/2006/relationships/hyperlink" Target="http://www.async.ece.utah.edu/iBioSim/" TargetMode="External"/><Relationship Id="rId53" Type="http://schemas.openxmlformats.org/officeDocument/2006/relationships/hyperlink" Target="http://clothocad.org" TargetMode="External"/><Relationship Id="rId58" Type="http://schemas.openxmlformats.org/officeDocument/2006/relationships/hyperlink" Target="http://www.genocad.org" TargetMode="External"/><Relationship Id="rId74" Type="http://schemas.openxmlformats.org/officeDocument/2006/relationships/hyperlink" Target="https://www.dna20.com/tools/genedesigner.php"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23" Type="http://schemas.openxmlformats.org/officeDocument/2006/relationships/hyperlink" Target="http://sbols.org/v1" TargetMode="External"/><Relationship Id="rId128" Type="http://schemas.openxmlformats.org/officeDocument/2006/relationships/hyperlink" Target="http://sbols.org/v1" TargetMode="External"/><Relationship Id="rId144" Type="http://schemas.openxmlformats.org/officeDocument/2006/relationships/hyperlink" Target="http://sbols.org/v1" TargetMode="External"/><Relationship Id="rId149" Type="http://schemas.openxmlformats.org/officeDocument/2006/relationships/hyperlink" Target="http://sbols.org/v1" TargetMode="External"/><Relationship Id="rId5" Type="http://schemas.openxmlformats.org/officeDocument/2006/relationships/settings" Target="settings.xml"/><Relationship Id="rId90" Type="http://schemas.openxmlformats.org/officeDocument/2006/relationships/hyperlink" Target="http://www.sbolstandard.org/initiatives/sbol-visual"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165" Type="http://schemas.openxmlformats.org/officeDocument/2006/relationships/hyperlink" Target="http://sbols.org/data" TargetMode="External"/><Relationship Id="rId181" Type="http://schemas.openxmlformats.org/officeDocument/2006/relationships/image" Target="media/image9.png"/><Relationship Id="rId186" Type="http://schemas.openxmlformats.org/officeDocument/2006/relationships/hyperlink" Target="http://www.sbolstandard.org/initiatives/serialization" TargetMode="External"/><Relationship Id="rId22" Type="http://schemas.openxmlformats.org/officeDocument/2006/relationships/hyperlink" Target="http://www.tinkercell.com/" TargetMode="External"/><Relationship Id="rId27" Type="http://schemas.openxmlformats.org/officeDocument/2006/relationships/hyperlink" Target="http://www.async.ece.utah.edu/iBioSim/" TargetMode="External"/><Relationship Id="rId43" Type="http://schemas.openxmlformats.org/officeDocument/2006/relationships/hyperlink" Target="http://code.google.com/p/gd-ice" TargetMode="External"/><Relationship Id="rId48" Type="http://schemas.openxmlformats.org/officeDocument/2006/relationships/hyperlink" Target="http://code.google.com/p/gd-ice" TargetMode="External"/><Relationship Id="rId64" Type="http://schemas.openxmlformats.org/officeDocument/2006/relationships/hyperlink" Target="http://www.genocad.org" TargetMode="External"/><Relationship Id="rId69" Type="http://schemas.openxmlformats.org/officeDocument/2006/relationships/hyperlink" Target="https://www.dna20.com/tools/genedesigner.php" TargetMode="External"/><Relationship Id="rId113" Type="http://schemas.openxmlformats.org/officeDocument/2006/relationships/hyperlink" Target="http://www.sbolstandard.org/sbol-governance" TargetMode="External"/><Relationship Id="rId118" Type="http://schemas.openxmlformats.org/officeDocument/2006/relationships/hyperlink" Target="http://sbols.org/v1" TargetMode="External"/><Relationship Id="rId134" Type="http://schemas.openxmlformats.org/officeDocument/2006/relationships/hyperlink" Target="http://sbols.org/v1" TargetMode="External"/><Relationship Id="rId139" Type="http://schemas.openxmlformats.org/officeDocument/2006/relationships/hyperlink" Target="http://sbols.org/v1" TargetMode="External"/><Relationship Id="rId80" Type="http://schemas.openxmlformats.org/officeDocument/2006/relationships/hyperlink" Target="http://www.sbolstandard.org/"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55" Type="http://schemas.openxmlformats.org/officeDocument/2006/relationships/image" Target="media/image6.gif"/><Relationship Id="rId171" Type="http://schemas.openxmlformats.org/officeDocument/2006/relationships/hyperlink" Target="http://partsregistry.org" TargetMode="External"/><Relationship Id="rId176" Type="http://schemas.openxmlformats.org/officeDocument/2006/relationships/hyperlink" Target="http://partsregistry.org" TargetMode="External"/><Relationship Id="rId192" Type="http://schemas.openxmlformats.org/officeDocument/2006/relationships/hyperlink" Target="http://purl.obolibrary.org/obo/SO_0000316" TargetMode="External"/><Relationship Id="rId197" Type="http://schemas.openxmlformats.org/officeDocument/2006/relationships/hyperlink" Target="http://purl.obolibrary.org/obo/SO_0005850" TargetMode="External"/><Relationship Id="rId201" Type="http://schemas.openxmlformats.org/officeDocument/2006/relationships/theme" Target="theme/theme1.xml"/><Relationship Id="rId12" Type="http://schemas.openxmlformats.org/officeDocument/2006/relationships/hyperlink" Target="http://partsregistry.org" TargetMode="External"/><Relationship Id="rId17" Type="http://schemas.openxmlformats.org/officeDocument/2006/relationships/hyperlink" Target="http://biofab.org" TargetMode="External"/><Relationship Id="rId33" Type="http://schemas.openxmlformats.org/officeDocument/2006/relationships/hyperlink" Target="http://www.async.ece.utah.edu/iBioSim/" TargetMode="External"/><Relationship Id="rId38" Type="http://schemas.openxmlformats.org/officeDocument/2006/relationships/hyperlink" Target="http://www.async.ece.utah.edu/iBioSim/" TargetMode="External"/><Relationship Id="rId59" Type="http://schemas.openxmlformats.org/officeDocument/2006/relationships/hyperlink" Target="http://www.genocad.org" TargetMode="External"/><Relationship Id="rId103" Type="http://schemas.openxmlformats.org/officeDocument/2006/relationships/hyperlink" Target="http://dspace.mit.edu/bitstream/handle/1721.1/44960/BBFRFC0.pdf?sequence=1" TargetMode="External"/><Relationship Id="rId108" Type="http://schemas.openxmlformats.org/officeDocument/2006/relationships/hyperlink" Target="http://www.sbolstandard.org/sbol-governance" TargetMode="External"/><Relationship Id="rId124" Type="http://schemas.openxmlformats.org/officeDocument/2006/relationships/hyperlink" Target="http://sbols.org/v1" TargetMode="External"/><Relationship Id="rId129" Type="http://schemas.openxmlformats.org/officeDocument/2006/relationships/hyperlink" Target="http://sbols.org/v1" TargetMode="External"/><Relationship Id="rId54" Type="http://schemas.openxmlformats.org/officeDocument/2006/relationships/hyperlink" Target="http://clothocad.org" TargetMode="External"/><Relationship Id="rId70" Type="http://schemas.openxmlformats.org/officeDocument/2006/relationships/hyperlink" Target="https://www.dna20.com/tools/genedesigner.php" TargetMode="External"/><Relationship Id="rId75" Type="http://schemas.openxmlformats.org/officeDocument/2006/relationships/hyperlink" Target="https://www.dna20.com/tools/genedesigner.php" TargetMode="External"/><Relationship Id="rId91" Type="http://schemas.openxmlformats.org/officeDocument/2006/relationships/hyperlink" Target="http://www.sbolstandard.org/initiatives/sbol-visual" TargetMode="External"/><Relationship Id="rId96" Type="http://schemas.openxmlformats.org/officeDocument/2006/relationships/hyperlink" Target="http://www.sbolstandard.org/initiatives/sbol-visual" TargetMode="External"/><Relationship Id="rId140" Type="http://schemas.openxmlformats.org/officeDocument/2006/relationships/hyperlink" Target="http://sbols.org/v1" TargetMode="External"/><Relationship Id="rId145" Type="http://schemas.openxmlformats.org/officeDocument/2006/relationships/hyperlink" Target="http://sbols.org/v1" TargetMode="External"/><Relationship Id="rId161" Type="http://schemas.openxmlformats.org/officeDocument/2006/relationships/hyperlink" Target="http://sbols.org/data" TargetMode="External"/><Relationship Id="rId166" Type="http://schemas.openxmlformats.org/officeDocument/2006/relationships/hyperlink" Target="http://sbols.org/data" TargetMode="External"/><Relationship Id="rId182" Type="http://schemas.openxmlformats.org/officeDocument/2006/relationships/image" Target="media/image10.png"/><Relationship Id="rId187"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tinkercell.com/" TargetMode="External"/><Relationship Id="rId28" Type="http://schemas.openxmlformats.org/officeDocument/2006/relationships/hyperlink" Target="http://www.async.ece.utah.edu/iBioSim/"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119" Type="http://schemas.openxmlformats.org/officeDocument/2006/relationships/hyperlink" Target="http://sbols.org/v1" TargetMode="External"/><Relationship Id="rId44" Type="http://schemas.openxmlformats.org/officeDocument/2006/relationships/hyperlink" Target="http://code.google.com/p/gd-ice" TargetMode="External"/><Relationship Id="rId60" Type="http://schemas.openxmlformats.org/officeDocument/2006/relationships/hyperlink" Target="http://www.genocad.org" TargetMode="External"/><Relationship Id="rId65" Type="http://schemas.openxmlformats.org/officeDocument/2006/relationships/hyperlink" Target="https://www.dna20.com/tools/genedesigner.php" TargetMode="External"/><Relationship Id="rId81" Type="http://schemas.openxmlformats.org/officeDocument/2006/relationships/hyperlink" Target="http://www.sbolstandard.org/" TargetMode="External"/><Relationship Id="rId86" Type="http://schemas.openxmlformats.org/officeDocument/2006/relationships/hyperlink" Target="http://www.sbolstandard.org/initiatives/sbol-visual" TargetMode="External"/><Relationship Id="rId130" Type="http://schemas.openxmlformats.org/officeDocument/2006/relationships/hyperlink" Target="http://sbols.org/v1" TargetMode="External"/><Relationship Id="rId135" Type="http://schemas.openxmlformats.org/officeDocument/2006/relationships/hyperlink" Target="http://sbols.org/v1" TargetMode="External"/><Relationship Id="rId151" Type="http://schemas.openxmlformats.org/officeDocument/2006/relationships/hyperlink" Target="http://sbols.org/v1" TargetMode="External"/><Relationship Id="rId156" Type="http://schemas.openxmlformats.org/officeDocument/2006/relationships/hyperlink" Target="http://www.omg.org/spec/UML/2.0/" TargetMode="External"/><Relationship Id="rId177" Type="http://schemas.openxmlformats.org/officeDocument/2006/relationships/hyperlink" Target="http://partsregistry.org" TargetMode="External"/><Relationship Id="rId198" Type="http://schemas.openxmlformats.org/officeDocument/2006/relationships/hyperlink" Target="http://purl.obolibrary.org/obo/SO_0001687" TargetMode="External"/><Relationship Id="rId172" Type="http://schemas.openxmlformats.org/officeDocument/2006/relationships/hyperlink" Target="http://partsregistry.org" TargetMode="External"/><Relationship Id="rId193" Type="http://schemas.openxmlformats.org/officeDocument/2006/relationships/hyperlink" Target="http://purl.obolibrary.org/obo/SO_0000204" TargetMode="External"/><Relationship Id="rId13" Type="http://schemas.openxmlformats.org/officeDocument/2006/relationships/hyperlink" Target="http://partsregistry.org" TargetMode="External"/><Relationship Id="rId18" Type="http://schemas.openxmlformats.org/officeDocument/2006/relationships/hyperlink" Target="http://biofab.org" TargetMode="External"/><Relationship Id="rId39" Type="http://schemas.openxmlformats.org/officeDocument/2006/relationships/hyperlink" Target="http://code.google.com/p/gd-ice" TargetMode="External"/><Relationship Id="rId109" Type="http://schemas.openxmlformats.org/officeDocument/2006/relationships/hyperlink" Target="http://www.sbolstandard.org/sbol-governance" TargetMode="External"/><Relationship Id="rId34" Type="http://schemas.openxmlformats.org/officeDocument/2006/relationships/hyperlink" Target="http://www.async.ece.utah.edu/iBioSim/" TargetMode="External"/><Relationship Id="rId50" Type="http://schemas.openxmlformats.org/officeDocument/2006/relationships/hyperlink" Target="http://code.google.com/p/gd-ice" TargetMode="External"/><Relationship Id="rId55" Type="http://schemas.openxmlformats.org/officeDocument/2006/relationships/hyperlink" Target="http://clothocad.org" TargetMode="External"/><Relationship Id="rId76" Type="http://schemas.openxmlformats.org/officeDocument/2006/relationships/hyperlink" Target="https://www.dna20.com/tools/genedesigner.php" TargetMode="External"/><Relationship Id="rId97" Type="http://schemas.openxmlformats.org/officeDocument/2006/relationships/hyperlink" Target="http://www.sbolstandard.org/initiatives/sbol-visual" TargetMode="External"/><Relationship Id="rId104" Type="http://schemas.openxmlformats.org/officeDocument/2006/relationships/hyperlink" Target="http://dspace.mit.edu/bitstream/handle/1721.1/44960/BBFRFC0.pdf?sequence=1" TargetMode="External"/><Relationship Id="rId120" Type="http://schemas.openxmlformats.org/officeDocument/2006/relationships/hyperlink" Target="http://sbols.org/v1" TargetMode="External"/><Relationship Id="rId125" Type="http://schemas.openxmlformats.org/officeDocument/2006/relationships/hyperlink" Target="http://sbols.org/v1" TargetMode="External"/><Relationship Id="rId141" Type="http://schemas.openxmlformats.org/officeDocument/2006/relationships/hyperlink" Target="http://sbols.org/v1" TargetMode="External"/><Relationship Id="rId146" Type="http://schemas.openxmlformats.org/officeDocument/2006/relationships/hyperlink" Target="http://sbols.org/v1" TargetMode="External"/><Relationship Id="rId167" Type="http://schemas.openxmlformats.org/officeDocument/2006/relationships/hyperlink" Target="http://sbols.org/data" TargetMode="External"/><Relationship Id="rId188" Type="http://schemas.openxmlformats.org/officeDocument/2006/relationships/hyperlink" Target="http://www.sequenceontology.org/" TargetMode="External"/><Relationship Id="rId7" Type="http://schemas.openxmlformats.org/officeDocument/2006/relationships/footnotes" Target="footnotes.xml"/><Relationship Id="rId71" Type="http://schemas.openxmlformats.org/officeDocument/2006/relationships/hyperlink" Target="https://www.dna20.com/tools/genedesigner.php" TargetMode="External"/><Relationship Id="rId92" Type="http://schemas.openxmlformats.org/officeDocument/2006/relationships/hyperlink" Target="http://www.sbolstandard.org/initiatives/sbol-visual" TargetMode="External"/><Relationship Id="rId162" Type="http://schemas.openxmlformats.org/officeDocument/2006/relationships/hyperlink" Target="http://sbols.org/data" TargetMode="External"/><Relationship Id="rId183"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www.async.ece.utah.edu/iBioSim/" TargetMode="External"/><Relationship Id="rId24" Type="http://schemas.openxmlformats.org/officeDocument/2006/relationships/hyperlink" Target="http://www.tinkercell.com/" TargetMode="External"/><Relationship Id="rId40" Type="http://schemas.openxmlformats.org/officeDocument/2006/relationships/hyperlink" Target="http://code.google.com/p/gd-ice" TargetMode="External"/><Relationship Id="rId45" Type="http://schemas.openxmlformats.org/officeDocument/2006/relationships/hyperlink" Target="http://code.google.com/p/gd-ice" TargetMode="External"/><Relationship Id="rId66" Type="http://schemas.openxmlformats.org/officeDocument/2006/relationships/hyperlink" Target="https://www.dna20.com/tools/genedesigner.php"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115" Type="http://schemas.openxmlformats.org/officeDocument/2006/relationships/hyperlink" Target="http://www.sbolstandard.org/sbol-governance" TargetMode="External"/><Relationship Id="rId131" Type="http://schemas.openxmlformats.org/officeDocument/2006/relationships/hyperlink" Target="http://sbols.org/v1" TargetMode="External"/><Relationship Id="rId136" Type="http://schemas.openxmlformats.org/officeDocument/2006/relationships/hyperlink" Target="http://sbols.org/v1" TargetMode="External"/><Relationship Id="rId157" Type="http://schemas.openxmlformats.org/officeDocument/2006/relationships/hyperlink" Target="http://www.omg.org/spec/UML/2.0/" TargetMode="External"/><Relationship Id="rId178" Type="http://schemas.openxmlformats.org/officeDocument/2006/relationships/hyperlink" Target="http://partsregistry.org"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52" Type="http://schemas.openxmlformats.org/officeDocument/2006/relationships/hyperlink" Target="http://sbols.org/v1" TargetMode="External"/><Relationship Id="rId173" Type="http://schemas.openxmlformats.org/officeDocument/2006/relationships/hyperlink" Target="http://partsregistry.org" TargetMode="External"/><Relationship Id="rId194" Type="http://schemas.openxmlformats.org/officeDocument/2006/relationships/hyperlink" Target="http://purl.obolibrary.org/obo/SO_0000141" TargetMode="External"/><Relationship Id="rId199" Type="http://schemas.openxmlformats.org/officeDocument/2006/relationships/footer" Target="footer1.xml"/><Relationship Id="rId19" Type="http://schemas.openxmlformats.org/officeDocument/2006/relationships/hyperlink" Target="http://www.tinkercell.com/" TargetMode="External"/><Relationship Id="rId14" Type="http://schemas.openxmlformats.org/officeDocument/2006/relationships/hyperlink" Target="http://biofab.org" TargetMode="External"/><Relationship Id="rId30" Type="http://schemas.openxmlformats.org/officeDocument/2006/relationships/hyperlink" Target="http://www.async.ece.utah.edu/iBioSim/" TargetMode="External"/><Relationship Id="rId35" Type="http://schemas.openxmlformats.org/officeDocument/2006/relationships/hyperlink" Target="http://www.async.ece.utah.edu/iBioSim/" TargetMode="External"/><Relationship Id="rId56" Type="http://schemas.openxmlformats.org/officeDocument/2006/relationships/hyperlink" Target="http://clothocad.org"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sequenceontology.org" TargetMode="External"/><Relationship Id="rId8" Type="http://schemas.openxmlformats.org/officeDocument/2006/relationships/endnotes" Target="endnotes.xm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42" Type="http://schemas.openxmlformats.org/officeDocument/2006/relationships/hyperlink" Target="http://sbols.org/v1" TargetMode="External"/><Relationship Id="rId163" Type="http://schemas.openxmlformats.org/officeDocument/2006/relationships/hyperlink" Target="http://sbols.org/data" TargetMode="External"/><Relationship Id="rId184" Type="http://schemas.openxmlformats.org/officeDocument/2006/relationships/image" Target="media/image12.png"/><Relationship Id="rId189" Type="http://schemas.openxmlformats.org/officeDocument/2006/relationships/hyperlink" Target="http://obolibrary.org/about.shtml" TargetMode="External"/><Relationship Id="rId3" Type="http://schemas.openxmlformats.org/officeDocument/2006/relationships/styles" Target="styles.xml"/><Relationship Id="rId25" Type="http://schemas.openxmlformats.org/officeDocument/2006/relationships/hyperlink" Target="http://www.async.ece.utah.edu/iBioSim/" TargetMode="External"/><Relationship Id="rId46" Type="http://schemas.openxmlformats.org/officeDocument/2006/relationships/hyperlink" Target="http://code.google.com/p/gd-ice" TargetMode="External"/><Relationship Id="rId67" Type="http://schemas.openxmlformats.org/officeDocument/2006/relationships/hyperlink" Target="https://www.dna20.com/tools/genedesigner.php"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32" Type="http://schemas.openxmlformats.org/officeDocument/2006/relationships/hyperlink" Target="http://sbols.org/v1" TargetMode="External"/><Relationship Id="rId153" Type="http://schemas.openxmlformats.org/officeDocument/2006/relationships/hyperlink" Target="http://sbols.org/v1" TargetMode="External"/><Relationship Id="rId174" Type="http://schemas.openxmlformats.org/officeDocument/2006/relationships/image" Target="media/image7.png"/><Relationship Id="rId179" Type="http://schemas.openxmlformats.org/officeDocument/2006/relationships/hyperlink" Target="http://partsregistry.org" TargetMode="External"/><Relationship Id="rId195" Type="http://schemas.openxmlformats.org/officeDocument/2006/relationships/hyperlink" Target="http://purl.obolibrary.org/obo/SO_0000627" TargetMode="External"/><Relationship Id="rId190" Type="http://schemas.openxmlformats.org/officeDocument/2006/relationships/hyperlink" Target="http://purl.obolibrary.org/obo/SO_0000167" TargetMode="External"/><Relationship Id="rId15" Type="http://schemas.openxmlformats.org/officeDocument/2006/relationships/hyperlink" Target="http://biofab.org" TargetMode="External"/><Relationship Id="rId36" Type="http://schemas.openxmlformats.org/officeDocument/2006/relationships/hyperlink" Target="http://www.async.ece.utah.edu/iBioSim/" TargetMode="External"/><Relationship Id="rId57" Type="http://schemas.openxmlformats.org/officeDocument/2006/relationships/hyperlink" Target="http://www.genocad.org"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78" Type="http://schemas.openxmlformats.org/officeDocument/2006/relationships/hyperlink" Target="http://www.sbolstandard.org/" TargetMode="External"/><Relationship Id="rId94" Type="http://schemas.openxmlformats.org/officeDocument/2006/relationships/hyperlink" Target="http://www.sbolstandard.org/initiatives/sbol-visual" TargetMode="External"/><Relationship Id="rId99" Type="http://schemas.openxmlformats.org/officeDocument/2006/relationships/image" Target="media/image3.png"/><Relationship Id="rId101" Type="http://schemas.openxmlformats.org/officeDocument/2006/relationships/image" Target="media/image5.png"/><Relationship Id="rId122" Type="http://schemas.openxmlformats.org/officeDocument/2006/relationships/hyperlink" Target="http://sbols.org/v1" TargetMode="External"/><Relationship Id="rId143" Type="http://schemas.openxmlformats.org/officeDocument/2006/relationships/hyperlink" Target="http://sbols.org/v1" TargetMode="External"/><Relationship Id="rId148" Type="http://schemas.openxmlformats.org/officeDocument/2006/relationships/hyperlink" Target="http://sbols.org/v1" TargetMode="External"/><Relationship Id="rId164" Type="http://schemas.openxmlformats.org/officeDocument/2006/relationships/hyperlink" Target="http://sbols.org/data" TargetMode="External"/><Relationship Id="rId169" Type="http://schemas.openxmlformats.org/officeDocument/2006/relationships/hyperlink" Target="http://partsregistry.org" TargetMode="External"/><Relationship Id="rId185" Type="http://schemas.openxmlformats.org/officeDocument/2006/relationships/hyperlink" Target="http://github.com/synbiodex" TargetMode="External"/><Relationship Id="rId4" Type="http://schemas.microsoft.com/office/2007/relationships/stylesWithEffects" Target="stylesWithEffects.xml"/><Relationship Id="rId9" Type="http://schemas.openxmlformats.org/officeDocument/2006/relationships/hyperlink" Target="http://partsregistry.org" TargetMode="External"/><Relationship Id="rId180" Type="http://schemas.openxmlformats.org/officeDocument/2006/relationships/image" Target="media/image8.png"/><Relationship Id="rId26" Type="http://schemas.openxmlformats.org/officeDocument/2006/relationships/hyperlink" Target="http://www.async.ece.utah.edu/iBioSim/" TargetMode="External"/><Relationship Id="rId47" Type="http://schemas.openxmlformats.org/officeDocument/2006/relationships/hyperlink" Target="http://code.google.com/p/gd-ice" TargetMode="External"/><Relationship Id="rId68" Type="http://schemas.openxmlformats.org/officeDocument/2006/relationships/hyperlink" Target="https://www.dna20.com/tools/genedesigner.php"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33" Type="http://schemas.openxmlformats.org/officeDocument/2006/relationships/hyperlink" Target="http://sbols.org/v1" TargetMode="External"/><Relationship Id="rId154" Type="http://schemas.openxmlformats.org/officeDocument/2006/relationships/hyperlink" Target="http://sbols.org/v1" TargetMode="External"/><Relationship Id="rId175" Type="http://schemas.openxmlformats.org/officeDocument/2006/relationships/hyperlink" Target="http://partsregis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27D18-182C-4294-8F55-4AA3D528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10125</Words>
  <Characters>61563</Characters>
  <Application>Microsoft Office Word</Application>
  <DocSecurity>0</DocSecurity>
  <Lines>1501</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5</cp:revision>
  <cp:lastPrinted>2012-02-17T03:47:00Z</cp:lastPrinted>
  <dcterms:created xsi:type="dcterms:W3CDTF">2012-04-18T07:32:00Z</dcterms:created>
  <dcterms:modified xsi:type="dcterms:W3CDTF">2012-04-18T07:50:00Z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1-SukKbF-_-LVb_usAThD6qIb-ClMQxbCoDTslYDAs6w</vt:lpwstr>
  </property>
  <property fmtid="{D5CDD505-2E9C-101B-9397-08002B2CF9AE}" pid="4" name="Google.Documents.RevisionId">
    <vt:lpwstr>02886589519656044524</vt:lpwstr>
  </property>
  <property fmtid="{D5CDD505-2E9C-101B-9397-08002B2CF9AE}" pid="5" name="Google.Documents.PreviousRevisionId">
    <vt:lpwstr>00512933072464549194</vt:lpwstr>
  </property>
  <property fmtid="{D5CDD505-2E9C-101B-9397-08002B2CF9AE}" pid="6" name="Google.Documents.PluginVersion">
    <vt:lpwstr>2.0.2662.553</vt:lpwstr>
  </property>
  <property fmtid="{D5CDD505-2E9C-101B-9397-08002B2CF9AE}" pid="7" name="Google.Documents.MergeIncapabilityFlags">
    <vt:i4>0</vt:i4>
  </property>
</Properties>
</file>