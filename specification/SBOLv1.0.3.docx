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#84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1.0.</w:t>
      </w:r>
      <w:ins w:id="0" w:author="Michal Galdzicki" w:date="2012-01-11T17:39:00Z">
        <w:r w:rsidR="009D4D3F">
          <w:rPr>
            <w:b/>
            <w:bCs/>
            <w:sz w:val="36"/>
            <w:szCs w:val="36"/>
          </w:rPr>
          <w:t>3</w:t>
        </w:r>
      </w:ins>
      <w:del w:id="1" w:author="Michal Galdzicki" w:date="2012-01-11T17:39:00Z">
        <w:r w:rsidR="000052AE" w:rsidDel="009D4D3F">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9D4D3F">
      <w:pPr>
        <w:spacing w:before="0" w:after="0" w:line="240" w:lineRule="auto"/>
        <w:ind w:left="0" w:right="0" w:firstLine="0"/>
        <w:jc w:val="center"/>
      </w:pPr>
      <w:ins w:id="2" w:author="Michal Galdzicki" w:date="2012-01-11T17:39:00Z">
        <w:r>
          <w:t>13</w:t>
        </w:r>
      </w:ins>
      <w:del w:id="3" w:author="Michal Galdzicki" w:date="2012-01-11T17:39:00Z">
        <w:r w:rsidR="00E274F1" w:rsidDel="009D4D3F">
          <w:delText>30</w:delText>
        </w:r>
      </w:del>
      <w:r w:rsidR="00E274F1">
        <w:t xml:space="preserve"> </w:t>
      </w:r>
      <w:ins w:id="4" w:author="Michal Galdzicki" w:date="2012-01-11T17:39:00Z">
        <w:r>
          <w:t>January</w:t>
        </w:r>
      </w:ins>
      <w:del w:id="5" w:author="Michal Galdzicki" w:date="2012-01-11T17:39:00Z">
        <w:r w:rsidR="00E274F1" w:rsidDel="009D4D3F">
          <w:delText>September</w:delText>
        </w:r>
      </w:del>
      <w:r w:rsidR="00E274F1">
        <w:t xml:space="preserve"> 201</w:t>
      </w:r>
      <w:ins w:id="6" w:author="Michal Galdzicki" w:date="2012-01-11T17:39:00Z">
        <w:r>
          <w:t>2</w:t>
        </w:r>
      </w:ins>
      <w:del w:id="7" w:author="Michal Galdzicki" w:date="2012-01-11T17:39:00Z">
        <w:r w:rsidR="00E274F1" w:rsidDel="009D4D3F">
          <w:delText>1</w:delText>
        </w:r>
      </w:del>
    </w:p>
    <w:p w:rsidR="00A77B3E" w:rsidRDefault="00E274F1">
      <w:pPr>
        <w:pStyle w:val="Heading1"/>
        <w:spacing w:before="480" w:after="120" w:line="240" w:lineRule="auto"/>
        <w:rPr>
          <w:sz w:val="48"/>
          <w:szCs w:val="48"/>
        </w:rPr>
      </w:pPr>
      <w:bookmarkStart w:id="8" w:name="h.gp1b8bwsuwc0"/>
      <w:bookmarkStart w:id="9" w:name="_Toc305145353"/>
      <w:bookmarkStart w:id="10" w:name="_Toc305147421"/>
      <w:bookmarkEnd w:id="8"/>
      <w:r>
        <w:rPr>
          <w:sz w:val="48"/>
          <w:szCs w:val="48"/>
        </w:rPr>
        <w:t>1. Purpose</w:t>
      </w:r>
      <w:bookmarkEnd w:id="9"/>
      <w:bookmarkEnd w:id="10"/>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1.0.0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11" w:name="h.rudjkdc8z5dl"/>
      <w:bookmarkStart w:id="12" w:name="_Toc305145354"/>
      <w:bookmarkStart w:id="13" w:name="_Toc305147422"/>
      <w:bookmarkEnd w:id="11"/>
      <w:r>
        <w:rPr>
          <w:sz w:val="48"/>
          <w:szCs w:val="48"/>
        </w:rPr>
        <w:t>2. Relation to other BBF RFCs</w:t>
      </w:r>
      <w:bookmarkEnd w:id="12"/>
      <w:bookmarkEnd w:id="13"/>
    </w:p>
    <w:p w:rsidR="00A77B3E" w:rsidRDefault="00E274F1">
      <w:pPr>
        <w:spacing w:before="0" w:after="0" w:line="240" w:lineRule="auto"/>
        <w:ind w:left="0" w:right="0" w:firstLine="0"/>
      </w:pPr>
      <w:r>
        <w:t xml:space="preserve">BBF RFC 84 REPLACES BBF RFC 31 and UPDATES BBF RFC 30 as it </w:t>
      </w:r>
      <w:proofErr w:type="gramStart"/>
      <w:r>
        <w:t>proposes</w:t>
      </w:r>
      <w:proofErr w:type="gramEnd"/>
      <w:r>
        <w:t xml:space="preserve"> a standard conforming to BBF RFC 30. BBF RFC 84 REPLACES BBF RFC 16. </w:t>
      </w:r>
    </w:p>
    <w:p w:rsidR="00A77B3E" w:rsidRDefault="00E274F1">
      <w:pPr>
        <w:pStyle w:val="Heading1"/>
        <w:spacing w:before="480" w:after="120" w:line="240" w:lineRule="auto"/>
        <w:rPr>
          <w:sz w:val="48"/>
          <w:szCs w:val="48"/>
        </w:rPr>
      </w:pPr>
      <w:bookmarkStart w:id="14" w:name="h.bkka4xz7imfu"/>
      <w:bookmarkStart w:id="15" w:name="_Toc305145355"/>
      <w:bookmarkStart w:id="16" w:name="_Toc305147423"/>
      <w:bookmarkEnd w:id="14"/>
      <w:r>
        <w:rPr>
          <w:sz w:val="48"/>
          <w:szCs w:val="48"/>
        </w:rPr>
        <w:t>3. Copyright Notice</w:t>
      </w:r>
      <w:bookmarkEnd w:id="15"/>
      <w:bookmarkEnd w:id="16"/>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17" w:name="h.kj9r25te09sn"/>
      <w:bookmarkEnd w:id="17"/>
    </w:p>
    <w:p w:rsidR="00A77B3E" w:rsidRDefault="00E274F1">
      <w:pPr>
        <w:pStyle w:val="Heading1"/>
        <w:pageBreakBefore/>
        <w:spacing w:before="480" w:after="120" w:line="240" w:lineRule="auto"/>
        <w:rPr>
          <w:sz w:val="48"/>
          <w:szCs w:val="48"/>
        </w:rPr>
      </w:pPr>
      <w:bookmarkStart w:id="18" w:name="h.m80losh5ekd5"/>
      <w:bookmarkStart w:id="19" w:name="h.yjpthfn7osaw"/>
      <w:bookmarkStart w:id="20" w:name="_Toc305145356"/>
      <w:bookmarkStart w:id="21" w:name="_Toc305147424"/>
      <w:bookmarkEnd w:id="18"/>
      <w:bookmarkEnd w:id="19"/>
      <w:r>
        <w:rPr>
          <w:sz w:val="48"/>
          <w:szCs w:val="48"/>
        </w:rPr>
        <w:lastRenderedPageBreak/>
        <w:t>4. Acknowledgments</w:t>
      </w:r>
      <w:bookmarkEnd w:id="20"/>
      <w:bookmarkEnd w:id="21"/>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w:t>
      </w:r>
      <w:bookmarkStart w:id="22" w:name="_GoBack"/>
      <w:bookmarkEnd w:id="22"/>
      <w:r w:rsidR="009771BD" w:rsidRPr="009771BD">
        <w:t>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23" w:name="h.sf4ucrkjjmn"/>
      <w:bookmarkEnd w:id="23"/>
    </w:p>
    <w:p w:rsidR="00A77B3E" w:rsidRDefault="00E274F1">
      <w:pPr>
        <w:pStyle w:val="Heading1"/>
        <w:pageBreakBefore/>
        <w:spacing w:before="0" w:line="240" w:lineRule="auto"/>
      </w:pPr>
      <w:bookmarkStart w:id="24" w:name="h.bce2f882338b"/>
      <w:bookmarkStart w:id="25" w:name="h.z8l65onkzfu7"/>
      <w:bookmarkEnd w:id="24"/>
      <w:bookmarkEnd w:id="25"/>
      <w:r>
        <w:lastRenderedPageBreak/>
        <w:t xml:space="preserve"> </w:t>
      </w:r>
      <w:bookmarkStart w:id="26" w:name="_Toc305145357"/>
      <w:bookmarkStart w:id="27" w:name="_Toc305147425"/>
      <w:r>
        <w:t>5. Table of Contents</w:t>
      </w:r>
      <w:bookmarkEnd w:id="26"/>
      <w:bookmarkEnd w:id="27"/>
    </w:p>
    <w:p w:rsidR="00A7434A" w:rsidRDefault="00D65347">
      <w:pPr>
        <w:pStyle w:val="TOC1"/>
        <w:tabs>
          <w:tab w:val="right" w:leader="dot" w:pos="9710"/>
        </w:tabs>
        <w:rPr>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hyperlink w:anchor="_Toc305147421" w:history="1">
        <w:r w:rsidR="00A7434A" w:rsidRPr="00D56C7C">
          <w:rPr>
            <w:rStyle w:val="Hyperlink"/>
            <w:noProof/>
          </w:rPr>
          <w:t>1. Purpose</w:t>
        </w:r>
        <w:r w:rsidR="00A7434A">
          <w:rPr>
            <w:noProof/>
            <w:webHidden/>
          </w:rPr>
          <w:tab/>
        </w:r>
        <w:r>
          <w:rPr>
            <w:noProof/>
            <w:webHidden/>
          </w:rPr>
          <w:fldChar w:fldCharType="begin"/>
        </w:r>
        <w:r w:rsidR="00A7434A">
          <w:rPr>
            <w:noProof/>
            <w:webHidden/>
          </w:rPr>
          <w:instrText xml:space="preserve"> PAGEREF _Toc305147421 \h </w:instrText>
        </w:r>
        <w:r>
          <w:rPr>
            <w:noProof/>
            <w:webHidden/>
          </w:rPr>
        </w:r>
        <w:r>
          <w:rPr>
            <w:noProof/>
            <w:webHidden/>
          </w:rPr>
          <w:fldChar w:fldCharType="separate"/>
        </w:r>
        <w:r w:rsidR="00EB63C8">
          <w:rPr>
            <w:noProof/>
            <w:webHidden/>
          </w:rPr>
          <w:t>1</w:t>
        </w:r>
        <w:r>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2" w:history="1">
        <w:r w:rsidR="00A7434A" w:rsidRPr="00D56C7C">
          <w:rPr>
            <w:rStyle w:val="Hyperlink"/>
            <w:noProof/>
          </w:rPr>
          <w:t>2. Relation to other BBF RFCs</w:t>
        </w:r>
        <w:r w:rsidR="00A7434A">
          <w:rPr>
            <w:noProof/>
            <w:webHidden/>
          </w:rPr>
          <w:tab/>
        </w:r>
        <w:r w:rsidR="00D65347">
          <w:rPr>
            <w:noProof/>
            <w:webHidden/>
          </w:rPr>
          <w:fldChar w:fldCharType="begin"/>
        </w:r>
        <w:r w:rsidR="00A7434A">
          <w:rPr>
            <w:noProof/>
            <w:webHidden/>
          </w:rPr>
          <w:instrText xml:space="preserve"> PAGEREF _Toc305147422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3" w:history="1">
        <w:r w:rsidR="00A7434A" w:rsidRPr="00D56C7C">
          <w:rPr>
            <w:rStyle w:val="Hyperlink"/>
            <w:noProof/>
          </w:rPr>
          <w:t>3. Copyright Notice</w:t>
        </w:r>
        <w:r w:rsidR="00A7434A">
          <w:rPr>
            <w:noProof/>
            <w:webHidden/>
          </w:rPr>
          <w:tab/>
        </w:r>
        <w:r w:rsidR="00D65347">
          <w:rPr>
            <w:noProof/>
            <w:webHidden/>
          </w:rPr>
          <w:fldChar w:fldCharType="begin"/>
        </w:r>
        <w:r w:rsidR="00A7434A">
          <w:rPr>
            <w:noProof/>
            <w:webHidden/>
          </w:rPr>
          <w:instrText xml:space="preserve"> PAGEREF _Toc305147423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4" w:history="1">
        <w:r w:rsidR="00A7434A" w:rsidRPr="00D56C7C">
          <w:rPr>
            <w:rStyle w:val="Hyperlink"/>
            <w:noProof/>
          </w:rPr>
          <w:t>4. Acknowledgments</w:t>
        </w:r>
        <w:r w:rsidR="00A7434A">
          <w:rPr>
            <w:noProof/>
            <w:webHidden/>
          </w:rPr>
          <w:tab/>
        </w:r>
        <w:r w:rsidR="00D65347">
          <w:rPr>
            <w:noProof/>
            <w:webHidden/>
          </w:rPr>
          <w:fldChar w:fldCharType="begin"/>
        </w:r>
        <w:r w:rsidR="00A7434A">
          <w:rPr>
            <w:noProof/>
            <w:webHidden/>
          </w:rPr>
          <w:instrText xml:space="preserve"> PAGEREF _Toc305147424 \h </w:instrText>
        </w:r>
        <w:r w:rsidR="00D65347">
          <w:rPr>
            <w:noProof/>
            <w:webHidden/>
          </w:rPr>
        </w:r>
        <w:r w:rsidR="00D65347">
          <w:rPr>
            <w:noProof/>
            <w:webHidden/>
          </w:rPr>
          <w:fldChar w:fldCharType="separate"/>
        </w:r>
        <w:r w:rsidR="00EB63C8">
          <w:rPr>
            <w:noProof/>
            <w:webHidden/>
          </w:rPr>
          <w:t>2</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5" w:history="1">
        <w:r w:rsidR="00A7434A" w:rsidRPr="00D56C7C">
          <w:rPr>
            <w:rStyle w:val="Hyperlink"/>
            <w:noProof/>
          </w:rPr>
          <w:t>5. Table of Contents</w:t>
        </w:r>
        <w:r w:rsidR="00A7434A">
          <w:rPr>
            <w:noProof/>
            <w:webHidden/>
          </w:rPr>
          <w:tab/>
        </w:r>
        <w:r w:rsidR="00D65347">
          <w:rPr>
            <w:noProof/>
            <w:webHidden/>
          </w:rPr>
          <w:fldChar w:fldCharType="begin"/>
        </w:r>
        <w:r w:rsidR="00A7434A">
          <w:rPr>
            <w:noProof/>
            <w:webHidden/>
          </w:rPr>
          <w:instrText xml:space="preserve"> PAGEREF _Toc305147425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6" w:history="1">
        <w:r w:rsidR="00A7434A" w:rsidRPr="00D56C7C">
          <w:rPr>
            <w:rStyle w:val="Hyperlink"/>
            <w:noProof/>
          </w:rPr>
          <w:t>6. Motivation</w:t>
        </w:r>
        <w:r w:rsidR="00A7434A">
          <w:rPr>
            <w:noProof/>
            <w:webHidden/>
          </w:rPr>
          <w:tab/>
        </w:r>
        <w:r w:rsidR="00D65347">
          <w:rPr>
            <w:noProof/>
            <w:webHidden/>
          </w:rPr>
          <w:fldChar w:fldCharType="begin"/>
        </w:r>
        <w:r w:rsidR="00A7434A">
          <w:rPr>
            <w:noProof/>
            <w:webHidden/>
          </w:rPr>
          <w:instrText xml:space="preserve"> PAGEREF _Toc305147426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7" w:history="1">
        <w:r w:rsidR="00A7434A" w:rsidRPr="00D56C7C">
          <w:rPr>
            <w:rStyle w:val="Hyperlink"/>
            <w:noProof/>
          </w:rPr>
          <w:t>7. Introduction to SBOL</w:t>
        </w:r>
        <w:r w:rsidR="00A7434A">
          <w:rPr>
            <w:noProof/>
            <w:webHidden/>
          </w:rPr>
          <w:tab/>
        </w:r>
        <w:r w:rsidR="00D65347">
          <w:rPr>
            <w:noProof/>
            <w:webHidden/>
          </w:rPr>
          <w:fldChar w:fldCharType="begin"/>
        </w:r>
        <w:r w:rsidR="00A7434A">
          <w:rPr>
            <w:noProof/>
            <w:webHidden/>
          </w:rPr>
          <w:instrText xml:space="preserve"> PAGEREF _Toc305147427 \h </w:instrText>
        </w:r>
        <w:r w:rsidR="00D65347">
          <w:rPr>
            <w:noProof/>
            <w:webHidden/>
          </w:rPr>
        </w:r>
        <w:r w:rsidR="00D65347">
          <w:rPr>
            <w:noProof/>
            <w:webHidden/>
          </w:rPr>
          <w:fldChar w:fldCharType="separate"/>
        </w:r>
        <w:r w:rsidR="00EB63C8">
          <w:rPr>
            <w:noProof/>
            <w:webHidden/>
          </w:rPr>
          <w:t>5</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8" w:history="1">
        <w:r w:rsidR="00A7434A" w:rsidRPr="00D56C7C">
          <w:rPr>
            <w:rStyle w:val="Hyperlink"/>
            <w:noProof/>
          </w:rPr>
          <w:t>8. Description of SBOL</w:t>
        </w:r>
        <w:r w:rsidR="00A7434A">
          <w:rPr>
            <w:noProof/>
            <w:webHidden/>
          </w:rPr>
          <w:tab/>
        </w:r>
        <w:r w:rsidR="00D65347">
          <w:rPr>
            <w:noProof/>
            <w:webHidden/>
          </w:rPr>
          <w:fldChar w:fldCharType="begin"/>
        </w:r>
        <w:r w:rsidR="00A7434A">
          <w:rPr>
            <w:noProof/>
            <w:webHidden/>
          </w:rPr>
          <w:instrText xml:space="preserve"> PAGEREF _Toc305147428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29" w:history="1">
        <w:r w:rsidR="00A7434A" w:rsidRPr="00D56C7C">
          <w:rPr>
            <w:rStyle w:val="Hyperlink"/>
            <w:noProof/>
          </w:rPr>
          <w:t>8.1 Overview of SBOL</w:t>
        </w:r>
        <w:r w:rsidR="00A7434A">
          <w:rPr>
            <w:noProof/>
            <w:webHidden/>
          </w:rPr>
          <w:tab/>
        </w:r>
        <w:r w:rsidR="00D65347">
          <w:rPr>
            <w:noProof/>
            <w:webHidden/>
          </w:rPr>
          <w:fldChar w:fldCharType="begin"/>
        </w:r>
        <w:r w:rsidR="00A7434A">
          <w:rPr>
            <w:noProof/>
            <w:webHidden/>
          </w:rPr>
          <w:instrText xml:space="preserve"> PAGEREF _Toc305147429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0" w:history="1">
        <w:r w:rsidR="00A7434A" w:rsidRPr="00D56C7C">
          <w:rPr>
            <w:rStyle w:val="Hyperlink"/>
            <w:noProof/>
          </w:rPr>
          <w:t>8.2 Conventions</w:t>
        </w:r>
        <w:r w:rsidR="00A7434A">
          <w:rPr>
            <w:noProof/>
            <w:webHidden/>
          </w:rPr>
          <w:tab/>
        </w:r>
        <w:r w:rsidR="00D65347">
          <w:rPr>
            <w:noProof/>
            <w:webHidden/>
          </w:rPr>
          <w:fldChar w:fldCharType="begin"/>
        </w:r>
        <w:r w:rsidR="00A7434A">
          <w:rPr>
            <w:noProof/>
            <w:webHidden/>
          </w:rPr>
          <w:instrText xml:space="preserve"> PAGEREF _Toc305147430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1" w:history="1">
        <w:r w:rsidR="00A7434A" w:rsidRPr="00D56C7C">
          <w:rPr>
            <w:rStyle w:val="Hyperlink"/>
            <w:noProof/>
          </w:rPr>
          <w:t>8.3. SBOL vocabulary</w:t>
        </w:r>
        <w:r w:rsidR="00A7434A">
          <w:rPr>
            <w:noProof/>
            <w:webHidden/>
          </w:rPr>
          <w:tab/>
        </w:r>
        <w:r w:rsidR="00D65347">
          <w:rPr>
            <w:noProof/>
            <w:webHidden/>
          </w:rPr>
          <w:fldChar w:fldCharType="begin"/>
        </w:r>
        <w:r w:rsidR="00A7434A">
          <w:rPr>
            <w:noProof/>
            <w:webHidden/>
          </w:rPr>
          <w:instrText xml:space="preserve"> PAGEREF _Toc305147431 \h </w:instrText>
        </w:r>
        <w:r w:rsidR="00D65347">
          <w:rPr>
            <w:noProof/>
            <w:webHidden/>
          </w:rPr>
        </w:r>
        <w:r w:rsidR="00D65347">
          <w:rPr>
            <w:noProof/>
            <w:webHidden/>
          </w:rPr>
          <w:fldChar w:fldCharType="separate"/>
        </w:r>
        <w:r w:rsidR="00EB63C8">
          <w:rPr>
            <w:noProof/>
            <w:webHidden/>
          </w:rPr>
          <w:t>9</w:t>
        </w:r>
        <w:r w:rsidR="00D65347">
          <w:rPr>
            <w:noProof/>
            <w:webHidden/>
          </w:rPr>
          <w:fldChar w:fldCharType="end"/>
        </w:r>
      </w:hyperlink>
    </w:p>
    <w:p w:rsidR="00A7434A" w:rsidRDefault="00F91A85">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2" w:history="1">
        <w:r w:rsidR="00A7434A" w:rsidRPr="00D56C7C">
          <w:rPr>
            <w:rStyle w:val="Hyperlink"/>
            <w:noProof/>
          </w:rPr>
          <w:t>8.3.1 Core</w:t>
        </w:r>
        <w:r w:rsidR="00A7434A">
          <w:rPr>
            <w:noProof/>
            <w:webHidden/>
          </w:rPr>
          <w:tab/>
        </w:r>
        <w:r w:rsidR="00D65347">
          <w:rPr>
            <w:noProof/>
            <w:webHidden/>
          </w:rPr>
          <w:fldChar w:fldCharType="begin"/>
        </w:r>
        <w:r w:rsidR="00A7434A">
          <w:rPr>
            <w:noProof/>
            <w:webHidden/>
          </w:rPr>
          <w:instrText xml:space="preserve"> PAGEREF _Toc305147432 \h </w:instrText>
        </w:r>
        <w:r w:rsidR="00D65347">
          <w:rPr>
            <w:noProof/>
            <w:webHidden/>
          </w:rPr>
        </w:r>
        <w:r w:rsidR="00D65347">
          <w:rPr>
            <w:noProof/>
            <w:webHidden/>
          </w:rPr>
          <w:fldChar w:fldCharType="separate"/>
        </w:r>
        <w:r w:rsidR="00EB63C8">
          <w:rPr>
            <w:noProof/>
            <w:webHidden/>
          </w:rPr>
          <w:t>10</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3" w:history="1">
        <w:r w:rsidR="00A7434A" w:rsidRPr="00D56C7C">
          <w:rPr>
            <w:rStyle w:val="Hyperlink"/>
            <w:noProof/>
          </w:rPr>
          <w:t>8.4 Definition of the SBOL Core Data Model</w:t>
        </w:r>
        <w:r w:rsidR="00A7434A">
          <w:rPr>
            <w:noProof/>
            <w:webHidden/>
          </w:rPr>
          <w:tab/>
        </w:r>
        <w:r w:rsidR="00D65347">
          <w:rPr>
            <w:noProof/>
            <w:webHidden/>
          </w:rPr>
          <w:fldChar w:fldCharType="begin"/>
        </w:r>
        <w:r w:rsidR="00A7434A">
          <w:rPr>
            <w:noProof/>
            <w:webHidden/>
          </w:rPr>
          <w:instrText xml:space="preserve"> PAGEREF _Toc305147433 \h </w:instrText>
        </w:r>
        <w:r w:rsidR="00D65347">
          <w:rPr>
            <w:noProof/>
            <w:webHidden/>
          </w:rPr>
        </w:r>
        <w:r w:rsidR="00D65347">
          <w:rPr>
            <w:noProof/>
            <w:webHidden/>
          </w:rPr>
          <w:fldChar w:fldCharType="separate"/>
        </w:r>
        <w:r w:rsidR="00EB63C8">
          <w:rPr>
            <w:noProof/>
            <w:webHidden/>
          </w:rPr>
          <w:t>11</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4" w:history="1">
        <w:r w:rsidR="00A7434A" w:rsidRPr="00D56C7C">
          <w:rPr>
            <w:rStyle w:val="Hyperlink"/>
            <w:noProof/>
          </w:rPr>
          <w:t>8.5 SBOL Core Model Classes</w:t>
        </w:r>
        <w:r w:rsidR="00A7434A">
          <w:rPr>
            <w:noProof/>
            <w:webHidden/>
          </w:rPr>
          <w:tab/>
        </w:r>
        <w:r w:rsidR="00D65347">
          <w:rPr>
            <w:noProof/>
            <w:webHidden/>
          </w:rPr>
          <w:fldChar w:fldCharType="begin"/>
        </w:r>
        <w:r w:rsidR="00A7434A">
          <w:rPr>
            <w:noProof/>
            <w:webHidden/>
          </w:rPr>
          <w:instrText xml:space="preserve"> PAGEREF _Toc305147434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F91A85">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5" w:history="1">
        <w:r w:rsidR="00A7434A" w:rsidRPr="00D56C7C">
          <w:rPr>
            <w:rStyle w:val="Hyperlink"/>
            <w:noProof/>
          </w:rPr>
          <w:t>8.5.1 DnaComponent:</w:t>
        </w:r>
        <w:r w:rsidR="00A7434A">
          <w:rPr>
            <w:noProof/>
            <w:webHidden/>
          </w:rPr>
          <w:tab/>
        </w:r>
        <w:r w:rsidR="00D65347">
          <w:rPr>
            <w:noProof/>
            <w:webHidden/>
          </w:rPr>
          <w:fldChar w:fldCharType="begin"/>
        </w:r>
        <w:r w:rsidR="00A7434A">
          <w:rPr>
            <w:noProof/>
            <w:webHidden/>
          </w:rPr>
          <w:instrText xml:space="preserve"> PAGEREF _Toc305147435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F91A85">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6" w:history="1">
        <w:r w:rsidR="00A7434A" w:rsidRPr="00D56C7C">
          <w:rPr>
            <w:rStyle w:val="Hyperlink"/>
            <w:noProof/>
          </w:rPr>
          <w:t>8.5.2 DnaSequence:</w:t>
        </w:r>
        <w:r w:rsidR="00A7434A">
          <w:rPr>
            <w:noProof/>
            <w:webHidden/>
          </w:rPr>
          <w:tab/>
        </w:r>
        <w:r w:rsidR="00D65347">
          <w:rPr>
            <w:noProof/>
            <w:webHidden/>
          </w:rPr>
          <w:fldChar w:fldCharType="begin"/>
        </w:r>
        <w:r w:rsidR="00A7434A">
          <w:rPr>
            <w:noProof/>
            <w:webHidden/>
          </w:rPr>
          <w:instrText xml:space="preserve"> PAGEREF _Toc305147436 \h </w:instrText>
        </w:r>
        <w:r w:rsidR="00D65347">
          <w:rPr>
            <w:noProof/>
            <w:webHidden/>
          </w:rPr>
        </w:r>
        <w:r w:rsidR="00D65347">
          <w:rPr>
            <w:noProof/>
            <w:webHidden/>
          </w:rPr>
          <w:fldChar w:fldCharType="separate"/>
        </w:r>
        <w:r w:rsidR="00EB63C8">
          <w:rPr>
            <w:noProof/>
            <w:webHidden/>
          </w:rPr>
          <w:t>13</w:t>
        </w:r>
        <w:r w:rsidR="00D65347">
          <w:rPr>
            <w:noProof/>
            <w:webHidden/>
          </w:rPr>
          <w:fldChar w:fldCharType="end"/>
        </w:r>
      </w:hyperlink>
    </w:p>
    <w:p w:rsidR="00A7434A" w:rsidRDefault="00F91A85">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7" w:history="1">
        <w:r w:rsidR="00A7434A" w:rsidRPr="00D56C7C">
          <w:rPr>
            <w:rStyle w:val="Hyperlink"/>
            <w:noProof/>
          </w:rPr>
          <w:t>8.5.3 SequenceAnnotation:</w:t>
        </w:r>
        <w:r w:rsidR="00A7434A">
          <w:rPr>
            <w:noProof/>
            <w:webHidden/>
          </w:rPr>
          <w:tab/>
        </w:r>
        <w:r w:rsidR="00D65347">
          <w:rPr>
            <w:noProof/>
            <w:webHidden/>
          </w:rPr>
          <w:fldChar w:fldCharType="begin"/>
        </w:r>
        <w:r w:rsidR="00A7434A">
          <w:rPr>
            <w:noProof/>
            <w:webHidden/>
          </w:rPr>
          <w:instrText xml:space="preserve"> PAGEREF _Toc305147437 \h </w:instrText>
        </w:r>
        <w:r w:rsidR="00D65347">
          <w:rPr>
            <w:noProof/>
            <w:webHidden/>
          </w:rPr>
        </w:r>
        <w:r w:rsidR="00D65347">
          <w:rPr>
            <w:noProof/>
            <w:webHidden/>
          </w:rPr>
          <w:fldChar w:fldCharType="separate"/>
        </w:r>
        <w:r w:rsidR="00EB63C8">
          <w:rPr>
            <w:noProof/>
            <w:webHidden/>
          </w:rPr>
          <w:t>14</w:t>
        </w:r>
        <w:r w:rsidR="00D65347">
          <w:rPr>
            <w:noProof/>
            <w:webHidden/>
          </w:rPr>
          <w:fldChar w:fldCharType="end"/>
        </w:r>
      </w:hyperlink>
    </w:p>
    <w:p w:rsidR="00A7434A" w:rsidRDefault="00F91A85">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8" w:history="1">
        <w:r w:rsidR="00A7434A" w:rsidRPr="00D56C7C">
          <w:rPr>
            <w:rStyle w:val="Hyperlink"/>
            <w:noProof/>
          </w:rPr>
          <w:t>8.5.4 Collection:</w:t>
        </w:r>
        <w:r w:rsidR="00A7434A">
          <w:rPr>
            <w:noProof/>
            <w:webHidden/>
          </w:rPr>
          <w:tab/>
        </w:r>
        <w:r w:rsidR="00D65347">
          <w:rPr>
            <w:noProof/>
            <w:webHidden/>
          </w:rPr>
          <w:fldChar w:fldCharType="begin"/>
        </w:r>
        <w:r w:rsidR="00A7434A">
          <w:rPr>
            <w:noProof/>
            <w:webHidden/>
          </w:rPr>
          <w:instrText xml:space="preserve"> PAGEREF _Toc305147438 \h </w:instrText>
        </w:r>
        <w:r w:rsidR="00D65347">
          <w:rPr>
            <w:noProof/>
            <w:webHidden/>
          </w:rPr>
        </w:r>
        <w:r w:rsidR="00D65347">
          <w:rPr>
            <w:noProof/>
            <w:webHidden/>
          </w:rPr>
          <w:fldChar w:fldCharType="separate"/>
        </w:r>
        <w:r w:rsidR="00EB63C8">
          <w:rPr>
            <w:noProof/>
            <w:webHidden/>
          </w:rPr>
          <w:t>17</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39" w:history="1">
        <w:r w:rsidR="00A7434A" w:rsidRPr="00D56C7C">
          <w:rPr>
            <w:rStyle w:val="Hyperlink"/>
            <w:noProof/>
          </w:rPr>
          <w:t>9. Examples</w:t>
        </w:r>
        <w:r w:rsidR="00A7434A">
          <w:rPr>
            <w:noProof/>
            <w:webHidden/>
          </w:rPr>
          <w:tab/>
        </w:r>
        <w:r w:rsidR="00D65347">
          <w:rPr>
            <w:noProof/>
            <w:webHidden/>
          </w:rPr>
          <w:fldChar w:fldCharType="begin"/>
        </w:r>
        <w:r w:rsidR="00A7434A">
          <w:rPr>
            <w:noProof/>
            <w:webHidden/>
          </w:rPr>
          <w:instrText xml:space="preserve"> PAGEREF _Toc305147439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0" w:history="1">
        <w:r w:rsidR="00A7434A" w:rsidRPr="00D56C7C">
          <w:rPr>
            <w:rStyle w:val="Hyperlink"/>
            <w:noProof/>
          </w:rPr>
          <w:t xml:space="preserve">9.1 Annotated Composite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_Toc305147440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1" w:history="1">
        <w:r w:rsidR="00A7434A" w:rsidRPr="00D56C7C">
          <w:rPr>
            <w:rStyle w:val="Hyperlink"/>
            <w:noProof/>
          </w:rPr>
          <w:t xml:space="preserve">9.2 Multi-Tiered Annotated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_Toc305147441 \h </w:instrText>
        </w:r>
        <w:r w:rsidR="00D65347">
          <w:rPr>
            <w:noProof/>
            <w:webHidden/>
          </w:rPr>
        </w:r>
        <w:r w:rsidR="00D65347">
          <w:rPr>
            <w:noProof/>
            <w:webHidden/>
          </w:rPr>
          <w:fldChar w:fldCharType="separate"/>
        </w:r>
        <w:r w:rsidR="00EB63C8">
          <w:rPr>
            <w:noProof/>
            <w:webHidden/>
          </w:rPr>
          <w:t>21</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2" w:history="1">
        <w:r w:rsidR="00A7434A" w:rsidRPr="00D56C7C">
          <w:rPr>
            <w:rStyle w:val="Hyperlink"/>
            <w:noProof/>
          </w:rPr>
          <w:t>9.3 Partially Realized Design Template</w:t>
        </w:r>
        <w:r w:rsidR="00A7434A">
          <w:rPr>
            <w:noProof/>
            <w:webHidden/>
          </w:rPr>
          <w:tab/>
        </w:r>
        <w:r w:rsidR="00D65347">
          <w:rPr>
            <w:noProof/>
            <w:webHidden/>
          </w:rPr>
          <w:fldChar w:fldCharType="begin"/>
        </w:r>
        <w:r w:rsidR="00A7434A">
          <w:rPr>
            <w:noProof/>
            <w:webHidden/>
          </w:rPr>
          <w:instrText xml:space="preserve"> PAGEREF _Toc305147442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3" w:history="1">
        <w:r w:rsidR="00A7434A" w:rsidRPr="00D56C7C">
          <w:rPr>
            <w:rStyle w:val="Hyperlink"/>
            <w:noProof/>
          </w:rPr>
          <w:t>9.4 Collection</w:t>
        </w:r>
        <w:r w:rsidR="00A7434A">
          <w:rPr>
            <w:noProof/>
            <w:webHidden/>
          </w:rPr>
          <w:tab/>
        </w:r>
        <w:r w:rsidR="00D65347">
          <w:rPr>
            <w:noProof/>
            <w:webHidden/>
          </w:rPr>
          <w:fldChar w:fldCharType="begin"/>
        </w:r>
        <w:r w:rsidR="00A7434A">
          <w:rPr>
            <w:noProof/>
            <w:webHidden/>
          </w:rPr>
          <w:instrText xml:space="preserve"> PAGEREF _Toc305147443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4" w:history="1">
        <w:r w:rsidR="00A7434A" w:rsidRPr="00D56C7C">
          <w:rPr>
            <w:rStyle w:val="Hyperlink"/>
            <w:noProof/>
          </w:rPr>
          <w:t>10. Serialization</w:t>
        </w:r>
        <w:r w:rsidR="00A7434A">
          <w:rPr>
            <w:noProof/>
            <w:webHidden/>
          </w:rPr>
          <w:tab/>
        </w:r>
        <w:r w:rsidR="00D65347">
          <w:rPr>
            <w:noProof/>
            <w:webHidden/>
          </w:rPr>
          <w:fldChar w:fldCharType="begin"/>
        </w:r>
        <w:r w:rsidR="00A7434A">
          <w:rPr>
            <w:noProof/>
            <w:webHidden/>
          </w:rPr>
          <w:instrText xml:space="preserve"> PAGEREF _Toc305147444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5" w:history="1">
        <w:r w:rsidR="00A7434A" w:rsidRPr="00D56C7C">
          <w:rPr>
            <w:rStyle w:val="Hyperlink"/>
            <w:noProof/>
          </w:rPr>
          <w:t>11. Best Practices</w:t>
        </w:r>
        <w:r w:rsidR="00A7434A">
          <w:rPr>
            <w:noProof/>
            <w:webHidden/>
          </w:rPr>
          <w:tab/>
        </w:r>
        <w:r w:rsidR="00D65347">
          <w:rPr>
            <w:noProof/>
            <w:webHidden/>
          </w:rPr>
          <w:fldChar w:fldCharType="begin"/>
        </w:r>
        <w:r w:rsidR="00A7434A">
          <w:rPr>
            <w:noProof/>
            <w:webHidden/>
          </w:rPr>
          <w:instrText xml:space="preserve"> PAGEREF _Toc305147445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6" w:history="1">
        <w:r w:rsidR="00A7434A" w:rsidRPr="00D56C7C">
          <w:rPr>
            <w:rStyle w:val="Hyperlink"/>
            <w:noProof/>
          </w:rPr>
          <w:t>12. Authors’ Contact Information</w:t>
        </w:r>
        <w:r w:rsidR="00A7434A">
          <w:rPr>
            <w:noProof/>
            <w:webHidden/>
          </w:rPr>
          <w:tab/>
        </w:r>
        <w:r w:rsidR="00D65347">
          <w:rPr>
            <w:noProof/>
            <w:webHidden/>
          </w:rPr>
          <w:fldChar w:fldCharType="begin"/>
        </w:r>
        <w:r w:rsidR="00A7434A">
          <w:rPr>
            <w:noProof/>
            <w:webHidden/>
          </w:rPr>
          <w:instrText xml:space="preserve"> PAGEREF _Toc305147446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7" w:history="1">
        <w:r w:rsidR="00A7434A" w:rsidRPr="00D56C7C">
          <w:rPr>
            <w:rStyle w:val="Hyperlink"/>
            <w:noProof/>
          </w:rPr>
          <w:t>13. References</w:t>
        </w:r>
        <w:r w:rsidR="00A7434A">
          <w:rPr>
            <w:noProof/>
            <w:webHidden/>
          </w:rPr>
          <w:tab/>
        </w:r>
        <w:r w:rsidR="00D65347">
          <w:rPr>
            <w:noProof/>
            <w:webHidden/>
          </w:rPr>
          <w:fldChar w:fldCharType="begin"/>
        </w:r>
        <w:r w:rsidR="00A7434A">
          <w:rPr>
            <w:noProof/>
            <w:webHidden/>
          </w:rPr>
          <w:instrText xml:space="preserve"> PAGEREF _Toc305147447 \h </w:instrText>
        </w:r>
        <w:r w:rsidR="00D65347">
          <w:rPr>
            <w:noProof/>
            <w:webHidden/>
          </w:rPr>
        </w:r>
        <w:r w:rsidR="00D65347">
          <w:rPr>
            <w:noProof/>
            <w:webHidden/>
          </w:rPr>
          <w:fldChar w:fldCharType="separate"/>
        </w:r>
        <w:r w:rsidR="00EB63C8">
          <w:rPr>
            <w:noProof/>
            <w:webHidden/>
          </w:rPr>
          <w:t>24</w:t>
        </w:r>
        <w:r w:rsidR="00D65347">
          <w:rPr>
            <w:noProof/>
            <w:webHidden/>
          </w:rPr>
          <w:fldChar w:fldCharType="end"/>
        </w:r>
      </w:hyperlink>
    </w:p>
    <w:p w:rsidR="00A7434A" w:rsidRDefault="00F91A85">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8" w:history="1">
        <w:r w:rsidR="00A7434A" w:rsidRPr="00D56C7C">
          <w:rPr>
            <w:rStyle w:val="Hyperlink"/>
            <w:noProof/>
          </w:rPr>
          <w:t>14. Appendix</w:t>
        </w:r>
        <w:r w:rsidR="00A7434A">
          <w:rPr>
            <w:noProof/>
            <w:webHidden/>
          </w:rPr>
          <w:tab/>
        </w:r>
        <w:r w:rsidR="00D65347">
          <w:rPr>
            <w:noProof/>
            <w:webHidden/>
          </w:rPr>
          <w:fldChar w:fldCharType="begin"/>
        </w:r>
        <w:r w:rsidR="00A7434A">
          <w:rPr>
            <w:noProof/>
            <w:webHidden/>
          </w:rPr>
          <w:instrText xml:space="preserve"> PAGEREF _Toc305147448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9" w:history="1">
        <w:r w:rsidR="00A7434A" w:rsidRPr="00D56C7C">
          <w:rPr>
            <w:rStyle w:val="Hyperlink"/>
            <w:noProof/>
          </w:rPr>
          <w:t>14.1 Gene Expression Vocabulary</w:t>
        </w:r>
        <w:r w:rsidR="00A7434A">
          <w:rPr>
            <w:noProof/>
            <w:webHidden/>
          </w:rPr>
          <w:tab/>
        </w:r>
        <w:r w:rsidR="00D65347">
          <w:rPr>
            <w:noProof/>
            <w:webHidden/>
          </w:rPr>
          <w:fldChar w:fldCharType="begin"/>
        </w:r>
        <w:r w:rsidR="00A7434A">
          <w:rPr>
            <w:noProof/>
            <w:webHidden/>
          </w:rPr>
          <w:instrText xml:space="preserve"> PAGEREF _Toc305147449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F91A85">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50" w:history="1">
        <w:r w:rsidR="00A7434A" w:rsidRPr="00D56C7C">
          <w:rPr>
            <w:rStyle w:val="Hyperlink"/>
            <w:noProof/>
          </w:rPr>
          <w:t>14.2 SBOL:DNA Construction Vocabulary</w:t>
        </w:r>
        <w:r w:rsidR="00A7434A">
          <w:rPr>
            <w:noProof/>
            <w:webHidden/>
          </w:rPr>
          <w:tab/>
        </w:r>
        <w:r w:rsidR="00D65347">
          <w:rPr>
            <w:noProof/>
            <w:webHidden/>
          </w:rPr>
          <w:fldChar w:fldCharType="begin"/>
        </w:r>
        <w:r w:rsidR="00A7434A">
          <w:rPr>
            <w:noProof/>
            <w:webHidden/>
          </w:rPr>
          <w:instrText xml:space="preserve"> PAGEREF _Toc305147450 \h </w:instrText>
        </w:r>
        <w:r w:rsidR="00D65347">
          <w:rPr>
            <w:noProof/>
            <w:webHidden/>
          </w:rPr>
        </w:r>
        <w:r w:rsidR="00D65347">
          <w:rPr>
            <w:noProof/>
            <w:webHidden/>
          </w:rPr>
          <w:fldChar w:fldCharType="separate"/>
        </w:r>
        <w:r w:rsidR="00EB63C8">
          <w:rPr>
            <w:noProof/>
            <w:webHidden/>
          </w:rPr>
          <w:t>26</w:t>
        </w:r>
        <w:r w:rsidR="00D65347">
          <w:rPr>
            <w:noProof/>
            <w:webHidden/>
          </w:rPr>
          <w:fldChar w:fldCharType="end"/>
        </w:r>
      </w:hyperlink>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A77B3E" w:rsidRDefault="00E274F1">
      <w:pPr>
        <w:pStyle w:val="Heading1"/>
        <w:spacing w:before="0" w:line="240" w:lineRule="auto"/>
      </w:pPr>
      <w:bookmarkStart w:id="28" w:name="h.8170b7f28cae"/>
      <w:bookmarkEnd w:id="28"/>
      <w:r>
        <w:t xml:space="preserve"> </w:t>
      </w:r>
      <w:bookmarkStart w:id="29" w:name="_Toc305145358"/>
      <w:bookmarkStart w:id="30" w:name="_Toc305147426"/>
      <w:r>
        <w:t>6. Motivation</w:t>
      </w:r>
      <w:bookmarkEnd w:id="29"/>
      <w:bookmarkEnd w:id="30"/>
    </w:p>
    <w:p w:rsidR="00A77B3E" w:rsidRDefault="00E274F1">
      <w:pPr>
        <w:spacing w:before="0" w:after="0" w:line="240" w:lineRule="auto"/>
        <w:ind w:left="0" w:right="0" w:firstLine="0"/>
        <w:rPr>
          <w:sz w:val="22"/>
          <w:szCs w:val="22"/>
        </w:rPr>
      </w:pPr>
      <w:r>
        <w:rPr>
          <w:sz w:val="22"/>
          <w:szCs w:val="22"/>
        </w:rPr>
        <w:t xml:space="preserve">Synthetic biology is an engineering discipline where biological components, usually in the form of segments of DNA, are assembled to form devices and systems with more complex functions.  A number of software tools have been developed to help synthetic </w:t>
      </w:r>
      <w:r>
        <w:rPr>
          <w:sz w:val="22"/>
          <w:szCs w:val="22"/>
        </w:rPr>
        <w:lastRenderedPageBreak/>
        <w:t>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definition of a standard for electronic information exchange would also help the refinement of standards for the DNA components themselves, through an iterative 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31" w:name="h.1r922o6ke8ad"/>
      <w:bookmarkEnd w:id="31"/>
    </w:p>
    <w:p w:rsidR="00A77B3E" w:rsidRDefault="00E274F1">
      <w:pPr>
        <w:pStyle w:val="Heading1"/>
        <w:spacing w:before="0" w:line="240" w:lineRule="auto"/>
      </w:pPr>
      <w:bookmarkStart w:id="32" w:name="h.0adb26a44765"/>
      <w:bookmarkEnd w:id="32"/>
      <w:r>
        <w:t xml:space="preserve"> </w:t>
      </w:r>
      <w:bookmarkStart w:id="33" w:name="_Toc305145359"/>
      <w:bookmarkStart w:id="34" w:name="_Toc305147427"/>
      <w:r>
        <w:t>7. Introduction to SBOL</w:t>
      </w:r>
      <w:bookmarkEnd w:id="33"/>
      <w:bookmarkEnd w:id="34"/>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xml:space="preserve">, Eugene, and </w:t>
      </w:r>
      <w:r>
        <w:rPr>
          <w:sz w:val="22"/>
          <w:szCs w:val="22"/>
        </w:rPr>
        <w:lastRenderedPageBreak/>
        <w:t>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w:t>
      </w:r>
      <w:r>
        <w:rPr>
          <w:sz w:val="22"/>
          <w:szCs w:val="22"/>
        </w:rPr>
        <w:lastRenderedPageBreak/>
        <w:t xml:space="preserve">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35" w:name="h.xrwvetg8odjf"/>
      <w:bookmarkStart w:id="36" w:name="h.jypjev1jpdi2"/>
      <w:bookmarkStart w:id="37" w:name="h.ctxlhyombxkw"/>
      <w:bookmarkStart w:id="38" w:name="_Toc305145360"/>
      <w:bookmarkStart w:id="39" w:name="_Toc305147428"/>
      <w:bookmarkEnd w:id="35"/>
      <w:bookmarkEnd w:id="36"/>
      <w:bookmarkEnd w:id="37"/>
      <w:r>
        <w:lastRenderedPageBreak/>
        <w:t>8. Description of SBOL</w:t>
      </w:r>
      <w:bookmarkEnd w:id="38"/>
      <w:bookmarkEnd w:id="39"/>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40" w:name="h.1s73nqe228fi"/>
      <w:bookmarkStart w:id="41" w:name="_Toc305145361"/>
      <w:bookmarkStart w:id="42" w:name="_Toc305147429"/>
      <w:bookmarkEnd w:id="40"/>
      <w:r>
        <w:t>8.1 Overview of SBOL</w:t>
      </w:r>
      <w:bookmarkEnd w:id="41"/>
      <w:bookmarkEnd w:id="42"/>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43" w:name="h.75dwco6ytxl8"/>
      <w:bookmarkStart w:id="44" w:name="_Toc305145362"/>
      <w:bookmarkStart w:id="45" w:name="_Toc305147430"/>
      <w:bookmarkEnd w:id="43"/>
      <w:r>
        <w:t>8.2 Conventions</w:t>
      </w:r>
      <w:bookmarkEnd w:id="44"/>
      <w:bookmarkEnd w:id="45"/>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 xml:space="preserve">DCØ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 xml:space="preserve">DCs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SArpØ</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(terminal SA)</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E274F1" w:rsidP="00944EAE">
      <w:pPr>
        <w:spacing w:before="0" w:after="0" w:line="240" w:lineRule="auto"/>
        <w:ind w:left="0" w:firstLine="0"/>
        <w:rPr>
          <w:b/>
          <w:bCs/>
          <w:sz w:val="22"/>
          <w:szCs w:val="22"/>
        </w:rPr>
      </w:pPr>
      <w:r>
        <w:rPr>
          <w:b/>
          <w:bCs/>
          <w:sz w:val="22"/>
          <w:szCs w:val="22"/>
        </w:rPr>
        <w:t>SBOL versions and releases</w:t>
      </w:r>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46" w:name="h.xq1v5chjvjim"/>
      <w:bookmarkStart w:id="47" w:name="_Toc305145363"/>
      <w:bookmarkStart w:id="48" w:name="_Toc305147431"/>
      <w:bookmarkEnd w:id="46"/>
      <w:r>
        <w:t>8.3. SBOL vocabulary</w:t>
      </w:r>
      <w:bookmarkEnd w:id="47"/>
      <w:bookmarkEnd w:id="48"/>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49" w:name="h.elrf85pbz8zm"/>
      <w:bookmarkEnd w:id="49"/>
    </w:p>
    <w:p w:rsidR="00A77B3E" w:rsidRDefault="00E274F1">
      <w:pPr>
        <w:pStyle w:val="Heading3"/>
        <w:pageBreakBefore/>
        <w:spacing w:line="240" w:lineRule="auto"/>
      </w:pPr>
      <w:bookmarkStart w:id="50" w:name="h.x598seop9g4x"/>
      <w:bookmarkStart w:id="51" w:name="h.6bsx5lce7ubx"/>
      <w:bookmarkStart w:id="52" w:name="_Toc305145364"/>
      <w:bookmarkStart w:id="53" w:name="_Toc305147432"/>
      <w:bookmarkEnd w:id="50"/>
      <w:bookmarkEnd w:id="51"/>
      <w:r>
        <w:lastRenderedPageBreak/>
        <w:t>8.3.1 Core</w:t>
      </w:r>
      <w:bookmarkEnd w:id="52"/>
      <w:bookmarkEnd w:id="53"/>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54" w:name="h.b089i350uvkt"/>
      <w:bookmarkEnd w:id="54"/>
    </w:p>
    <w:p w:rsidR="00A77B3E" w:rsidRDefault="00E274F1">
      <w:pPr>
        <w:pStyle w:val="Heading2"/>
        <w:spacing w:before="360" w:after="80" w:line="240" w:lineRule="auto"/>
      </w:pPr>
      <w:bookmarkStart w:id="55" w:name="h.3kdldjcsxaye"/>
      <w:bookmarkStart w:id="56" w:name="_Toc305145365"/>
      <w:bookmarkStart w:id="57" w:name="_Toc305147433"/>
      <w:bookmarkEnd w:id="55"/>
      <w:r>
        <w:lastRenderedPageBreak/>
        <w:t>8.4 Definition of the SBOL Core Data Model</w:t>
      </w:r>
      <w:bookmarkEnd w:id="56"/>
      <w:bookmarkEnd w:id="57"/>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7F28A50E" wp14:editId="5551144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5" w:history="1">
              <w:r>
                <w:rPr>
                  <w:color w:val="000099"/>
                  <w:u w:val="single"/>
                </w:rPr>
                <w:t>OMG</w:t>
              </w:r>
            </w:hyperlink>
            <w:hyperlink r:id="rId156" w:history="1">
              <w:r>
                <w:rPr>
                  <w:color w:val="000099"/>
                  <w:u w:val="single"/>
                </w:rPr>
                <w:t xml:space="preserve"> 2005</w:t>
              </w:r>
            </w:hyperlink>
            <w:r>
              <w:t xml:space="preserve">). Classes (rectangles) are named at the top and connected by associations (arrows). Each association is </w:t>
            </w:r>
            <w:proofErr w:type="spellStart"/>
            <w:r>
              <w:t>labelled</w:t>
            </w:r>
            <w:proofErr w:type="spellEnd"/>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58" w:name="h.jdjwoe7czz9g"/>
      <w:bookmarkStart w:id="59" w:name="_Toc305145366"/>
      <w:bookmarkStart w:id="60" w:name="_Toc305147434"/>
      <w:bookmarkEnd w:id="58"/>
      <w:r>
        <w:lastRenderedPageBreak/>
        <w:t>8.5 SBOL Core Model Classes</w:t>
      </w:r>
      <w:bookmarkEnd w:id="59"/>
      <w:bookmarkEnd w:id="60"/>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61" w:name="h.3opa8mcnyhus"/>
      <w:bookmarkStart w:id="62" w:name="_Toc305145367"/>
      <w:bookmarkStart w:id="63" w:name="_Toc305147435"/>
      <w:bookmarkEnd w:id="61"/>
      <w:r>
        <w:t xml:space="preserve">8.5.1 </w:t>
      </w:r>
      <w:proofErr w:type="spellStart"/>
      <w:r>
        <w:t>DnaComponent</w:t>
      </w:r>
      <w:proofErr w:type="spellEnd"/>
      <w:r>
        <w:t>:</w:t>
      </w:r>
      <w:bookmarkEnd w:id="62"/>
      <w:bookmarkEnd w:id="63"/>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7" w:anchor="P0123" w:history="1">
              <w:r w:rsidRPr="006216A1">
                <w:rPr>
                  <w:rFonts w:eastAsia="Arial" w:cs="Arial"/>
                  <w:color w:val="000099"/>
                  <w:sz w:val="22"/>
                  <w:szCs w:val="22"/>
                  <w:u w:val="single"/>
                </w:rPr>
                <w:t>http</w:t>
              </w:r>
            </w:hyperlink>
            <w:hyperlink r:id="rId158"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59" w:anchor="P0123" w:history="1">
              <w:r w:rsidRPr="006216A1">
                <w:rPr>
                  <w:rFonts w:eastAsia="Arial" w:cs="Arial"/>
                  <w:color w:val="000099"/>
                  <w:sz w:val="22"/>
                  <w:szCs w:val="22"/>
                  <w:u w:val="single"/>
                </w:rPr>
                <w:t>sbols</w:t>
              </w:r>
            </w:hyperlink>
            <w:hyperlink r:id="rId160" w:anchor="P0123" w:history="1">
              <w:r w:rsidRPr="006216A1">
                <w:rPr>
                  <w:rFonts w:eastAsia="Arial" w:cs="Arial"/>
                  <w:color w:val="000099"/>
                  <w:sz w:val="22"/>
                  <w:szCs w:val="22"/>
                  <w:u w:val="single"/>
                </w:rPr>
                <w:t>.</w:t>
              </w:r>
            </w:hyperlink>
            <w:hyperlink r:id="rId161" w:anchor="P0123" w:history="1">
              <w:proofErr w:type="gramStart"/>
              <w:r w:rsidRPr="006216A1">
                <w:rPr>
                  <w:rFonts w:eastAsia="Arial" w:cs="Arial"/>
                  <w:color w:val="000099"/>
                  <w:sz w:val="22"/>
                  <w:szCs w:val="22"/>
                  <w:u w:val="single"/>
                </w:rPr>
                <w:t>org</w:t>
              </w:r>
            </w:hyperlink>
            <w:hyperlink r:id="rId162" w:anchor="P0123" w:history="1">
              <w:r w:rsidRPr="006216A1">
                <w:rPr>
                  <w:rFonts w:eastAsia="Arial" w:cs="Arial"/>
                  <w:color w:val="000099"/>
                  <w:sz w:val="22"/>
                  <w:szCs w:val="22"/>
                  <w:u w:val="single"/>
                </w:rPr>
                <w:t>/</w:t>
              </w:r>
            </w:hyperlink>
            <w:hyperlink r:id="rId163" w:anchor="P0123" w:history="1">
              <w:r w:rsidRPr="006216A1">
                <w:rPr>
                  <w:rFonts w:eastAsia="Arial" w:cs="Arial"/>
                  <w:color w:val="000099"/>
                  <w:sz w:val="22"/>
                  <w:szCs w:val="22"/>
                  <w:u w:val="single"/>
                </w:rPr>
                <w:t>data</w:t>
              </w:r>
              <w:proofErr w:type="gramEnd"/>
            </w:hyperlink>
            <w:hyperlink r:id="rId164" w:anchor="P0123" w:history="1">
              <w:r w:rsidRPr="006216A1">
                <w:rPr>
                  <w:rFonts w:eastAsia="Arial" w:cs="Arial"/>
                  <w:color w:val="000099"/>
                  <w:sz w:val="22"/>
                  <w:szCs w:val="22"/>
                  <w:u w:val="single"/>
                </w:rPr>
                <w:t>#</w:t>
              </w:r>
            </w:hyperlink>
            <w:hyperlink r:id="rId165" w:anchor="P0123" w:history="1">
              <w:r w:rsidRPr="006216A1">
                <w:rPr>
                  <w:rFonts w:eastAsia="Arial" w:cs="Arial"/>
                  <w:color w:val="000099"/>
                  <w:sz w:val="22"/>
                  <w:szCs w:val="22"/>
                  <w:u w:val="single"/>
                </w:rPr>
                <w:t>P</w:t>
              </w:r>
            </w:hyperlink>
            <w:hyperlink r:id="rId166"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rPr>
          <w:sz w:val="22"/>
          <w:szCs w:val="22"/>
        </w:rPr>
      </w:pPr>
      <w:r>
        <w:rPr>
          <w:sz w:val="22"/>
          <w:szCs w:val="22"/>
        </w:rPr>
        <w:br w:type="page"/>
      </w:r>
    </w:p>
    <w:p w:rsidR="00A77B3E" w:rsidRDefault="00E274F1">
      <w:pPr>
        <w:spacing w:before="0" w:after="0" w:line="240" w:lineRule="auto"/>
        <w:ind w:left="0" w:right="0" w:firstLine="0"/>
        <w:rPr>
          <w:sz w:val="22"/>
          <w:szCs w:val="22"/>
        </w:rPr>
      </w:pPr>
      <w:r>
        <w:rPr>
          <w:sz w:val="22"/>
          <w:szCs w:val="22"/>
        </w:rPr>
        <w:lastRenderedPageBreak/>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for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or provisional </w:t>
            </w:r>
            <w:proofErr w:type="spellStart"/>
            <w:r>
              <w:rPr>
                <w:sz w:val="22"/>
                <w:szCs w:val="22"/>
              </w:rPr>
              <w:t>SBOL</w:t>
            </w:r>
            <w:proofErr w:type="gramStart"/>
            <w:r>
              <w:rPr>
                <w:sz w:val="22"/>
                <w:szCs w:val="22"/>
              </w:rPr>
              <w:t>:Vocabulary</w:t>
            </w:r>
            <w:proofErr w:type="spellEnd"/>
            <w:proofErr w:type="gramEnd"/>
            <w:r>
              <w:rPr>
                <w:sz w:val="22"/>
                <w:szCs w:val="22"/>
              </w:rPr>
              <w:t xml:space="preserve"> extensions. These provide a defined terminology of types of </w:t>
            </w:r>
            <w:proofErr w:type="spellStart"/>
            <w:r>
              <w:rPr>
                <w:i/>
                <w:iCs/>
                <w:sz w:val="22"/>
                <w:szCs w:val="22"/>
              </w:rPr>
              <w:t>DnaComponents</w:t>
            </w:r>
            <w:proofErr w:type="spellEnd"/>
            <w:r>
              <w:rPr>
                <w:sz w:val="22"/>
                <w:szCs w:val="22"/>
              </w:rPr>
              <w:t>. This vocabulary may be extended, please contact the SBOL Editors (see section 11 for contact information).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64" w:name="_Toc305145368"/>
      <w:bookmarkStart w:id="65" w:name="_Toc305147436"/>
      <w:r>
        <w:t xml:space="preserve">8.5.2 </w:t>
      </w:r>
      <w:proofErr w:type="spellStart"/>
      <w:r>
        <w:t>DnaSequence</w:t>
      </w:r>
      <w:proofErr w:type="spellEnd"/>
      <w:r>
        <w:t>:</w:t>
      </w:r>
      <w:bookmarkEnd w:id="64"/>
      <w:bookmarkEnd w:id="65"/>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7" w:history="1">
              <w:r>
                <w:rPr>
                  <w:color w:val="000099"/>
                  <w:sz w:val="22"/>
                  <w:szCs w:val="22"/>
                  <w:u w:val="single"/>
                </w:rPr>
                <w:t>http</w:t>
              </w:r>
            </w:hyperlink>
            <w:hyperlink r:id="rId168" w:history="1">
              <w:proofErr w:type="gramStart"/>
              <w:r>
                <w:rPr>
                  <w:color w:val="000099"/>
                  <w:sz w:val="22"/>
                  <w:szCs w:val="22"/>
                  <w:u w:val="single"/>
                </w:rPr>
                <w:t>:/</w:t>
              </w:r>
              <w:proofErr w:type="gramEnd"/>
              <w:r>
                <w:rPr>
                  <w:color w:val="000099"/>
                  <w:sz w:val="22"/>
                  <w:szCs w:val="22"/>
                  <w:u w:val="single"/>
                </w:rPr>
                <w:t>/</w:t>
              </w:r>
            </w:hyperlink>
            <w:hyperlink r:id="rId169" w:history="1">
              <w:r>
                <w:rPr>
                  <w:color w:val="000099"/>
                  <w:sz w:val="22"/>
                  <w:szCs w:val="22"/>
                  <w:u w:val="single"/>
                </w:rPr>
                <w:t>www</w:t>
              </w:r>
            </w:hyperlink>
            <w:hyperlink r:id="rId170" w:history="1">
              <w:r>
                <w:rPr>
                  <w:color w:val="000099"/>
                  <w:sz w:val="22"/>
                  <w:szCs w:val="22"/>
                  <w:u w:val="single"/>
                </w:rPr>
                <w:t>.</w:t>
              </w:r>
            </w:hyperlink>
            <w:hyperlink r:id="rId171" w:history="1">
              <w:proofErr w:type="gramStart"/>
              <w:r>
                <w:rPr>
                  <w:color w:val="000099"/>
                  <w:sz w:val="22"/>
                  <w:szCs w:val="22"/>
                  <w:u w:val="single"/>
                </w:rPr>
                <w:t>genomatix</w:t>
              </w:r>
              <w:proofErr w:type="gramEnd"/>
            </w:hyperlink>
            <w:hyperlink r:id="rId172" w:history="1">
              <w:r>
                <w:rPr>
                  <w:color w:val="000099"/>
                  <w:sz w:val="22"/>
                  <w:szCs w:val="22"/>
                  <w:u w:val="single"/>
                </w:rPr>
                <w:t>.</w:t>
              </w:r>
            </w:hyperlink>
            <w:hyperlink r:id="rId173" w:history="1">
              <w:r>
                <w:rPr>
                  <w:color w:val="000099"/>
                  <w:sz w:val="22"/>
                  <w:szCs w:val="22"/>
                  <w:u w:val="single"/>
                </w:rPr>
                <w:t>de</w:t>
              </w:r>
            </w:hyperlink>
            <w:hyperlink r:id="rId174" w:history="1">
              <w:r>
                <w:rPr>
                  <w:color w:val="000099"/>
                  <w:sz w:val="22"/>
                  <w:szCs w:val="22"/>
                  <w:u w:val="single"/>
                </w:rPr>
                <w:t>/</w:t>
              </w:r>
            </w:hyperlink>
            <w:hyperlink r:id="rId175" w:history="1">
              <w:r>
                <w:rPr>
                  <w:color w:val="000099"/>
                  <w:sz w:val="22"/>
                  <w:szCs w:val="22"/>
                  <w:u w:val="single"/>
                </w:rPr>
                <w:t>online</w:t>
              </w:r>
            </w:hyperlink>
            <w:hyperlink r:id="rId176" w:history="1">
              <w:r>
                <w:rPr>
                  <w:color w:val="000099"/>
                  <w:sz w:val="22"/>
                  <w:szCs w:val="22"/>
                  <w:u w:val="single"/>
                </w:rPr>
                <w:t>_</w:t>
              </w:r>
            </w:hyperlink>
            <w:hyperlink r:id="rId177" w:history="1">
              <w:r>
                <w:rPr>
                  <w:color w:val="000099"/>
                  <w:sz w:val="22"/>
                  <w:szCs w:val="22"/>
                  <w:u w:val="single"/>
                </w:rPr>
                <w:t>help</w:t>
              </w:r>
            </w:hyperlink>
            <w:hyperlink r:id="rId178" w:history="1">
              <w:r>
                <w:rPr>
                  <w:color w:val="000099"/>
                  <w:sz w:val="22"/>
                  <w:szCs w:val="22"/>
                  <w:u w:val="single"/>
                </w:rPr>
                <w:t>/</w:t>
              </w:r>
            </w:hyperlink>
            <w:hyperlink r:id="rId179" w:history="1">
              <w:r>
                <w:rPr>
                  <w:color w:val="000099"/>
                  <w:sz w:val="22"/>
                  <w:szCs w:val="22"/>
                  <w:u w:val="single"/>
                </w:rPr>
                <w:t>help</w:t>
              </w:r>
            </w:hyperlink>
            <w:hyperlink r:id="rId180" w:history="1">
              <w:r>
                <w:rPr>
                  <w:color w:val="000099"/>
                  <w:sz w:val="22"/>
                  <w:szCs w:val="22"/>
                  <w:u w:val="single"/>
                </w:rPr>
                <w:t>/</w:t>
              </w:r>
            </w:hyperlink>
            <w:hyperlink r:id="rId181" w:history="1">
              <w:r>
                <w:rPr>
                  <w:color w:val="000099"/>
                  <w:sz w:val="22"/>
                  <w:szCs w:val="22"/>
                  <w:u w:val="single"/>
                </w:rPr>
                <w:t>sequence</w:t>
              </w:r>
            </w:hyperlink>
            <w:hyperlink r:id="rId182" w:history="1">
              <w:r>
                <w:rPr>
                  <w:color w:val="000099"/>
                  <w:sz w:val="22"/>
                  <w:szCs w:val="22"/>
                  <w:u w:val="single"/>
                </w:rPr>
                <w:t>_</w:t>
              </w:r>
            </w:hyperlink>
            <w:hyperlink r:id="rId183" w:history="1">
              <w:r>
                <w:rPr>
                  <w:color w:val="000099"/>
                  <w:sz w:val="22"/>
                  <w:szCs w:val="22"/>
                  <w:u w:val="single"/>
                </w:rPr>
                <w:t>formats</w:t>
              </w:r>
            </w:hyperlink>
            <w:hyperlink r:id="rId184" w:history="1">
              <w:r>
                <w:rPr>
                  <w:color w:val="000099"/>
                  <w:sz w:val="22"/>
                  <w:szCs w:val="22"/>
                  <w:u w:val="single"/>
                </w:rPr>
                <w:t>.</w:t>
              </w:r>
            </w:hyperlink>
            <w:hyperlink r:id="rId185"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66" w:name="h.dopys0olo4uw"/>
      <w:bookmarkStart w:id="67" w:name="_Toc305145369"/>
      <w:bookmarkStart w:id="68" w:name="_Toc305147437"/>
      <w:bookmarkEnd w:id="66"/>
      <w:r>
        <w:t xml:space="preserve">8.5.3 </w:t>
      </w:r>
      <w:proofErr w:type="spellStart"/>
      <w:r>
        <w:t>SequenceAnnotation</w:t>
      </w:r>
      <w:proofErr w:type="spellEnd"/>
      <w:r>
        <w:t>:</w:t>
      </w:r>
      <w:bookmarkEnd w:id="67"/>
      <w:bookmarkEnd w:id="68"/>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RDefault="00E274F1" w:rsidP="00AA6B86">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DD7B82">
              <w:rPr>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 Finally, a </w:t>
            </w:r>
            <w:r w:rsidRPr="00DD7B82">
              <w:rPr>
                <w:rFonts w:ascii="Courier New" w:eastAsia="Courier New" w:hAnsi="Courier New" w:cs="Courier New"/>
                <w:sz w:val="22"/>
                <w:szCs w:val="22"/>
              </w:rPr>
              <w:t xml:space="preserve">null </w:t>
            </w:r>
            <w:r w:rsidRPr="00DD7B82">
              <w:rPr>
                <w:sz w:val="22"/>
                <w:szCs w:val="22"/>
              </w:rPr>
              <w:t xml:space="preserve">value for a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property indicates the terminal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within a given </w:t>
            </w:r>
            <w:proofErr w:type="spellStart"/>
            <w:r w:rsidRPr="00DD7B82">
              <w:rPr>
                <w:i/>
                <w:iCs/>
                <w:sz w:val="22"/>
                <w:szCs w:val="22"/>
              </w:rPr>
              <w:t>DnaComponent</w:t>
            </w:r>
            <w:proofErr w:type="spellEnd"/>
            <w:r w:rsidRPr="00DD7B82">
              <w:rPr>
                <w:sz w:val="22"/>
                <w:szCs w:val="22"/>
              </w:rPr>
              <w:t xml:space="preserve">. Absence of the </w:t>
            </w:r>
            <w:proofErr w:type="gramStart"/>
            <w:r w:rsidRPr="00DD7B82">
              <w:rPr>
                <w:i/>
                <w:sz w:val="22"/>
                <w:szCs w:val="22"/>
              </w:rPr>
              <w:t>precedes</w:t>
            </w:r>
            <w:proofErr w:type="gramEnd"/>
            <w:r w:rsidRPr="00DD7B82">
              <w:rPr>
                <w:sz w:val="22"/>
                <w:szCs w:val="22"/>
              </w:rPr>
              <w:t xml:space="preserve"> relation indicates this </w:t>
            </w:r>
            <w:r w:rsidR="00AA6B86" w:rsidRPr="00DD7B82">
              <w:rPr>
                <w:sz w:val="22"/>
                <w:szCs w:val="22"/>
              </w:rPr>
              <w:t>knowledge</w:t>
            </w:r>
            <w:r w:rsidRPr="00DD7B82">
              <w:rPr>
                <w:sz w:val="22"/>
                <w:szCs w:val="22"/>
              </w:rPr>
              <w:t xml:space="preserve"> is not known</w:t>
            </w:r>
            <w:r w:rsidR="00906DAB" w:rsidRPr="00DD7B82">
              <w:rPr>
                <w:sz w:val="22"/>
                <w:szCs w:val="22"/>
              </w:rPr>
              <w:t>.</w:t>
            </w:r>
          </w:p>
          <w:p w:rsidR="0001600A" w:rsidRDefault="0001600A" w:rsidP="00AA6B86">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less 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69" w:name="_Toc305145370"/>
      <w:bookmarkStart w:id="70" w:name="_Toc305147438"/>
    </w:p>
    <w:p w:rsidR="00A77B3E" w:rsidRDefault="00E274F1">
      <w:pPr>
        <w:pStyle w:val="Heading3"/>
        <w:spacing w:before="0" w:line="240" w:lineRule="auto"/>
      </w:pPr>
      <w:r>
        <w:t>8.5.4 Collection:</w:t>
      </w:r>
      <w:bookmarkEnd w:id="69"/>
      <w:bookmarkEnd w:id="70"/>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71" w:name="h.2suiw21j4er2"/>
      <w:bookmarkStart w:id="72" w:name="h.vdpbarbm6kg7"/>
      <w:bookmarkStart w:id="73" w:name="h.y6z3yr417ap7"/>
      <w:bookmarkStart w:id="74" w:name="_Toc305145371"/>
      <w:bookmarkStart w:id="75" w:name="_Toc305147439"/>
      <w:bookmarkEnd w:id="71"/>
      <w:bookmarkEnd w:id="72"/>
      <w:bookmarkEnd w:id="73"/>
      <w:r>
        <w:lastRenderedPageBreak/>
        <w:t>9. Examples</w:t>
      </w:r>
      <w:bookmarkEnd w:id="74"/>
      <w:bookmarkEnd w:id="75"/>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76" w:name="h.onkh97rabbbm"/>
      <w:bookmarkStart w:id="77" w:name="_Toc305145372"/>
      <w:bookmarkStart w:id="78" w:name="_Toc305147440"/>
      <w:bookmarkEnd w:id="76"/>
      <w:r>
        <w:t xml:space="preserve">9.1 Annotated Composite </w:t>
      </w:r>
      <w:proofErr w:type="spellStart"/>
      <w:r>
        <w:rPr>
          <w:i/>
          <w:iCs/>
        </w:rPr>
        <w:t>DnaComponent</w:t>
      </w:r>
      <w:bookmarkEnd w:id="77"/>
      <w:bookmarkEnd w:id="78"/>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6" w:history="1">
        <w:r>
          <w:rPr>
            <w:color w:val="000099"/>
            <w:sz w:val="22"/>
            <w:szCs w:val="22"/>
            <w:u w:val="single"/>
          </w:rPr>
          <w:t>http</w:t>
        </w:r>
      </w:hyperlink>
      <w:hyperlink r:id="rId187" w:history="1">
        <w:proofErr w:type="gramStart"/>
        <w:r>
          <w:rPr>
            <w:color w:val="000099"/>
            <w:sz w:val="22"/>
            <w:szCs w:val="22"/>
            <w:u w:val="single"/>
          </w:rPr>
          <w:t>:/</w:t>
        </w:r>
        <w:proofErr w:type="gramEnd"/>
        <w:r>
          <w:rPr>
            <w:color w:val="000099"/>
            <w:sz w:val="22"/>
            <w:szCs w:val="22"/>
            <w:u w:val="single"/>
          </w:rPr>
          <w:t>/</w:t>
        </w:r>
      </w:hyperlink>
      <w:hyperlink r:id="rId188" w:history="1">
        <w:r>
          <w:rPr>
            <w:color w:val="000099"/>
            <w:sz w:val="22"/>
            <w:szCs w:val="22"/>
            <w:u w:val="single"/>
          </w:rPr>
          <w:t>partsregistry</w:t>
        </w:r>
      </w:hyperlink>
      <w:hyperlink r:id="rId189" w:history="1">
        <w:r>
          <w:rPr>
            <w:color w:val="000099"/>
            <w:sz w:val="22"/>
            <w:szCs w:val="22"/>
            <w:u w:val="single"/>
          </w:rPr>
          <w:t>.</w:t>
        </w:r>
      </w:hyperlink>
      <w:hyperlink r:id="rId190"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2" w:history="1">
              <w:r>
                <w:rPr>
                  <w:color w:val="000099"/>
                  <w:u w:val="single"/>
                </w:rPr>
                <w:t>http</w:t>
              </w:r>
            </w:hyperlink>
            <w:hyperlink r:id="rId193" w:history="1">
              <w:proofErr w:type="gramStart"/>
              <w:r>
                <w:rPr>
                  <w:color w:val="000099"/>
                  <w:u w:val="single"/>
                </w:rPr>
                <w:t>:/</w:t>
              </w:r>
              <w:proofErr w:type="gramEnd"/>
              <w:r>
                <w:rPr>
                  <w:color w:val="000099"/>
                  <w:u w:val="single"/>
                </w:rPr>
                <w:t>/</w:t>
              </w:r>
            </w:hyperlink>
            <w:hyperlink r:id="rId194" w:history="1">
              <w:r>
                <w:rPr>
                  <w:color w:val="000099"/>
                  <w:u w:val="single"/>
                </w:rPr>
                <w:t>partsregistry</w:t>
              </w:r>
            </w:hyperlink>
            <w:hyperlink r:id="rId195" w:history="1">
              <w:r>
                <w:rPr>
                  <w:color w:val="000099"/>
                  <w:u w:val="single"/>
                </w:rPr>
                <w:t>.</w:t>
              </w:r>
            </w:hyperlink>
            <w:hyperlink r:id="rId196"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5318760" cy="1706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18760" cy="17068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lastRenderedPageBreak/>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79"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80"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81"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82" w:name="h.nb2uwj5vow15"/>
      <w:bookmarkStart w:id="83" w:name="_Toc305145373"/>
      <w:bookmarkStart w:id="84" w:name="_Toc305147441"/>
      <w:bookmarkEnd w:id="82"/>
      <w:r>
        <w:lastRenderedPageBreak/>
        <w:t xml:space="preserve">9.2 Multi-Tiered Annotated </w:t>
      </w:r>
      <w:proofErr w:type="spellStart"/>
      <w:r>
        <w:rPr>
          <w:i/>
          <w:iCs/>
        </w:rPr>
        <w:t>DnaComponent</w:t>
      </w:r>
      <w:bookmarkEnd w:id="83"/>
      <w:bookmarkEnd w:id="84"/>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proofErr w:type="spellStart"/>
      <w:r>
        <w:rPr>
          <w:sz w:val="22"/>
          <w:szCs w:val="22"/>
        </w:rPr>
        <w:t>subcomposition</w:t>
      </w:r>
      <w:proofErr w:type="spellEnd"/>
      <w:r>
        <w:rPr>
          <w:sz w:val="22"/>
          <w:szCs w:val="22"/>
        </w:rPr>
        <w:t xml:space="preserve">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85" w:name="h.1wzxn6rqn12o"/>
            <w:bookmarkEnd w:id="85"/>
            <w:r>
              <w:rPr>
                <w:noProof/>
              </w:rPr>
              <w:drawing>
                <wp:inline distT="0" distB="0" distL="0" distR="0" wp14:anchorId="425D9612" wp14:editId="1B52FE04">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two top </w:t>
            </w:r>
            <w:proofErr w:type="spellStart"/>
            <w:r>
              <w:rPr>
                <w:i/>
                <w:iCs/>
              </w:rPr>
              <w:t>DnaComponents</w:t>
            </w:r>
            <w:proofErr w:type="spellEnd"/>
            <w:r>
              <w:rPr>
                <w:i/>
                <w:iCs/>
              </w:rPr>
              <w:t xml:space="preserve"> </w:t>
            </w:r>
            <w:r>
              <w:t>is omitted, so only the sequence corresponding to BBa_B0012 is shown.</w:t>
            </w:r>
          </w:p>
        </w:tc>
      </w:tr>
    </w:tbl>
    <w:p w:rsidR="00A77B3E" w:rsidRDefault="00E274F1">
      <w:pPr>
        <w:pStyle w:val="Heading2"/>
        <w:pageBreakBefore/>
        <w:spacing w:before="360" w:after="80" w:line="240" w:lineRule="auto"/>
      </w:pPr>
      <w:bookmarkStart w:id="86" w:name="h.9mf4jdmc6olz"/>
      <w:bookmarkStart w:id="87" w:name="h.rzampbg7lnwd"/>
      <w:bookmarkStart w:id="88" w:name="h.oh739zn560bt"/>
      <w:bookmarkStart w:id="89" w:name="h.a0r6zvc6r1gg"/>
      <w:bookmarkStart w:id="90" w:name="_Toc305145374"/>
      <w:bookmarkStart w:id="91" w:name="_Toc305147442"/>
      <w:bookmarkEnd w:id="86"/>
      <w:bookmarkEnd w:id="87"/>
      <w:bookmarkEnd w:id="88"/>
      <w:bookmarkEnd w:id="89"/>
      <w:r>
        <w:lastRenderedPageBreak/>
        <w:t>9.3 Partially Realized Design Template</w:t>
      </w:r>
      <w:bookmarkEnd w:id="90"/>
      <w:bookmarkEnd w:id="91"/>
    </w:p>
    <w:p w:rsidR="00A77B3E" w:rsidRDefault="00E274F1">
      <w:pPr>
        <w:spacing w:line="240" w:lineRule="auto"/>
        <w:ind w:left="0" w:firstLine="0"/>
        <w:rPr>
          <w:sz w:val="22"/>
          <w:szCs w:val="22"/>
        </w:rPr>
      </w:pPr>
      <w:bookmarkStart w:id="92" w:name="h.vr1iab4rnxb0"/>
      <w:bookmarkEnd w:id="92"/>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93" w:name="h.jzibnkzgeqmh"/>
            <w:bookmarkEnd w:id="93"/>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94" w:name="h.bc65hlklvgae"/>
      <w:bookmarkStart w:id="95" w:name="_Toc305145375"/>
      <w:bookmarkStart w:id="96" w:name="_Toc305147443"/>
      <w:bookmarkEnd w:id="94"/>
      <w:r>
        <w:t>9.4 Collection</w:t>
      </w:r>
      <w:bookmarkEnd w:id="95"/>
      <w:bookmarkEnd w:id="96"/>
    </w:p>
    <w:p w:rsidR="00A77B3E" w:rsidRDefault="00E274F1" w:rsidP="00944EAE">
      <w:pPr>
        <w:spacing w:line="240" w:lineRule="auto"/>
        <w:ind w:left="0" w:firstLine="0"/>
        <w:rPr>
          <w:sz w:val="22"/>
          <w:szCs w:val="22"/>
        </w:rPr>
      </w:pPr>
      <w:bookmarkStart w:id="97" w:name="h.lytap3rma00w"/>
      <w:bookmarkEnd w:id="97"/>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98" w:name="h.ndei7c3hm2qw"/>
            <w:bookmarkEnd w:id="98"/>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99" w:name="h.ct04sho9h7ok"/>
            <w:bookmarkEnd w:id="99"/>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100" w:name="h.qlftx9j5whor"/>
      <w:bookmarkStart w:id="101" w:name="_Toc305145376"/>
      <w:bookmarkStart w:id="102" w:name="_Toc305147444"/>
      <w:bookmarkEnd w:id="100"/>
      <w:r>
        <w:t>10. Serialization</w:t>
      </w:r>
      <w:bookmarkEnd w:id="101"/>
      <w:bookmarkEnd w:id="102"/>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1"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2"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103" w:name="_Toc305145377"/>
      <w:bookmarkStart w:id="104" w:name="_Toc305147445"/>
      <w:r>
        <w:t>11</w:t>
      </w:r>
      <w:r w:rsidR="00E274F1">
        <w:t>. Best Practices</w:t>
      </w:r>
      <w:bookmarkEnd w:id="103"/>
      <w:bookmarkEnd w:id="104"/>
    </w:p>
    <w:p w:rsidR="00A77B3E" w:rsidRDefault="00E274F1">
      <w:pPr>
        <w:spacing w:before="0" w:after="240" w:line="240" w:lineRule="auto"/>
        <w:ind w:left="0" w:right="0" w:firstLine="0"/>
        <w:rPr>
          <w:sz w:val="22"/>
          <w:szCs w:val="22"/>
        </w:rPr>
      </w:pPr>
      <w:r>
        <w:rPr>
          <w:sz w:val="22"/>
          <w:szCs w:val="22"/>
        </w:rPr>
        <w:t>For SBOL version 1.0.0, best practices are being maintained in a dynamic document on the web, and will be updated as the use of SBOL increases (</w:t>
      </w:r>
      <w:hyperlink r:id="rId203" w:history="1">
        <w:r>
          <w:rPr>
            <w:rFonts w:ascii="Arial" w:eastAsia="Arial" w:hAnsi="Arial" w:cs="Arial"/>
            <w:color w:val="000099"/>
            <w:sz w:val="22"/>
            <w:szCs w:val="22"/>
            <w:u w:val="single"/>
          </w:rPr>
          <w:t>http</w:t>
        </w:r>
      </w:hyperlink>
      <w:hyperlink r:id="rId204" w:history="1">
        <w:r>
          <w:rPr>
            <w:rFonts w:ascii="Arial" w:eastAsia="Arial" w:hAnsi="Arial" w:cs="Arial"/>
            <w:color w:val="000099"/>
            <w:sz w:val="22"/>
            <w:szCs w:val="22"/>
            <w:u w:val="single"/>
          </w:rPr>
          <w:t>://</w:t>
        </w:r>
      </w:hyperlink>
      <w:hyperlink r:id="rId205" w:history="1">
        <w:r>
          <w:rPr>
            <w:rFonts w:ascii="Arial" w:eastAsia="Arial" w:hAnsi="Arial" w:cs="Arial"/>
            <w:color w:val="000099"/>
            <w:sz w:val="22"/>
            <w:szCs w:val="22"/>
            <w:u w:val="single"/>
          </w:rPr>
          <w:t>www</w:t>
        </w:r>
      </w:hyperlink>
      <w:hyperlink r:id="rId206" w:history="1">
        <w:r>
          <w:rPr>
            <w:rFonts w:ascii="Arial" w:eastAsia="Arial" w:hAnsi="Arial" w:cs="Arial"/>
            <w:color w:val="000099"/>
            <w:sz w:val="22"/>
            <w:szCs w:val="22"/>
            <w:u w:val="single"/>
          </w:rPr>
          <w:t>.</w:t>
        </w:r>
      </w:hyperlink>
      <w:hyperlink r:id="rId207" w:history="1">
        <w:proofErr w:type="gramStart"/>
        <w:r>
          <w:rPr>
            <w:rFonts w:ascii="Arial" w:eastAsia="Arial" w:hAnsi="Arial" w:cs="Arial"/>
            <w:color w:val="000099"/>
            <w:sz w:val="22"/>
            <w:szCs w:val="22"/>
            <w:u w:val="single"/>
          </w:rPr>
          <w:t>sbolstandard</w:t>
        </w:r>
        <w:proofErr w:type="gramEnd"/>
      </w:hyperlink>
      <w:hyperlink r:id="rId208" w:history="1">
        <w:r>
          <w:rPr>
            <w:rFonts w:ascii="Arial" w:eastAsia="Arial" w:hAnsi="Arial" w:cs="Arial"/>
            <w:color w:val="000099"/>
            <w:sz w:val="22"/>
            <w:szCs w:val="22"/>
            <w:u w:val="single"/>
          </w:rPr>
          <w:t>.</w:t>
        </w:r>
      </w:hyperlink>
      <w:hyperlink r:id="rId209" w:history="1">
        <w:proofErr w:type="gramStart"/>
        <w:r>
          <w:rPr>
            <w:rFonts w:ascii="Arial" w:eastAsia="Arial" w:hAnsi="Arial" w:cs="Arial"/>
            <w:color w:val="000099"/>
            <w:sz w:val="22"/>
            <w:szCs w:val="22"/>
            <w:u w:val="single"/>
          </w:rPr>
          <w:t>org</w:t>
        </w:r>
      </w:hyperlink>
      <w:hyperlink r:id="rId210" w:history="1">
        <w:r>
          <w:rPr>
            <w:rFonts w:ascii="Arial" w:eastAsia="Arial" w:hAnsi="Arial" w:cs="Arial"/>
            <w:color w:val="000099"/>
            <w:sz w:val="22"/>
            <w:szCs w:val="22"/>
            <w:u w:val="single"/>
          </w:rPr>
          <w:t>/</w:t>
        </w:r>
      </w:hyperlink>
      <w:hyperlink r:id="rId211" w:history="1">
        <w:r>
          <w:rPr>
            <w:rFonts w:ascii="Arial" w:eastAsia="Arial" w:hAnsi="Arial" w:cs="Arial"/>
            <w:color w:val="000099"/>
            <w:sz w:val="22"/>
            <w:szCs w:val="22"/>
            <w:u w:val="single"/>
          </w:rPr>
          <w:t>initiatives</w:t>
        </w:r>
      </w:hyperlink>
      <w:hyperlink r:id="rId212" w:history="1">
        <w:r>
          <w:rPr>
            <w:rFonts w:ascii="Arial" w:eastAsia="Arial" w:hAnsi="Arial" w:cs="Arial"/>
            <w:color w:val="000099"/>
            <w:sz w:val="22"/>
            <w:szCs w:val="22"/>
            <w:u w:val="single"/>
          </w:rPr>
          <w:t>/</w:t>
        </w:r>
      </w:hyperlink>
      <w:hyperlink r:id="rId213" w:history="1">
        <w:r>
          <w:rPr>
            <w:rFonts w:ascii="Arial" w:eastAsia="Arial" w:hAnsi="Arial" w:cs="Arial"/>
            <w:color w:val="000099"/>
            <w:sz w:val="22"/>
            <w:szCs w:val="22"/>
            <w:u w:val="single"/>
          </w:rPr>
          <w:t>best</w:t>
        </w:r>
      </w:hyperlink>
      <w:hyperlink r:id="rId214" w:history="1">
        <w:r>
          <w:rPr>
            <w:rFonts w:ascii="Arial" w:eastAsia="Arial" w:hAnsi="Arial" w:cs="Arial"/>
            <w:color w:val="000099"/>
            <w:sz w:val="22"/>
            <w:szCs w:val="22"/>
            <w:u w:val="single"/>
          </w:rPr>
          <w:t>-</w:t>
        </w:r>
      </w:hyperlink>
      <w:hyperlink r:id="rId215" w:history="1">
        <w:r>
          <w:rPr>
            <w:rFonts w:ascii="Arial" w:eastAsia="Arial" w:hAnsi="Arial" w:cs="Arial"/>
            <w:color w:val="000099"/>
            <w:sz w:val="22"/>
            <w:szCs w:val="22"/>
            <w:u w:val="single"/>
          </w:rPr>
          <w:t>practices</w:t>
        </w:r>
        <w:proofErr w:type="gramEnd"/>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A77B3E" w:rsidRDefault="00E274F1">
      <w:pPr>
        <w:pStyle w:val="Heading1"/>
        <w:spacing w:before="0" w:line="240" w:lineRule="auto"/>
      </w:pPr>
      <w:bookmarkStart w:id="105" w:name="h.d40cb13828eb"/>
      <w:bookmarkStart w:id="106" w:name="_Toc305145378"/>
      <w:bookmarkStart w:id="107" w:name="_Toc305147446"/>
      <w:bookmarkEnd w:id="105"/>
      <w:r>
        <w:t>1</w:t>
      </w:r>
      <w:r w:rsidR="002910FF">
        <w:t>2</w:t>
      </w:r>
      <w:r>
        <w:t>. Authors’ Contact Information</w:t>
      </w:r>
      <w:bookmarkEnd w:id="106"/>
      <w:bookmarkEnd w:id="107"/>
    </w:p>
    <w:p w:rsidR="00A77B3E" w:rsidRDefault="00E274F1">
      <w:pPr>
        <w:spacing w:before="0" w:after="0" w:line="240" w:lineRule="auto"/>
        <w:ind w:left="0" w:right="0" w:firstLine="0"/>
        <w:rPr>
          <w:sz w:val="22"/>
          <w:szCs w:val="22"/>
        </w:rPr>
      </w:pPr>
      <w:r>
        <w:rPr>
          <w:sz w:val="22"/>
          <w:szCs w:val="22"/>
        </w:rPr>
        <w:t xml:space="preserve">Michal Galdzicki </w:t>
      </w:r>
      <w:hyperlink r:id="rId216" w:history="1">
        <w:r>
          <w:rPr>
            <w:color w:val="000099"/>
            <w:sz w:val="22"/>
            <w:szCs w:val="22"/>
            <w:u w:val="single"/>
          </w:rPr>
          <w:t>mgaldzic</w:t>
        </w:r>
      </w:hyperlink>
      <w:hyperlink r:id="rId217" w:history="1">
        <w:r>
          <w:rPr>
            <w:color w:val="000099"/>
            <w:sz w:val="22"/>
            <w:szCs w:val="22"/>
            <w:u w:val="single"/>
          </w:rPr>
          <w:t>@</w:t>
        </w:r>
      </w:hyperlink>
      <w:hyperlink r:id="rId218" w:history="1">
        <w:r>
          <w:rPr>
            <w:color w:val="000099"/>
            <w:sz w:val="22"/>
            <w:szCs w:val="22"/>
            <w:u w:val="single"/>
          </w:rPr>
          <w:t>uw</w:t>
        </w:r>
      </w:hyperlink>
      <w:hyperlink r:id="rId219" w:history="1">
        <w:r>
          <w:rPr>
            <w:color w:val="000099"/>
            <w:sz w:val="22"/>
            <w:szCs w:val="22"/>
            <w:u w:val="single"/>
          </w:rPr>
          <w:t>.</w:t>
        </w:r>
      </w:hyperlink>
      <w:hyperlink r:id="rId220"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proofErr w:type="gramStart"/>
      <w:r>
        <w:rPr>
          <w:sz w:val="22"/>
          <w:szCs w:val="22"/>
        </w:rPr>
        <w:t xml:space="preserve">Mandy L. Wilson </w:t>
      </w:r>
      <w:hyperlink r:id="rId221" w:history="1">
        <w:r>
          <w:rPr>
            <w:color w:val="000099"/>
            <w:sz w:val="22"/>
            <w:szCs w:val="22"/>
            <w:u w:val="single"/>
          </w:rPr>
          <w:t>mandywil</w:t>
        </w:r>
      </w:hyperlink>
      <w:hyperlink r:id="rId222" w:history="1">
        <w:r>
          <w:rPr>
            <w:color w:val="000099"/>
            <w:sz w:val="22"/>
            <w:szCs w:val="22"/>
            <w:u w:val="single"/>
          </w:rPr>
          <w:t>@</w:t>
        </w:r>
      </w:hyperlink>
      <w:hyperlink r:id="rId223" w:history="1">
        <w:r>
          <w:rPr>
            <w:color w:val="000099"/>
            <w:sz w:val="22"/>
            <w:szCs w:val="22"/>
            <w:u w:val="single"/>
          </w:rPr>
          <w:t>vbi</w:t>
        </w:r>
      </w:hyperlink>
      <w:hyperlink r:id="rId224" w:history="1">
        <w:r>
          <w:rPr>
            <w:color w:val="000099"/>
            <w:sz w:val="22"/>
            <w:szCs w:val="22"/>
            <w:u w:val="single"/>
          </w:rPr>
          <w:t>.</w:t>
        </w:r>
        <w:proofErr w:type="gramEnd"/>
      </w:hyperlink>
      <w:hyperlink r:id="rId225" w:history="1">
        <w:proofErr w:type="gramStart"/>
        <w:r>
          <w:rPr>
            <w:color w:val="000099"/>
            <w:sz w:val="22"/>
            <w:szCs w:val="22"/>
            <w:u w:val="single"/>
          </w:rPr>
          <w:t>vt</w:t>
        </w:r>
        <w:proofErr w:type="gramEnd"/>
      </w:hyperlink>
      <w:hyperlink r:id="rId226" w:history="1">
        <w:r>
          <w:rPr>
            <w:color w:val="000099"/>
            <w:sz w:val="22"/>
            <w:szCs w:val="22"/>
            <w:u w:val="single"/>
          </w:rPr>
          <w:t>.</w:t>
        </w:r>
      </w:hyperlink>
      <w:hyperlink r:id="rId227"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Cesar A. Rodriguez </w:t>
      </w:r>
      <w:hyperlink r:id="rId228" w:history="1">
        <w:r>
          <w:rPr>
            <w:color w:val="000099"/>
            <w:sz w:val="22"/>
            <w:szCs w:val="22"/>
            <w:u w:val="single"/>
          </w:rPr>
          <w:t>cesarr</w:t>
        </w:r>
      </w:hyperlink>
      <w:hyperlink r:id="rId229" w:history="1">
        <w:r>
          <w:rPr>
            <w:color w:val="000099"/>
            <w:sz w:val="22"/>
            <w:szCs w:val="22"/>
            <w:u w:val="single"/>
          </w:rPr>
          <w:t>@</w:t>
        </w:r>
      </w:hyperlink>
      <w:hyperlink r:id="rId230" w:history="1">
        <w:r>
          <w:rPr>
            <w:color w:val="000099"/>
            <w:sz w:val="22"/>
            <w:szCs w:val="22"/>
            <w:u w:val="single"/>
          </w:rPr>
          <w:t>berkeley</w:t>
        </w:r>
      </w:hyperlink>
      <w:hyperlink r:id="rId231" w:history="1">
        <w:r>
          <w:rPr>
            <w:color w:val="000099"/>
            <w:sz w:val="22"/>
            <w:szCs w:val="22"/>
            <w:u w:val="single"/>
          </w:rPr>
          <w:t>.</w:t>
        </w:r>
      </w:hyperlink>
      <w:hyperlink r:id="rId232"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Laura Adam</w:t>
      </w:r>
      <w:r>
        <w:rPr>
          <w:sz w:val="22"/>
          <w:szCs w:val="22"/>
        </w:rPr>
        <w:tab/>
      </w:r>
      <w:hyperlink r:id="rId233" w:history="1">
        <w:r>
          <w:rPr>
            <w:color w:val="000099"/>
            <w:sz w:val="22"/>
            <w:szCs w:val="22"/>
            <w:u w:val="single"/>
          </w:rPr>
          <w:t>ladam</w:t>
        </w:r>
      </w:hyperlink>
      <w:hyperlink r:id="rId234" w:history="1">
        <w:r>
          <w:rPr>
            <w:color w:val="000099"/>
            <w:sz w:val="22"/>
            <w:szCs w:val="22"/>
            <w:u w:val="single"/>
          </w:rPr>
          <w:t>@</w:t>
        </w:r>
      </w:hyperlink>
      <w:hyperlink r:id="rId235" w:history="1">
        <w:r>
          <w:rPr>
            <w:color w:val="000099"/>
            <w:sz w:val="22"/>
            <w:szCs w:val="22"/>
            <w:u w:val="single"/>
          </w:rPr>
          <w:t>vbi</w:t>
        </w:r>
      </w:hyperlink>
      <w:hyperlink r:id="rId236" w:history="1">
        <w:r>
          <w:rPr>
            <w:color w:val="000099"/>
            <w:sz w:val="22"/>
            <w:szCs w:val="22"/>
            <w:u w:val="single"/>
          </w:rPr>
          <w:t>.</w:t>
        </w:r>
      </w:hyperlink>
      <w:hyperlink r:id="rId237" w:history="1">
        <w:proofErr w:type="gramStart"/>
        <w:r>
          <w:rPr>
            <w:color w:val="000099"/>
            <w:sz w:val="22"/>
            <w:szCs w:val="22"/>
            <w:u w:val="single"/>
          </w:rPr>
          <w:t>vt</w:t>
        </w:r>
        <w:proofErr w:type="gramEnd"/>
      </w:hyperlink>
      <w:hyperlink r:id="rId238" w:history="1">
        <w:r>
          <w:rPr>
            <w:color w:val="000099"/>
            <w:sz w:val="22"/>
            <w:szCs w:val="22"/>
            <w:u w:val="single"/>
          </w:rPr>
          <w:t>.</w:t>
        </w:r>
      </w:hyperlink>
      <w:hyperlink r:id="rId23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Aaron Adler </w:t>
      </w:r>
      <w:hyperlink r:id="rId240" w:history="1">
        <w:r>
          <w:rPr>
            <w:color w:val="000099"/>
            <w:sz w:val="22"/>
            <w:szCs w:val="22"/>
            <w:u w:val="single"/>
          </w:rPr>
          <w:t>aadler</w:t>
        </w:r>
      </w:hyperlink>
      <w:hyperlink r:id="rId241" w:history="1">
        <w:r>
          <w:rPr>
            <w:color w:val="000099"/>
            <w:sz w:val="22"/>
            <w:szCs w:val="22"/>
            <w:u w:val="single"/>
          </w:rPr>
          <w:t>@</w:t>
        </w:r>
      </w:hyperlink>
      <w:hyperlink r:id="rId242" w:history="1">
        <w:r>
          <w:rPr>
            <w:color w:val="000099"/>
            <w:sz w:val="22"/>
            <w:szCs w:val="22"/>
            <w:u w:val="single"/>
          </w:rPr>
          <w:t>gmail</w:t>
        </w:r>
      </w:hyperlink>
      <w:hyperlink r:id="rId243" w:history="1">
        <w:r>
          <w:rPr>
            <w:color w:val="000099"/>
            <w:sz w:val="22"/>
            <w:szCs w:val="22"/>
            <w:u w:val="single"/>
          </w:rPr>
          <w:t>.</w:t>
        </w:r>
      </w:hyperlink>
      <w:hyperlink r:id="rId244" w:history="1">
        <w:proofErr w:type="gramStart"/>
        <w:r>
          <w:rPr>
            <w:color w:val="000099"/>
            <w:sz w:val="22"/>
            <w:szCs w:val="22"/>
            <w:u w:val="single"/>
          </w:rPr>
          <w:t>com</w:t>
        </w:r>
        <w:proofErr w:type="gramEnd"/>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J. Christopher Anderson </w:t>
      </w:r>
      <w:hyperlink r:id="rId245" w:history="1">
        <w:r>
          <w:rPr>
            <w:color w:val="000099"/>
            <w:sz w:val="22"/>
            <w:szCs w:val="22"/>
            <w:u w:val="single"/>
          </w:rPr>
          <w:t>jcanderson</w:t>
        </w:r>
      </w:hyperlink>
      <w:hyperlink r:id="rId246" w:history="1">
        <w:r>
          <w:rPr>
            <w:color w:val="000099"/>
            <w:sz w:val="22"/>
            <w:szCs w:val="22"/>
            <w:u w:val="single"/>
          </w:rPr>
          <w:t>@</w:t>
        </w:r>
      </w:hyperlink>
      <w:hyperlink r:id="rId247" w:history="1">
        <w:r>
          <w:rPr>
            <w:color w:val="000099"/>
            <w:sz w:val="22"/>
            <w:szCs w:val="22"/>
            <w:u w:val="single"/>
          </w:rPr>
          <w:t>berkeley</w:t>
        </w:r>
      </w:hyperlink>
      <w:hyperlink r:id="rId248" w:history="1">
        <w:r>
          <w:rPr>
            <w:color w:val="000099"/>
            <w:sz w:val="22"/>
            <w:szCs w:val="22"/>
            <w:u w:val="single"/>
          </w:rPr>
          <w:t>.</w:t>
        </w:r>
      </w:hyperlink>
      <w:hyperlink r:id="rId24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Jacob Beal </w:t>
      </w:r>
      <w:hyperlink r:id="rId250" w:history="1">
        <w:r>
          <w:rPr>
            <w:color w:val="000099"/>
            <w:sz w:val="22"/>
            <w:szCs w:val="22"/>
            <w:u w:val="single"/>
          </w:rPr>
          <w:t>jakebeal</w:t>
        </w:r>
      </w:hyperlink>
      <w:hyperlink r:id="rId251" w:history="1">
        <w:r>
          <w:rPr>
            <w:color w:val="000099"/>
            <w:sz w:val="22"/>
            <w:szCs w:val="22"/>
            <w:u w:val="single"/>
          </w:rPr>
          <w:t>@</w:t>
        </w:r>
      </w:hyperlink>
      <w:hyperlink r:id="rId252" w:history="1">
        <w:r>
          <w:rPr>
            <w:color w:val="000099"/>
            <w:sz w:val="22"/>
            <w:szCs w:val="22"/>
            <w:u w:val="single"/>
          </w:rPr>
          <w:t>bbn</w:t>
        </w:r>
      </w:hyperlink>
      <w:hyperlink r:id="rId253" w:history="1">
        <w:r>
          <w:rPr>
            <w:color w:val="000099"/>
            <w:sz w:val="22"/>
            <w:szCs w:val="22"/>
            <w:u w:val="single"/>
          </w:rPr>
          <w:t>.</w:t>
        </w:r>
      </w:hyperlink>
      <w:hyperlink r:id="rId254"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Deepak </w:t>
      </w:r>
      <w:proofErr w:type="spellStart"/>
      <w:r>
        <w:rPr>
          <w:sz w:val="22"/>
          <w:szCs w:val="22"/>
        </w:rPr>
        <w:t>Chandran</w:t>
      </w:r>
      <w:proofErr w:type="spellEnd"/>
      <w:r>
        <w:rPr>
          <w:sz w:val="22"/>
          <w:szCs w:val="22"/>
        </w:rPr>
        <w:t xml:space="preserve"> </w:t>
      </w:r>
      <w:hyperlink r:id="rId255" w:history="1">
        <w:r>
          <w:rPr>
            <w:color w:val="000099"/>
            <w:sz w:val="22"/>
            <w:szCs w:val="22"/>
            <w:u w:val="single"/>
          </w:rPr>
          <w:t>deepakc</w:t>
        </w:r>
      </w:hyperlink>
      <w:hyperlink r:id="rId256" w:history="1">
        <w:r>
          <w:rPr>
            <w:color w:val="000099"/>
            <w:sz w:val="22"/>
            <w:szCs w:val="22"/>
            <w:u w:val="single"/>
          </w:rPr>
          <w:t>@</w:t>
        </w:r>
      </w:hyperlink>
      <w:hyperlink r:id="rId257" w:history="1">
        <w:r>
          <w:rPr>
            <w:color w:val="000099"/>
            <w:sz w:val="22"/>
            <w:szCs w:val="22"/>
            <w:u w:val="single"/>
          </w:rPr>
          <w:t>uw</w:t>
        </w:r>
      </w:hyperlink>
      <w:hyperlink r:id="rId258" w:history="1">
        <w:r>
          <w:rPr>
            <w:color w:val="000099"/>
            <w:sz w:val="22"/>
            <w:szCs w:val="22"/>
            <w:u w:val="single"/>
          </w:rPr>
          <w:t>.</w:t>
        </w:r>
      </w:hyperlink>
      <w:hyperlink r:id="rId25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Douglas </w:t>
      </w:r>
      <w:proofErr w:type="spellStart"/>
      <w:r>
        <w:rPr>
          <w:sz w:val="22"/>
          <w:szCs w:val="22"/>
        </w:rPr>
        <w:t>Densmore</w:t>
      </w:r>
      <w:proofErr w:type="spellEnd"/>
      <w:r>
        <w:rPr>
          <w:sz w:val="22"/>
          <w:szCs w:val="22"/>
        </w:rPr>
        <w:t xml:space="preserve"> </w:t>
      </w:r>
      <w:hyperlink r:id="rId260" w:history="1">
        <w:r>
          <w:rPr>
            <w:color w:val="000099"/>
            <w:sz w:val="22"/>
            <w:szCs w:val="22"/>
            <w:u w:val="single"/>
          </w:rPr>
          <w:t>dougd</w:t>
        </w:r>
      </w:hyperlink>
      <w:hyperlink r:id="rId261" w:history="1">
        <w:r>
          <w:rPr>
            <w:color w:val="000099"/>
            <w:sz w:val="22"/>
            <w:szCs w:val="22"/>
            <w:u w:val="single"/>
          </w:rPr>
          <w:t>@</w:t>
        </w:r>
      </w:hyperlink>
      <w:hyperlink r:id="rId262" w:history="1">
        <w:r>
          <w:rPr>
            <w:color w:val="000099"/>
            <w:sz w:val="22"/>
            <w:szCs w:val="22"/>
            <w:u w:val="single"/>
          </w:rPr>
          <w:t>bu</w:t>
        </w:r>
      </w:hyperlink>
      <w:hyperlink r:id="rId263" w:history="1">
        <w:r>
          <w:rPr>
            <w:color w:val="000099"/>
            <w:sz w:val="22"/>
            <w:szCs w:val="22"/>
            <w:u w:val="single"/>
          </w:rPr>
          <w:t>.</w:t>
        </w:r>
      </w:hyperlink>
      <w:hyperlink r:id="rId26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r>
        <w:rPr>
          <w:sz w:val="22"/>
          <w:szCs w:val="22"/>
        </w:rPr>
        <w:t>Omri</w:t>
      </w:r>
      <w:proofErr w:type="spellEnd"/>
      <w:r>
        <w:rPr>
          <w:sz w:val="22"/>
          <w:szCs w:val="22"/>
        </w:rPr>
        <w:t xml:space="preserve"> A. </w:t>
      </w:r>
      <w:proofErr w:type="spellStart"/>
      <w:r>
        <w:rPr>
          <w:sz w:val="22"/>
          <w:szCs w:val="22"/>
        </w:rPr>
        <w:t>Drory</w:t>
      </w:r>
      <w:proofErr w:type="spellEnd"/>
      <w:r>
        <w:rPr>
          <w:sz w:val="22"/>
          <w:szCs w:val="22"/>
        </w:rPr>
        <w:t xml:space="preserve"> </w:t>
      </w:r>
      <w:hyperlink r:id="rId265" w:history="1">
        <w:r>
          <w:rPr>
            <w:color w:val="000099"/>
            <w:sz w:val="22"/>
            <w:szCs w:val="22"/>
            <w:u w:val="single"/>
          </w:rPr>
          <w:t>omri</w:t>
        </w:r>
      </w:hyperlink>
      <w:hyperlink r:id="rId266" w:history="1">
        <w:r>
          <w:rPr>
            <w:color w:val="000099"/>
            <w:sz w:val="22"/>
            <w:szCs w:val="22"/>
            <w:u w:val="single"/>
          </w:rPr>
          <w:t>@</w:t>
        </w:r>
      </w:hyperlink>
      <w:hyperlink r:id="rId267" w:history="1">
        <w:r>
          <w:rPr>
            <w:color w:val="000099"/>
            <w:sz w:val="22"/>
            <w:szCs w:val="22"/>
            <w:u w:val="single"/>
          </w:rPr>
          <w:t>genomecompiler</w:t>
        </w:r>
      </w:hyperlink>
      <w:hyperlink r:id="rId268" w:history="1">
        <w:r>
          <w:rPr>
            <w:color w:val="000099"/>
            <w:sz w:val="22"/>
            <w:szCs w:val="22"/>
            <w:u w:val="single"/>
          </w:rPr>
          <w:t>.</w:t>
        </w:r>
      </w:hyperlink>
      <w:hyperlink r:id="rId269"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Drew </w:t>
      </w:r>
      <w:proofErr w:type="spellStart"/>
      <w:r>
        <w:rPr>
          <w:sz w:val="22"/>
          <w:szCs w:val="22"/>
        </w:rPr>
        <w:t>Endy</w:t>
      </w:r>
      <w:proofErr w:type="spellEnd"/>
      <w:r>
        <w:rPr>
          <w:sz w:val="22"/>
          <w:szCs w:val="22"/>
        </w:rPr>
        <w:t xml:space="preserve"> </w:t>
      </w:r>
      <w:hyperlink r:id="rId270" w:history="1">
        <w:r>
          <w:rPr>
            <w:color w:val="000099"/>
            <w:sz w:val="22"/>
            <w:szCs w:val="22"/>
            <w:u w:val="single"/>
          </w:rPr>
          <w:t>endy</w:t>
        </w:r>
      </w:hyperlink>
      <w:hyperlink r:id="rId271" w:history="1">
        <w:r>
          <w:rPr>
            <w:color w:val="000099"/>
            <w:sz w:val="22"/>
            <w:szCs w:val="22"/>
            <w:u w:val="single"/>
          </w:rPr>
          <w:t>@</w:t>
        </w:r>
      </w:hyperlink>
      <w:hyperlink r:id="rId272" w:history="1">
        <w:proofErr w:type="gramStart"/>
        <w:r>
          <w:rPr>
            <w:color w:val="000099"/>
            <w:sz w:val="22"/>
            <w:szCs w:val="22"/>
            <w:u w:val="single"/>
          </w:rPr>
          <w:t>stanford</w:t>
        </w:r>
        <w:proofErr w:type="gramEnd"/>
      </w:hyperlink>
      <w:hyperlink r:id="rId273" w:history="1">
        <w:r>
          <w:rPr>
            <w:color w:val="000099"/>
            <w:sz w:val="22"/>
            <w:szCs w:val="22"/>
            <w:u w:val="single"/>
          </w:rPr>
          <w:t>.</w:t>
        </w:r>
      </w:hyperlink>
      <w:hyperlink r:id="rId27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John H. </w:t>
      </w:r>
      <w:proofErr w:type="spellStart"/>
      <w:r>
        <w:rPr>
          <w:sz w:val="22"/>
          <w:szCs w:val="22"/>
        </w:rPr>
        <w:t>Gennari</w:t>
      </w:r>
      <w:proofErr w:type="spellEnd"/>
      <w:r>
        <w:rPr>
          <w:sz w:val="22"/>
          <w:szCs w:val="22"/>
        </w:rPr>
        <w:t xml:space="preserve"> </w:t>
      </w:r>
      <w:hyperlink r:id="rId275" w:history="1">
        <w:r>
          <w:rPr>
            <w:color w:val="000099"/>
            <w:sz w:val="22"/>
            <w:szCs w:val="22"/>
            <w:u w:val="single"/>
          </w:rPr>
          <w:t>gennari</w:t>
        </w:r>
      </w:hyperlink>
      <w:hyperlink r:id="rId276" w:history="1">
        <w:r>
          <w:rPr>
            <w:color w:val="000099"/>
            <w:sz w:val="22"/>
            <w:szCs w:val="22"/>
            <w:u w:val="single"/>
          </w:rPr>
          <w:t>@</w:t>
        </w:r>
      </w:hyperlink>
      <w:hyperlink r:id="rId277" w:history="1">
        <w:r>
          <w:rPr>
            <w:color w:val="000099"/>
            <w:sz w:val="22"/>
            <w:szCs w:val="22"/>
            <w:u w:val="single"/>
          </w:rPr>
          <w:t>uw</w:t>
        </w:r>
      </w:hyperlink>
      <w:hyperlink r:id="rId278" w:history="1">
        <w:r>
          <w:rPr>
            <w:color w:val="000099"/>
            <w:sz w:val="22"/>
            <w:szCs w:val="22"/>
            <w:u w:val="single"/>
          </w:rPr>
          <w:t>.</w:t>
        </w:r>
      </w:hyperlink>
      <w:hyperlink r:id="rId27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Raik</w:t>
      </w:r>
      <w:proofErr w:type="spellEnd"/>
      <w:r>
        <w:rPr>
          <w:sz w:val="22"/>
          <w:szCs w:val="22"/>
        </w:rPr>
        <w:t xml:space="preserve">  </w:t>
      </w:r>
      <w:proofErr w:type="spellStart"/>
      <w:r>
        <w:rPr>
          <w:sz w:val="22"/>
          <w:szCs w:val="22"/>
        </w:rPr>
        <w:t>Grünberg</w:t>
      </w:r>
      <w:proofErr w:type="spellEnd"/>
      <w:proofErr w:type="gramEnd"/>
      <w:r>
        <w:rPr>
          <w:sz w:val="22"/>
          <w:szCs w:val="22"/>
        </w:rPr>
        <w:t xml:space="preserve"> </w:t>
      </w:r>
      <w:hyperlink r:id="rId280" w:history="1">
        <w:r>
          <w:rPr>
            <w:color w:val="000099"/>
            <w:sz w:val="22"/>
            <w:szCs w:val="22"/>
            <w:u w:val="single"/>
          </w:rPr>
          <w:t>raik</w:t>
        </w:r>
      </w:hyperlink>
      <w:hyperlink r:id="rId281" w:history="1">
        <w:r>
          <w:rPr>
            <w:color w:val="000099"/>
            <w:sz w:val="22"/>
            <w:szCs w:val="22"/>
            <w:u w:val="single"/>
          </w:rPr>
          <w:t>.</w:t>
        </w:r>
      </w:hyperlink>
      <w:hyperlink r:id="rId282" w:history="1">
        <w:r>
          <w:rPr>
            <w:color w:val="000099"/>
            <w:sz w:val="22"/>
            <w:szCs w:val="22"/>
            <w:u w:val="single"/>
          </w:rPr>
          <w:t>gruenberg</w:t>
        </w:r>
      </w:hyperlink>
      <w:hyperlink r:id="rId283" w:history="1">
        <w:r>
          <w:rPr>
            <w:color w:val="000099"/>
            <w:sz w:val="22"/>
            <w:szCs w:val="22"/>
            <w:u w:val="single"/>
          </w:rPr>
          <w:t>@</w:t>
        </w:r>
      </w:hyperlink>
      <w:hyperlink r:id="rId284" w:history="1">
        <w:r>
          <w:rPr>
            <w:color w:val="000099"/>
            <w:sz w:val="22"/>
            <w:szCs w:val="22"/>
            <w:u w:val="single"/>
          </w:rPr>
          <w:t>crg</w:t>
        </w:r>
      </w:hyperlink>
      <w:hyperlink r:id="rId285" w:history="1">
        <w:r>
          <w:rPr>
            <w:color w:val="000099"/>
            <w:sz w:val="22"/>
            <w:szCs w:val="22"/>
            <w:u w:val="single"/>
          </w:rPr>
          <w:t>.</w:t>
        </w:r>
      </w:hyperlink>
      <w:hyperlink r:id="rId286" w:history="1">
        <w:proofErr w:type="gramStart"/>
        <w:r>
          <w:rPr>
            <w:color w:val="000099"/>
            <w:sz w:val="22"/>
            <w:szCs w:val="22"/>
            <w:u w:val="single"/>
          </w:rPr>
          <w:t>es</w:t>
        </w:r>
        <w:proofErr w:type="gramEnd"/>
      </w:hyperlink>
    </w:p>
    <w:p w:rsidR="00A77B3E" w:rsidRDefault="00E274F1">
      <w:pPr>
        <w:spacing w:before="0" w:after="0" w:line="240" w:lineRule="auto"/>
        <w:ind w:left="0" w:right="0" w:firstLine="0"/>
        <w:rPr>
          <w:sz w:val="22"/>
          <w:szCs w:val="22"/>
        </w:rPr>
      </w:pPr>
      <w:r>
        <w:rPr>
          <w:sz w:val="22"/>
          <w:szCs w:val="22"/>
        </w:rPr>
        <w:t xml:space="preserve">Timothy S. Ham </w:t>
      </w:r>
      <w:hyperlink r:id="rId287" w:history="1">
        <w:r>
          <w:rPr>
            <w:color w:val="000099"/>
            <w:sz w:val="22"/>
            <w:szCs w:val="22"/>
            <w:u w:val="single"/>
          </w:rPr>
          <w:t>tsham</w:t>
        </w:r>
      </w:hyperlink>
      <w:hyperlink r:id="rId288" w:history="1">
        <w:r>
          <w:rPr>
            <w:color w:val="000099"/>
            <w:sz w:val="22"/>
            <w:szCs w:val="22"/>
            <w:u w:val="single"/>
          </w:rPr>
          <w:t>@</w:t>
        </w:r>
      </w:hyperlink>
      <w:hyperlink r:id="rId289" w:history="1">
        <w:r>
          <w:rPr>
            <w:color w:val="000099"/>
            <w:sz w:val="22"/>
            <w:szCs w:val="22"/>
            <w:u w:val="single"/>
          </w:rPr>
          <w:t>lbl</w:t>
        </w:r>
      </w:hyperlink>
      <w:hyperlink r:id="rId290" w:history="1">
        <w:r>
          <w:rPr>
            <w:color w:val="000099"/>
            <w:sz w:val="22"/>
            <w:szCs w:val="22"/>
            <w:u w:val="single"/>
          </w:rPr>
          <w:t>.</w:t>
        </w:r>
      </w:hyperlink>
      <w:hyperlink r:id="rId291" w:history="1">
        <w:proofErr w:type="gramStart"/>
        <w:r>
          <w:rPr>
            <w:color w:val="000099"/>
            <w:sz w:val="22"/>
            <w:szCs w:val="22"/>
            <w:u w:val="single"/>
          </w:rPr>
          <w:t>gov</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Allan </w:t>
      </w:r>
      <w:proofErr w:type="spellStart"/>
      <w:r>
        <w:rPr>
          <w:sz w:val="22"/>
          <w:szCs w:val="22"/>
        </w:rPr>
        <w:t>Kuchinsky</w:t>
      </w:r>
      <w:proofErr w:type="spellEnd"/>
      <w:r>
        <w:rPr>
          <w:sz w:val="22"/>
          <w:szCs w:val="22"/>
        </w:rPr>
        <w:t xml:space="preserve"> </w:t>
      </w:r>
      <w:hyperlink r:id="rId292" w:history="1">
        <w:r>
          <w:rPr>
            <w:color w:val="000099"/>
            <w:sz w:val="22"/>
            <w:szCs w:val="22"/>
            <w:u w:val="single"/>
          </w:rPr>
          <w:t>allan</w:t>
        </w:r>
      </w:hyperlink>
      <w:hyperlink r:id="rId293" w:history="1">
        <w:r>
          <w:rPr>
            <w:color w:val="000099"/>
            <w:sz w:val="22"/>
            <w:szCs w:val="22"/>
            <w:u w:val="single"/>
          </w:rPr>
          <w:t>_</w:t>
        </w:r>
      </w:hyperlink>
      <w:hyperlink r:id="rId294" w:history="1">
        <w:r>
          <w:rPr>
            <w:color w:val="000099"/>
            <w:sz w:val="22"/>
            <w:szCs w:val="22"/>
            <w:u w:val="single"/>
          </w:rPr>
          <w:t>kuchinsky</w:t>
        </w:r>
      </w:hyperlink>
      <w:hyperlink r:id="rId295" w:history="1">
        <w:r>
          <w:rPr>
            <w:color w:val="000099"/>
            <w:sz w:val="22"/>
            <w:szCs w:val="22"/>
            <w:u w:val="single"/>
          </w:rPr>
          <w:t>@</w:t>
        </w:r>
      </w:hyperlink>
      <w:hyperlink r:id="rId296" w:history="1">
        <w:r>
          <w:rPr>
            <w:color w:val="000099"/>
            <w:sz w:val="22"/>
            <w:szCs w:val="22"/>
            <w:u w:val="single"/>
          </w:rPr>
          <w:t>agilent</w:t>
        </w:r>
      </w:hyperlink>
      <w:hyperlink r:id="rId297" w:history="1">
        <w:r>
          <w:rPr>
            <w:color w:val="000099"/>
            <w:sz w:val="22"/>
            <w:szCs w:val="22"/>
            <w:u w:val="single"/>
          </w:rPr>
          <w:t>.</w:t>
        </w:r>
        <w:proofErr w:type="gramEnd"/>
      </w:hyperlink>
      <w:hyperlink r:id="rId29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W. Lux </w:t>
      </w:r>
      <w:hyperlink r:id="rId299" w:history="1">
        <w:r>
          <w:rPr>
            <w:color w:val="000099"/>
            <w:sz w:val="22"/>
            <w:szCs w:val="22"/>
            <w:u w:val="single"/>
          </w:rPr>
          <w:t>mlux</w:t>
        </w:r>
      </w:hyperlink>
      <w:hyperlink r:id="rId300" w:history="1">
        <w:r>
          <w:rPr>
            <w:color w:val="000099"/>
            <w:sz w:val="22"/>
            <w:szCs w:val="22"/>
            <w:u w:val="single"/>
          </w:rPr>
          <w:t>@</w:t>
        </w:r>
      </w:hyperlink>
      <w:hyperlink r:id="rId301" w:history="1">
        <w:r>
          <w:rPr>
            <w:color w:val="000099"/>
            <w:sz w:val="22"/>
            <w:szCs w:val="22"/>
            <w:u w:val="single"/>
          </w:rPr>
          <w:t>vbi</w:t>
        </w:r>
      </w:hyperlink>
      <w:hyperlink r:id="rId302" w:history="1">
        <w:r>
          <w:rPr>
            <w:color w:val="000099"/>
            <w:sz w:val="22"/>
            <w:szCs w:val="22"/>
            <w:u w:val="single"/>
          </w:rPr>
          <w:t>.</w:t>
        </w:r>
      </w:hyperlink>
      <w:hyperlink r:id="rId303" w:history="1">
        <w:proofErr w:type="gramStart"/>
        <w:r>
          <w:rPr>
            <w:color w:val="000099"/>
            <w:sz w:val="22"/>
            <w:szCs w:val="22"/>
            <w:u w:val="single"/>
          </w:rPr>
          <w:t>vt</w:t>
        </w:r>
        <w:proofErr w:type="gramEnd"/>
      </w:hyperlink>
      <w:hyperlink r:id="rId304" w:history="1">
        <w:r>
          <w:rPr>
            <w:color w:val="000099"/>
            <w:sz w:val="22"/>
            <w:szCs w:val="22"/>
            <w:u w:val="single"/>
          </w:rPr>
          <w:t>.</w:t>
        </w:r>
      </w:hyperlink>
      <w:hyperlink r:id="rId30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Curtis Madsen </w:t>
      </w:r>
      <w:hyperlink r:id="rId306" w:history="1">
        <w:r>
          <w:rPr>
            <w:color w:val="000099"/>
            <w:sz w:val="22"/>
            <w:szCs w:val="22"/>
            <w:u w:val="single"/>
          </w:rPr>
          <w:t>curtis</w:t>
        </w:r>
      </w:hyperlink>
      <w:hyperlink r:id="rId307" w:history="1">
        <w:r>
          <w:rPr>
            <w:color w:val="000099"/>
            <w:sz w:val="22"/>
            <w:szCs w:val="22"/>
            <w:u w:val="single"/>
          </w:rPr>
          <w:t>.</w:t>
        </w:r>
      </w:hyperlink>
      <w:hyperlink r:id="rId308" w:history="1">
        <w:r>
          <w:rPr>
            <w:color w:val="000099"/>
            <w:sz w:val="22"/>
            <w:szCs w:val="22"/>
            <w:u w:val="single"/>
          </w:rPr>
          <w:t>madsen</w:t>
        </w:r>
      </w:hyperlink>
      <w:hyperlink r:id="rId309" w:history="1">
        <w:r>
          <w:rPr>
            <w:color w:val="000099"/>
            <w:sz w:val="22"/>
            <w:szCs w:val="22"/>
            <w:u w:val="single"/>
          </w:rPr>
          <w:t>@</w:t>
        </w:r>
      </w:hyperlink>
      <w:hyperlink r:id="rId310" w:history="1">
        <w:r>
          <w:rPr>
            <w:color w:val="000099"/>
            <w:sz w:val="22"/>
            <w:szCs w:val="22"/>
            <w:u w:val="single"/>
          </w:rPr>
          <w:t>utah</w:t>
        </w:r>
      </w:hyperlink>
      <w:hyperlink r:id="rId311" w:history="1">
        <w:r>
          <w:rPr>
            <w:color w:val="000099"/>
            <w:sz w:val="22"/>
            <w:szCs w:val="22"/>
            <w:u w:val="single"/>
          </w:rPr>
          <w:t>.</w:t>
        </w:r>
      </w:hyperlink>
      <w:hyperlink r:id="rId312"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Goksel</w:t>
      </w:r>
      <w:proofErr w:type="spellEnd"/>
      <w:r>
        <w:rPr>
          <w:sz w:val="22"/>
          <w:szCs w:val="22"/>
        </w:rPr>
        <w:t xml:space="preserve"> </w:t>
      </w:r>
      <w:proofErr w:type="spellStart"/>
      <w:r>
        <w:rPr>
          <w:sz w:val="22"/>
          <w:szCs w:val="22"/>
        </w:rPr>
        <w:t>Misirli</w:t>
      </w:r>
      <w:proofErr w:type="spellEnd"/>
      <w:r>
        <w:rPr>
          <w:sz w:val="22"/>
          <w:szCs w:val="22"/>
        </w:rPr>
        <w:t xml:space="preserve"> </w:t>
      </w:r>
      <w:hyperlink r:id="rId313" w:history="1">
        <w:r>
          <w:rPr>
            <w:color w:val="000099"/>
            <w:sz w:val="22"/>
            <w:szCs w:val="22"/>
            <w:u w:val="single"/>
          </w:rPr>
          <w:t>goksel</w:t>
        </w:r>
      </w:hyperlink>
      <w:hyperlink r:id="rId314" w:history="1">
        <w:r>
          <w:rPr>
            <w:color w:val="000099"/>
            <w:sz w:val="22"/>
            <w:szCs w:val="22"/>
            <w:u w:val="single"/>
          </w:rPr>
          <w:t>.</w:t>
        </w:r>
        <w:proofErr w:type="gramEnd"/>
      </w:hyperlink>
      <w:hyperlink r:id="rId315" w:history="1">
        <w:r>
          <w:rPr>
            <w:color w:val="000099"/>
            <w:sz w:val="22"/>
            <w:szCs w:val="22"/>
            <w:u w:val="single"/>
          </w:rPr>
          <w:t>misirli</w:t>
        </w:r>
      </w:hyperlink>
      <w:hyperlink r:id="rId316" w:history="1">
        <w:r>
          <w:rPr>
            <w:color w:val="000099"/>
            <w:sz w:val="22"/>
            <w:szCs w:val="22"/>
            <w:u w:val="single"/>
          </w:rPr>
          <w:t>@</w:t>
        </w:r>
      </w:hyperlink>
      <w:hyperlink r:id="rId317" w:history="1">
        <w:r>
          <w:rPr>
            <w:color w:val="000099"/>
            <w:sz w:val="22"/>
            <w:szCs w:val="22"/>
            <w:u w:val="single"/>
          </w:rPr>
          <w:t>ncl</w:t>
        </w:r>
      </w:hyperlink>
      <w:hyperlink r:id="rId318" w:history="1">
        <w:r>
          <w:rPr>
            <w:color w:val="000099"/>
            <w:sz w:val="22"/>
            <w:szCs w:val="22"/>
            <w:u w:val="single"/>
          </w:rPr>
          <w:t>.</w:t>
        </w:r>
      </w:hyperlink>
      <w:hyperlink r:id="rId319" w:history="1">
        <w:proofErr w:type="gramStart"/>
        <w:r>
          <w:rPr>
            <w:color w:val="000099"/>
            <w:sz w:val="22"/>
            <w:szCs w:val="22"/>
            <w:u w:val="single"/>
          </w:rPr>
          <w:t>ac</w:t>
        </w:r>
        <w:proofErr w:type="gramEnd"/>
      </w:hyperlink>
      <w:hyperlink r:id="rId320" w:history="1">
        <w:r>
          <w:rPr>
            <w:color w:val="000099"/>
            <w:sz w:val="22"/>
            <w:szCs w:val="22"/>
            <w:u w:val="single"/>
          </w:rPr>
          <w:t>.</w:t>
        </w:r>
      </w:hyperlink>
      <w:hyperlink r:id="rId32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Chris J. Myers </w:t>
      </w:r>
      <w:hyperlink r:id="rId322" w:history="1">
        <w:r>
          <w:rPr>
            <w:color w:val="000099"/>
            <w:sz w:val="22"/>
            <w:szCs w:val="22"/>
            <w:u w:val="single"/>
          </w:rPr>
          <w:t>myers</w:t>
        </w:r>
      </w:hyperlink>
      <w:hyperlink r:id="rId323" w:history="1">
        <w:r>
          <w:rPr>
            <w:color w:val="000099"/>
            <w:sz w:val="22"/>
            <w:szCs w:val="22"/>
            <w:u w:val="single"/>
          </w:rPr>
          <w:t>@</w:t>
        </w:r>
      </w:hyperlink>
      <w:hyperlink r:id="rId324" w:history="1">
        <w:r>
          <w:rPr>
            <w:color w:val="000099"/>
            <w:sz w:val="22"/>
            <w:szCs w:val="22"/>
            <w:u w:val="single"/>
          </w:rPr>
          <w:t>ece</w:t>
        </w:r>
      </w:hyperlink>
      <w:hyperlink r:id="rId325" w:history="1">
        <w:r>
          <w:rPr>
            <w:color w:val="000099"/>
            <w:sz w:val="22"/>
            <w:szCs w:val="22"/>
            <w:u w:val="single"/>
          </w:rPr>
          <w:t>.</w:t>
        </w:r>
        <w:proofErr w:type="gramEnd"/>
      </w:hyperlink>
      <w:hyperlink r:id="rId326" w:history="1">
        <w:r>
          <w:rPr>
            <w:color w:val="000099"/>
            <w:sz w:val="22"/>
            <w:szCs w:val="22"/>
            <w:u w:val="single"/>
          </w:rPr>
          <w:t>utah</w:t>
        </w:r>
      </w:hyperlink>
      <w:hyperlink r:id="rId327" w:history="1">
        <w:r>
          <w:rPr>
            <w:color w:val="000099"/>
            <w:sz w:val="22"/>
            <w:szCs w:val="22"/>
            <w:u w:val="single"/>
          </w:rPr>
          <w:t>.</w:t>
        </w:r>
      </w:hyperlink>
      <w:hyperlink r:id="rId32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Jean </w:t>
      </w:r>
      <w:proofErr w:type="spellStart"/>
      <w:r>
        <w:rPr>
          <w:sz w:val="22"/>
          <w:szCs w:val="22"/>
        </w:rPr>
        <w:t>Peccoud</w:t>
      </w:r>
      <w:proofErr w:type="spellEnd"/>
      <w:r>
        <w:rPr>
          <w:sz w:val="22"/>
          <w:szCs w:val="22"/>
        </w:rPr>
        <w:t xml:space="preserve"> </w:t>
      </w:r>
      <w:hyperlink r:id="rId329" w:history="1">
        <w:r>
          <w:rPr>
            <w:color w:val="000099"/>
            <w:sz w:val="22"/>
            <w:szCs w:val="22"/>
            <w:u w:val="single"/>
          </w:rPr>
          <w:t>jpeccoud</w:t>
        </w:r>
      </w:hyperlink>
      <w:hyperlink r:id="rId330" w:history="1">
        <w:r>
          <w:rPr>
            <w:color w:val="000099"/>
            <w:sz w:val="22"/>
            <w:szCs w:val="22"/>
            <w:u w:val="single"/>
          </w:rPr>
          <w:t>@</w:t>
        </w:r>
      </w:hyperlink>
      <w:hyperlink r:id="rId331" w:history="1">
        <w:r>
          <w:rPr>
            <w:color w:val="000099"/>
            <w:sz w:val="22"/>
            <w:szCs w:val="22"/>
            <w:u w:val="single"/>
          </w:rPr>
          <w:t>vbi</w:t>
        </w:r>
      </w:hyperlink>
      <w:hyperlink r:id="rId332" w:history="1">
        <w:r>
          <w:rPr>
            <w:color w:val="000099"/>
            <w:sz w:val="22"/>
            <w:szCs w:val="22"/>
            <w:u w:val="single"/>
          </w:rPr>
          <w:t>.</w:t>
        </w:r>
      </w:hyperlink>
      <w:hyperlink r:id="rId333" w:history="1">
        <w:proofErr w:type="gramStart"/>
        <w:r>
          <w:rPr>
            <w:color w:val="000099"/>
            <w:sz w:val="22"/>
            <w:szCs w:val="22"/>
            <w:u w:val="single"/>
          </w:rPr>
          <w:t>vt</w:t>
        </w:r>
        <w:proofErr w:type="gramEnd"/>
      </w:hyperlink>
      <w:hyperlink r:id="rId334" w:history="1">
        <w:r>
          <w:rPr>
            <w:color w:val="000099"/>
            <w:sz w:val="22"/>
            <w:szCs w:val="22"/>
            <w:u w:val="single"/>
          </w:rPr>
          <w:t>.</w:t>
        </w:r>
      </w:hyperlink>
      <w:hyperlink r:id="rId33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Hector </w:t>
      </w:r>
      <w:proofErr w:type="spellStart"/>
      <w:r>
        <w:rPr>
          <w:sz w:val="22"/>
          <w:szCs w:val="22"/>
        </w:rPr>
        <w:t>Plahar</w:t>
      </w:r>
      <w:proofErr w:type="spellEnd"/>
      <w:r>
        <w:rPr>
          <w:sz w:val="22"/>
          <w:szCs w:val="22"/>
        </w:rPr>
        <w:t xml:space="preserve"> </w:t>
      </w:r>
      <w:hyperlink r:id="rId336" w:history="1">
        <w:r>
          <w:rPr>
            <w:color w:val="000099"/>
            <w:sz w:val="22"/>
            <w:szCs w:val="22"/>
            <w:u w:val="single"/>
          </w:rPr>
          <w:t>hplahar</w:t>
        </w:r>
      </w:hyperlink>
      <w:hyperlink r:id="rId337" w:history="1">
        <w:r>
          <w:rPr>
            <w:color w:val="000099"/>
            <w:sz w:val="22"/>
            <w:szCs w:val="22"/>
            <w:u w:val="single"/>
          </w:rPr>
          <w:t>.</w:t>
        </w:r>
      </w:hyperlink>
      <w:hyperlink r:id="rId338" w:history="1">
        <w:r>
          <w:rPr>
            <w:color w:val="000099"/>
            <w:sz w:val="22"/>
            <w:szCs w:val="22"/>
            <w:u w:val="single"/>
          </w:rPr>
          <w:t>jbei</w:t>
        </w:r>
      </w:hyperlink>
      <w:hyperlink r:id="rId339" w:history="1">
        <w:r>
          <w:rPr>
            <w:color w:val="000099"/>
            <w:sz w:val="22"/>
            <w:szCs w:val="22"/>
            <w:u w:val="single"/>
          </w:rPr>
          <w:t>@</w:t>
        </w:r>
      </w:hyperlink>
      <w:hyperlink r:id="rId340" w:history="1">
        <w:r>
          <w:rPr>
            <w:color w:val="000099"/>
            <w:sz w:val="22"/>
            <w:szCs w:val="22"/>
            <w:u w:val="single"/>
          </w:rPr>
          <w:t>gmail</w:t>
        </w:r>
      </w:hyperlink>
      <w:hyperlink r:id="rId341" w:history="1">
        <w:r>
          <w:rPr>
            <w:color w:val="000099"/>
            <w:sz w:val="22"/>
            <w:szCs w:val="22"/>
            <w:u w:val="single"/>
          </w:rPr>
          <w:t>.</w:t>
        </w:r>
      </w:hyperlink>
      <w:hyperlink r:id="rId342"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R. </w:t>
      </w:r>
      <w:proofErr w:type="spellStart"/>
      <w:r>
        <w:rPr>
          <w:sz w:val="22"/>
          <w:szCs w:val="22"/>
        </w:rPr>
        <w:t>Pocock</w:t>
      </w:r>
      <w:proofErr w:type="spellEnd"/>
      <w:r>
        <w:rPr>
          <w:sz w:val="22"/>
          <w:szCs w:val="22"/>
        </w:rPr>
        <w:t xml:space="preserve"> </w:t>
      </w:r>
      <w:hyperlink r:id="rId343" w:history="1">
        <w:r>
          <w:rPr>
            <w:color w:val="000099"/>
            <w:sz w:val="22"/>
            <w:szCs w:val="22"/>
            <w:u w:val="single"/>
          </w:rPr>
          <w:t>matthew</w:t>
        </w:r>
      </w:hyperlink>
      <w:hyperlink r:id="rId344" w:history="1">
        <w:r>
          <w:rPr>
            <w:color w:val="000099"/>
            <w:sz w:val="22"/>
            <w:szCs w:val="22"/>
            <w:u w:val="single"/>
          </w:rPr>
          <w:t>.</w:t>
        </w:r>
      </w:hyperlink>
      <w:hyperlink r:id="rId345" w:history="1">
        <w:r>
          <w:rPr>
            <w:color w:val="000099"/>
            <w:sz w:val="22"/>
            <w:szCs w:val="22"/>
            <w:u w:val="single"/>
          </w:rPr>
          <w:t>pocock</w:t>
        </w:r>
      </w:hyperlink>
      <w:hyperlink r:id="rId346" w:history="1">
        <w:r>
          <w:rPr>
            <w:color w:val="000099"/>
            <w:sz w:val="22"/>
            <w:szCs w:val="22"/>
            <w:u w:val="single"/>
          </w:rPr>
          <w:t>@</w:t>
        </w:r>
      </w:hyperlink>
      <w:hyperlink r:id="rId347" w:history="1">
        <w:r>
          <w:rPr>
            <w:color w:val="000099"/>
            <w:sz w:val="22"/>
            <w:szCs w:val="22"/>
            <w:u w:val="single"/>
          </w:rPr>
          <w:t>ncl</w:t>
        </w:r>
      </w:hyperlink>
      <w:hyperlink r:id="rId348" w:history="1">
        <w:r>
          <w:rPr>
            <w:color w:val="000099"/>
            <w:sz w:val="22"/>
            <w:szCs w:val="22"/>
            <w:u w:val="single"/>
          </w:rPr>
          <w:t>.</w:t>
        </w:r>
      </w:hyperlink>
      <w:hyperlink r:id="rId349" w:history="1">
        <w:r>
          <w:rPr>
            <w:color w:val="000099"/>
            <w:sz w:val="22"/>
            <w:szCs w:val="22"/>
            <w:u w:val="single"/>
          </w:rPr>
          <w:t>ac</w:t>
        </w:r>
      </w:hyperlink>
      <w:hyperlink r:id="rId350" w:history="1">
        <w:r>
          <w:rPr>
            <w:color w:val="000099"/>
            <w:sz w:val="22"/>
            <w:szCs w:val="22"/>
            <w:u w:val="single"/>
          </w:rPr>
          <w:t>.</w:t>
        </w:r>
      </w:hyperlink>
      <w:hyperlink r:id="rId35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Nicholas </w:t>
      </w:r>
      <w:proofErr w:type="spellStart"/>
      <w:r>
        <w:rPr>
          <w:sz w:val="22"/>
          <w:szCs w:val="22"/>
        </w:rPr>
        <w:t>Roehner</w:t>
      </w:r>
      <w:proofErr w:type="spellEnd"/>
      <w:r>
        <w:rPr>
          <w:sz w:val="22"/>
          <w:szCs w:val="22"/>
        </w:rPr>
        <w:t xml:space="preserve"> </w:t>
      </w:r>
      <w:hyperlink r:id="rId352" w:history="1">
        <w:r>
          <w:rPr>
            <w:color w:val="000099"/>
            <w:sz w:val="22"/>
            <w:szCs w:val="22"/>
            <w:u w:val="single"/>
          </w:rPr>
          <w:t>n</w:t>
        </w:r>
      </w:hyperlink>
      <w:hyperlink r:id="rId353" w:history="1">
        <w:r>
          <w:rPr>
            <w:color w:val="000099"/>
            <w:sz w:val="22"/>
            <w:szCs w:val="22"/>
            <w:u w:val="single"/>
          </w:rPr>
          <w:t>.</w:t>
        </w:r>
        <w:proofErr w:type="gramEnd"/>
      </w:hyperlink>
      <w:hyperlink r:id="rId354" w:history="1">
        <w:r>
          <w:rPr>
            <w:color w:val="000099"/>
            <w:sz w:val="22"/>
            <w:szCs w:val="22"/>
            <w:u w:val="single"/>
          </w:rPr>
          <w:t>roehner</w:t>
        </w:r>
      </w:hyperlink>
      <w:hyperlink r:id="rId355" w:history="1">
        <w:r>
          <w:rPr>
            <w:color w:val="000099"/>
            <w:sz w:val="22"/>
            <w:szCs w:val="22"/>
            <w:u w:val="single"/>
          </w:rPr>
          <w:t>@</w:t>
        </w:r>
      </w:hyperlink>
      <w:hyperlink r:id="rId356" w:history="1">
        <w:r>
          <w:rPr>
            <w:color w:val="000099"/>
            <w:sz w:val="22"/>
            <w:szCs w:val="22"/>
            <w:u w:val="single"/>
          </w:rPr>
          <w:t>utah</w:t>
        </w:r>
      </w:hyperlink>
      <w:hyperlink r:id="rId357" w:history="1">
        <w:r>
          <w:rPr>
            <w:color w:val="000099"/>
            <w:sz w:val="22"/>
            <w:szCs w:val="22"/>
            <w:u w:val="single"/>
          </w:rPr>
          <w:t>.</w:t>
        </w:r>
      </w:hyperlink>
      <w:hyperlink r:id="rId35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Trevor F. Smith </w:t>
      </w:r>
      <w:hyperlink r:id="rId359" w:history="1">
        <w:r>
          <w:rPr>
            <w:color w:val="000099"/>
            <w:sz w:val="22"/>
            <w:szCs w:val="22"/>
            <w:u w:val="single"/>
          </w:rPr>
          <w:t>trevorfsmith</w:t>
        </w:r>
      </w:hyperlink>
      <w:hyperlink r:id="rId360" w:history="1">
        <w:r>
          <w:rPr>
            <w:color w:val="000099"/>
            <w:sz w:val="22"/>
            <w:szCs w:val="22"/>
            <w:u w:val="single"/>
          </w:rPr>
          <w:t>@</w:t>
        </w:r>
      </w:hyperlink>
      <w:hyperlink r:id="rId361" w:history="1">
        <w:r>
          <w:rPr>
            <w:color w:val="000099"/>
            <w:sz w:val="22"/>
            <w:szCs w:val="22"/>
            <w:u w:val="single"/>
          </w:rPr>
          <w:t>gmail</w:t>
        </w:r>
      </w:hyperlink>
      <w:hyperlink r:id="rId362" w:history="1">
        <w:r>
          <w:rPr>
            <w:color w:val="000099"/>
            <w:sz w:val="22"/>
            <w:szCs w:val="22"/>
            <w:u w:val="single"/>
          </w:rPr>
          <w:t>.</w:t>
        </w:r>
      </w:hyperlink>
      <w:hyperlink r:id="rId363"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pPr>
      <w:proofErr w:type="gramStart"/>
      <w:r>
        <w:rPr>
          <w:sz w:val="22"/>
          <w:szCs w:val="22"/>
        </w:rPr>
        <w:t xml:space="preserve">Guy-Bart Stan </w:t>
      </w:r>
      <w:hyperlink r:id="rId364" w:history="1">
        <w:r>
          <w:rPr>
            <w:color w:val="000099"/>
            <w:sz w:val="22"/>
            <w:szCs w:val="22"/>
            <w:u w:val="single"/>
          </w:rPr>
          <w:t>g</w:t>
        </w:r>
      </w:hyperlink>
      <w:hyperlink r:id="rId365" w:history="1">
        <w:r>
          <w:rPr>
            <w:color w:val="000099"/>
            <w:sz w:val="22"/>
            <w:szCs w:val="22"/>
            <w:u w:val="single"/>
          </w:rPr>
          <w:t>.</w:t>
        </w:r>
        <w:proofErr w:type="gramEnd"/>
      </w:hyperlink>
      <w:hyperlink r:id="rId366" w:history="1">
        <w:r>
          <w:rPr>
            <w:color w:val="000099"/>
            <w:sz w:val="22"/>
            <w:szCs w:val="22"/>
            <w:u w:val="single"/>
          </w:rPr>
          <w:t>stan</w:t>
        </w:r>
      </w:hyperlink>
      <w:hyperlink r:id="rId367" w:history="1">
        <w:r>
          <w:rPr>
            <w:color w:val="000099"/>
            <w:sz w:val="22"/>
            <w:szCs w:val="22"/>
            <w:u w:val="single"/>
          </w:rPr>
          <w:t>@</w:t>
        </w:r>
      </w:hyperlink>
      <w:hyperlink r:id="rId368" w:history="1">
        <w:r>
          <w:rPr>
            <w:color w:val="000099"/>
            <w:sz w:val="22"/>
            <w:szCs w:val="22"/>
            <w:u w:val="single"/>
          </w:rPr>
          <w:t>imperial</w:t>
        </w:r>
      </w:hyperlink>
      <w:hyperlink r:id="rId369" w:history="1">
        <w:r>
          <w:rPr>
            <w:color w:val="000099"/>
            <w:sz w:val="22"/>
            <w:szCs w:val="22"/>
            <w:u w:val="single"/>
          </w:rPr>
          <w:t>.</w:t>
        </w:r>
      </w:hyperlink>
      <w:hyperlink r:id="rId370" w:history="1">
        <w:proofErr w:type="gramStart"/>
        <w:r>
          <w:rPr>
            <w:color w:val="000099"/>
            <w:sz w:val="22"/>
            <w:szCs w:val="22"/>
            <w:u w:val="single"/>
          </w:rPr>
          <w:t>ac</w:t>
        </w:r>
        <w:proofErr w:type="gramEnd"/>
      </w:hyperlink>
      <w:hyperlink r:id="rId371" w:history="1">
        <w:r>
          <w:rPr>
            <w:color w:val="000099"/>
            <w:sz w:val="22"/>
            <w:szCs w:val="22"/>
            <w:u w:val="single"/>
          </w:rPr>
          <w:t>.</w:t>
        </w:r>
      </w:hyperlink>
      <w:hyperlink r:id="rId372" w:history="1">
        <w:proofErr w:type="gramStart"/>
        <w:r>
          <w:rPr>
            <w:color w:val="000099"/>
            <w:sz w:val="22"/>
            <w:szCs w:val="22"/>
            <w:u w:val="single"/>
          </w:rPr>
          <w:t>uk</w:t>
        </w:r>
        <w:proofErr w:type="gramEnd"/>
      </w:hyperlink>
    </w:p>
    <w:p w:rsidR="00E4651A" w:rsidRDefault="009E0D56">
      <w:pPr>
        <w:spacing w:before="0" w:after="0" w:line="240" w:lineRule="auto"/>
        <w:ind w:left="0" w:right="0" w:firstLine="0"/>
        <w:rPr>
          <w:sz w:val="22"/>
          <w:szCs w:val="22"/>
        </w:rPr>
      </w:pPr>
      <w:r>
        <w:rPr>
          <w:sz w:val="22"/>
          <w:szCs w:val="22"/>
        </w:rPr>
        <w:t xml:space="preserve">Alan Villalobos </w:t>
      </w:r>
      <w:hyperlink r:id="rId373" w:history="1">
        <w:r w:rsidR="00E4651A" w:rsidRPr="00CA32D5">
          <w:rPr>
            <w:rStyle w:val="Hyperlink"/>
            <w:sz w:val="22"/>
            <w:szCs w:val="22"/>
          </w:rPr>
          <w:t>avillalobos@dna20.com</w:t>
        </w:r>
      </w:hyperlink>
    </w:p>
    <w:p w:rsidR="00A77B3E" w:rsidRDefault="00E274F1">
      <w:pPr>
        <w:spacing w:before="0" w:after="0" w:line="240" w:lineRule="auto"/>
        <w:ind w:left="0" w:right="0" w:firstLine="0"/>
        <w:rPr>
          <w:sz w:val="22"/>
          <w:szCs w:val="22"/>
        </w:rPr>
      </w:pPr>
      <w:proofErr w:type="gramStart"/>
      <w:r>
        <w:rPr>
          <w:sz w:val="22"/>
          <w:szCs w:val="22"/>
        </w:rPr>
        <w:t xml:space="preserve">Anil </w:t>
      </w:r>
      <w:proofErr w:type="spellStart"/>
      <w:r>
        <w:rPr>
          <w:sz w:val="22"/>
          <w:szCs w:val="22"/>
        </w:rPr>
        <w:t>Wipat</w:t>
      </w:r>
      <w:proofErr w:type="spellEnd"/>
      <w:r>
        <w:rPr>
          <w:sz w:val="22"/>
          <w:szCs w:val="22"/>
        </w:rPr>
        <w:t xml:space="preserve"> </w:t>
      </w:r>
      <w:hyperlink r:id="rId374" w:history="1">
        <w:r>
          <w:rPr>
            <w:color w:val="000099"/>
            <w:sz w:val="22"/>
            <w:szCs w:val="22"/>
            <w:u w:val="single"/>
          </w:rPr>
          <w:t>neilwipat</w:t>
        </w:r>
      </w:hyperlink>
      <w:hyperlink r:id="rId375" w:history="1">
        <w:r>
          <w:rPr>
            <w:color w:val="000099"/>
            <w:sz w:val="22"/>
            <w:szCs w:val="22"/>
            <w:u w:val="single"/>
          </w:rPr>
          <w:t>@</w:t>
        </w:r>
      </w:hyperlink>
      <w:hyperlink r:id="rId376" w:history="1">
        <w:r>
          <w:rPr>
            <w:color w:val="000099"/>
            <w:sz w:val="22"/>
            <w:szCs w:val="22"/>
            <w:u w:val="single"/>
          </w:rPr>
          <w:t>googlemail</w:t>
        </w:r>
      </w:hyperlink>
      <w:hyperlink r:id="rId377" w:history="1">
        <w:r>
          <w:rPr>
            <w:color w:val="000099"/>
            <w:sz w:val="22"/>
            <w:szCs w:val="22"/>
            <w:u w:val="single"/>
          </w:rPr>
          <w:t>.</w:t>
        </w:r>
        <w:proofErr w:type="gramEnd"/>
      </w:hyperlink>
      <w:hyperlink r:id="rId37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Herbert M. </w:t>
      </w:r>
      <w:proofErr w:type="spellStart"/>
      <w:r>
        <w:rPr>
          <w:sz w:val="22"/>
          <w:szCs w:val="22"/>
        </w:rPr>
        <w:t>Sauro</w:t>
      </w:r>
      <w:proofErr w:type="spellEnd"/>
      <w:r>
        <w:rPr>
          <w:sz w:val="22"/>
          <w:szCs w:val="22"/>
        </w:rPr>
        <w:t xml:space="preserve"> </w:t>
      </w:r>
      <w:hyperlink r:id="rId379" w:history="1">
        <w:r>
          <w:rPr>
            <w:color w:val="000099"/>
            <w:sz w:val="22"/>
            <w:szCs w:val="22"/>
            <w:u w:val="single"/>
          </w:rPr>
          <w:t>hsauro</w:t>
        </w:r>
      </w:hyperlink>
      <w:hyperlink r:id="rId380" w:history="1">
        <w:r>
          <w:rPr>
            <w:color w:val="000099"/>
            <w:sz w:val="22"/>
            <w:szCs w:val="22"/>
            <w:u w:val="single"/>
          </w:rPr>
          <w:t>@</w:t>
        </w:r>
      </w:hyperlink>
      <w:hyperlink r:id="rId381" w:history="1">
        <w:r>
          <w:rPr>
            <w:color w:val="000099"/>
            <w:sz w:val="22"/>
            <w:szCs w:val="22"/>
            <w:u w:val="single"/>
          </w:rPr>
          <w:t>uw</w:t>
        </w:r>
      </w:hyperlink>
      <w:hyperlink r:id="rId382" w:history="1">
        <w:r>
          <w:rPr>
            <w:color w:val="000099"/>
            <w:sz w:val="22"/>
            <w:szCs w:val="22"/>
            <w:u w:val="single"/>
          </w:rPr>
          <w:t>.</w:t>
        </w:r>
      </w:hyperlink>
      <w:hyperlink r:id="rId383" w:history="1">
        <w:proofErr w:type="gramStart"/>
        <w:r>
          <w:rPr>
            <w:color w:val="000099"/>
            <w:sz w:val="22"/>
            <w:szCs w:val="22"/>
            <w:u w:val="single"/>
          </w:rPr>
          <w:t>edu</w:t>
        </w:r>
        <w:proofErr w:type="gramEnd"/>
      </w:hyperlink>
    </w:p>
    <w:p w:rsidR="00A77B3E" w:rsidRDefault="00A77B3E">
      <w:pPr>
        <w:spacing w:before="0" w:after="0" w:line="240" w:lineRule="auto"/>
        <w:ind w:left="0" w:right="0" w:firstLine="0"/>
      </w:pPr>
    </w:p>
    <w:p w:rsidR="00A77B3E" w:rsidRDefault="00A77B3E">
      <w:pPr>
        <w:pStyle w:val="Heading1"/>
        <w:spacing w:before="0" w:line="240" w:lineRule="auto"/>
      </w:pPr>
      <w:bookmarkStart w:id="108" w:name="h.9ikqibcrzep8"/>
      <w:bookmarkEnd w:id="108"/>
    </w:p>
    <w:p w:rsidR="00A77B3E" w:rsidRDefault="00E274F1">
      <w:pPr>
        <w:pStyle w:val="Heading1"/>
        <w:pageBreakBefore/>
        <w:spacing w:before="0" w:line="240" w:lineRule="auto"/>
      </w:pPr>
      <w:bookmarkStart w:id="109" w:name="h.51e4185d9d4e"/>
      <w:bookmarkStart w:id="110" w:name="h.yv02tgqsdy6t"/>
      <w:bookmarkStart w:id="111" w:name="_Toc305145379"/>
      <w:bookmarkStart w:id="112" w:name="_Toc305147447"/>
      <w:bookmarkEnd w:id="109"/>
      <w:bookmarkEnd w:id="110"/>
      <w:r>
        <w:lastRenderedPageBreak/>
        <w:t>1</w:t>
      </w:r>
      <w:r w:rsidR="002910FF">
        <w:t>3</w:t>
      </w:r>
      <w:r>
        <w:t>. References</w:t>
      </w:r>
      <w:bookmarkEnd w:id="111"/>
      <w:bookmarkEnd w:id="112"/>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384" w:history="1">
        <w:r>
          <w:rPr>
            <w:color w:val="000099"/>
            <w:sz w:val="22"/>
            <w:szCs w:val="22"/>
            <w:u w:val="single"/>
          </w:rPr>
          <w:t>http</w:t>
        </w:r>
      </w:hyperlink>
      <w:hyperlink r:id="rId385" w:history="1">
        <w:proofErr w:type="gramStart"/>
        <w:r>
          <w:rPr>
            <w:color w:val="000099"/>
            <w:sz w:val="22"/>
            <w:szCs w:val="22"/>
            <w:u w:val="single"/>
          </w:rPr>
          <w:t>:/</w:t>
        </w:r>
        <w:proofErr w:type="gramEnd"/>
        <w:r>
          <w:rPr>
            <w:color w:val="000099"/>
            <w:sz w:val="22"/>
            <w:szCs w:val="22"/>
            <w:u w:val="single"/>
          </w:rPr>
          <w:t>/</w:t>
        </w:r>
      </w:hyperlink>
      <w:hyperlink r:id="rId386" w:history="1">
        <w:r>
          <w:rPr>
            <w:color w:val="000099"/>
            <w:sz w:val="22"/>
            <w:szCs w:val="22"/>
            <w:u w:val="single"/>
          </w:rPr>
          <w:t>dx</w:t>
        </w:r>
      </w:hyperlink>
      <w:hyperlink r:id="rId387" w:history="1">
        <w:r>
          <w:rPr>
            <w:color w:val="000099"/>
            <w:sz w:val="22"/>
            <w:szCs w:val="22"/>
            <w:u w:val="single"/>
          </w:rPr>
          <w:t>.</w:t>
        </w:r>
      </w:hyperlink>
      <w:hyperlink r:id="rId388" w:history="1">
        <w:r>
          <w:rPr>
            <w:color w:val="000099"/>
            <w:sz w:val="22"/>
            <w:szCs w:val="22"/>
            <w:u w:val="single"/>
          </w:rPr>
          <w:t>plos</w:t>
        </w:r>
      </w:hyperlink>
      <w:hyperlink r:id="rId389" w:history="1">
        <w:r>
          <w:rPr>
            <w:color w:val="000099"/>
            <w:sz w:val="22"/>
            <w:szCs w:val="22"/>
            <w:u w:val="single"/>
          </w:rPr>
          <w:t>.</w:t>
        </w:r>
      </w:hyperlink>
      <w:hyperlink r:id="rId390" w:history="1">
        <w:r>
          <w:rPr>
            <w:color w:val="000099"/>
            <w:sz w:val="22"/>
            <w:szCs w:val="22"/>
            <w:u w:val="single"/>
          </w:rPr>
          <w:t>org</w:t>
        </w:r>
      </w:hyperlink>
      <w:hyperlink r:id="rId391" w:history="1">
        <w:r>
          <w:rPr>
            <w:color w:val="000099"/>
            <w:sz w:val="22"/>
            <w:szCs w:val="22"/>
            <w:u w:val="single"/>
          </w:rPr>
          <w:t>/10.1371/</w:t>
        </w:r>
      </w:hyperlink>
      <w:hyperlink r:id="rId392" w:history="1">
        <w:r>
          <w:rPr>
            <w:color w:val="000099"/>
            <w:sz w:val="22"/>
            <w:szCs w:val="22"/>
            <w:u w:val="single"/>
          </w:rPr>
          <w:t>journal</w:t>
        </w:r>
      </w:hyperlink>
      <w:hyperlink r:id="rId393" w:history="1">
        <w:r>
          <w:rPr>
            <w:color w:val="000099"/>
            <w:sz w:val="22"/>
            <w:szCs w:val="22"/>
            <w:u w:val="single"/>
          </w:rPr>
          <w:t>.</w:t>
        </w:r>
      </w:hyperlink>
      <w:hyperlink r:id="rId394" w:history="1">
        <w:proofErr w:type="gramStart"/>
        <w:r>
          <w:rPr>
            <w:color w:val="000099"/>
            <w:sz w:val="22"/>
            <w:szCs w:val="22"/>
            <w:u w:val="single"/>
          </w:rPr>
          <w:t>pone</w:t>
        </w:r>
        <w:proofErr w:type="gramEnd"/>
      </w:hyperlink>
      <w:hyperlink r:id="rId39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396" w:history="1">
        <w:r>
          <w:rPr>
            <w:color w:val="000099"/>
            <w:sz w:val="22"/>
            <w:szCs w:val="22"/>
            <w:u w:val="single"/>
          </w:rPr>
          <w:t>http</w:t>
        </w:r>
      </w:hyperlink>
      <w:hyperlink r:id="rId397" w:history="1">
        <w:proofErr w:type="gramStart"/>
        <w:r>
          <w:rPr>
            <w:color w:val="000099"/>
            <w:sz w:val="22"/>
            <w:szCs w:val="22"/>
            <w:u w:val="single"/>
          </w:rPr>
          <w:t>:/</w:t>
        </w:r>
        <w:proofErr w:type="gramEnd"/>
        <w:r>
          <w:rPr>
            <w:color w:val="000099"/>
            <w:sz w:val="22"/>
            <w:szCs w:val="22"/>
            <w:u w:val="single"/>
          </w:rPr>
          <w:t>/</w:t>
        </w:r>
      </w:hyperlink>
      <w:hyperlink r:id="rId398" w:history="1">
        <w:r>
          <w:rPr>
            <w:color w:val="000099"/>
            <w:sz w:val="22"/>
            <w:szCs w:val="22"/>
            <w:u w:val="single"/>
          </w:rPr>
          <w:t>dx</w:t>
        </w:r>
      </w:hyperlink>
      <w:hyperlink r:id="rId399" w:history="1">
        <w:r>
          <w:rPr>
            <w:color w:val="000099"/>
            <w:sz w:val="22"/>
            <w:szCs w:val="22"/>
            <w:u w:val="single"/>
          </w:rPr>
          <w:t>.</w:t>
        </w:r>
      </w:hyperlink>
      <w:hyperlink r:id="rId400" w:history="1">
        <w:r>
          <w:rPr>
            <w:color w:val="000099"/>
            <w:sz w:val="22"/>
            <w:szCs w:val="22"/>
            <w:u w:val="single"/>
          </w:rPr>
          <w:t>plos</w:t>
        </w:r>
      </w:hyperlink>
      <w:hyperlink r:id="rId401" w:history="1">
        <w:r>
          <w:rPr>
            <w:color w:val="000099"/>
            <w:sz w:val="22"/>
            <w:szCs w:val="22"/>
            <w:u w:val="single"/>
          </w:rPr>
          <w:t>.</w:t>
        </w:r>
      </w:hyperlink>
      <w:hyperlink r:id="rId402" w:history="1">
        <w:r>
          <w:rPr>
            <w:color w:val="000099"/>
            <w:sz w:val="22"/>
            <w:szCs w:val="22"/>
            <w:u w:val="single"/>
          </w:rPr>
          <w:t>org</w:t>
        </w:r>
      </w:hyperlink>
      <w:hyperlink r:id="rId403" w:history="1">
        <w:r>
          <w:rPr>
            <w:color w:val="000099"/>
            <w:sz w:val="22"/>
            <w:szCs w:val="22"/>
            <w:u w:val="single"/>
          </w:rPr>
          <w:t>/10.1371/</w:t>
        </w:r>
      </w:hyperlink>
      <w:hyperlink r:id="rId404" w:history="1">
        <w:r>
          <w:rPr>
            <w:color w:val="000099"/>
            <w:sz w:val="22"/>
            <w:szCs w:val="22"/>
            <w:u w:val="single"/>
          </w:rPr>
          <w:t>journal</w:t>
        </w:r>
      </w:hyperlink>
      <w:hyperlink r:id="rId405" w:history="1">
        <w:r>
          <w:rPr>
            <w:color w:val="000099"/>
            <w:sz w:val="22"/>
            <w:szCs w:val="22"/>
            <w:u w:val="single"/>
          </w:rPr>
          <w:t>.</w:t>
        </w:r>
      </w:hyperlink>
      <w:hyperlink r:id="rId406" w:history="1">
        <w:proofErr w:type="gramStart"/>
        <w:r>
          <w:rPr>
            <w:color w:val="000099"/>
            <w:sz w:val="22"/>
            <w:szCs w:val="22"/>
            <w:u w:val="single"/>
          </w:rPr>
          <w:t>pone</w:t>
        </w:r>
        <w:proofErr w:type="gramEnd"/>
      </w:hyperlink>
      <w:hyperlink r:id="rId40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408" w:history="1">
        <w:r>
          <w:rPr>
            <w:color w:val="000099"/>
            <w:sz w:val="22"/>
            <w:szCs w:val="22"/>
            <w:u w:val="single"/>
          </w:rPr>
          <w:t>http</w:t>
        </w:r>
      </w:hyperlink>
      <w:hyperlink r:id="rId409" w:history="1">
        <w:proofErr w:type="gramStart"/>
        <w:r>
          <w:rPr>
            <w:color w:val="000099"/>
            <w:sz w:val="22"/>
            <w:szCs w:val="22"/>
            <w:u w:val="single"/>
          </w:rPr>
          <w:t>:/</w:t>
        </w:r>
        <w:proofErr w:type="gramEnd"/>
        <w:r>
          <w:rPr>
            <w:color w:val="000099"/>
            <w:sz w:val="22"/>
            <w:szCs w:val="22"/>
            <w:u w:val="single"/>
          </w:rPr>
          <w:t>/</w:t>
        </w:r>
      </w:hyperlink>
      <w:hyperlink r:id="rId410" w:history="1">
        <w:r>
          <w:rPr>
            <w:color w:val="000099"/>
            <w:sz w:val="22"/>
            <w:szCs w:val="22"/>
            <w:u w:val="single"/>
          </w:rPr>
          <w:t>www</w:t>
        </w:r>
      </w:hyperlink>
      <w:hyperlink r:id="rId411" w:history="1">
        <w:r>
          <w:rPr>
            <w:color w:val="000099"/>
            <w:sz w:val="22"/>
            <w:szCs w:val="22"/>
            <w:u w:val="single"/>
          </w:rPr>
          <w:t>.</w:t>
        </w:r>
      </w:hyperlink>
      <w:hyperlink r:id="rId412" w:history="1">
        <w:proofErr w:type="gramStart"/>
        <w:r>
          <w:rPr>
            <w:color w:val="000099"/>
            <w:sz w:val="22"/>
            <w:szCs w:val="22"/>
            <w:u w:val="single"/>
          </w:rPr>
          <w:t>ncbi</w:t>
        </w:r>
        <w:proofErr w:type="gramEnd"/>
      </w:hyperlink>
      <w:hyperlink r:id="rId413" w:history="1">
        <w:r>
          <w:rPr>
            <w:color w:val="000099"/>
            <w:sz w:val="22"/>
            <w:szCs w:val="22"/>
            <w:u w:val="single"/>
          </w:rPr>
          <w:t>.</w:t>
        </w:r>
      </w:hyperlink>
      <w:hyperlink r:id="rId414" w:history="1">
        <w:proofErr w:type="gramStart"/>
        <w:r>
          <w:rPr>
            <w:color w:val="000099"/>
            <w:sz w:val="22"/>
            <w:szCs w:val="22"/>
            <w:u w:val="single"/>
          </w:rPr>
          <w:t>nlm</w:t>
        </w:r>
        <w:proofErr w:type="gramEnd"/>
      </w:hyperlink>
      <w:hyperlink r:id="rId415" w:history="1">
        <w:r>
          <w:rPr>
            <w:color w:val="000099"/>
            <w:sz w:val="22"/>
            <w:szCs w:val="22"/>
            <w:u w:val="single"/>
          </w:rPr>
          <w:t>.</w:t>
        </w:r>
      </w:hyperlink>
      <w:hyperlink r:id="rId416" w:history="1">
        <w:proofErr w:type="gramStart"/>
        <w:r>
          <w:rPr>
            <w:color w:val="000099"/>
            <w:sz w:val="22"/>
            <w:szCs w:val="22"/>
            <w:u w:val="single"/>
          </w:rPr>
          <w:t>nih</w:t>
        </w:r>
        <w:proofErr w:type="gramEnd"/>
      </w:hyperlink>
      <w:hyperlink r:id="rId417" w:history="1">
        <w:r>
          <w:rPr>
            <w:color w:val="000099"/>
            <w:sz w:val="22"/>
            <w:szCs w:val="22"/>
            <w:u w:val="single"/>
          </w:rPr>
          <w:t>.</w:t>
        </w:r>
      </w:hyperlink>
      <w:hyperlink r:id="rId418" w:history="1">
        <w:proofErr w:type="gramStart"/>
        <w:r>
          <w:rPr>
            <w:color w:val="000099"/>
            <w:sz w:val="22"/>
            <w:szCs w:val="22"/>
            <w:u w:val="single"/>
          </w:rPr>
          <w:t>gov</w:t>
        </w:r>
      </w:hyperlink>
      <w:hyperlink r:id="rId419" w:history="1">
        <w:r>
          <w:rPr>
            <w:color w:val="000099"/>
            <w:sz w:val="22"/>
            <w:szCs w:val="22"/>
            <w:u w:val="single"/>
          </w:rPr>
          <w:t>/</w:t>
        </w:r>
      </w:hyperlink>
      <w:hyperlink r:id="rId420" w:history="1">
        <w:r>
          <w:rPr>
            <w:color w:val="000099"/>
            <w:sz w:val="22"/>
            <w:szCs w:val="22"/>
            <w:u w:val="single"/>
          </w:rPr>
          <w:t>pubmed</w:t>
        </w:r>
      </w:hyperlink>
      <w:hyperlink r:id="rId42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422" w:history="1">
        <w:r>
          <w:rPr>
            <w:color w:val="000099"/>
            <w:sz w:val="22"/>
            <w:szCs w:val="22"/>
            <w:u w:val="single"/>
          </w:rPr>
          <w:t>http</w:t>
        </w:r>
      </w:hyperlink>
      <w:hyperlink r:id="rId423" w:history="1">
        <w:proofErr w:type="gramStart"/>
        <w:r>
          <w:rPr>
            <w:color w:val="000099"/>
            <w:sz w:val="22"/>
            <w:szCs w:val="22"/>
            <w:u w:val="single"/>
          </w:rPr>
          <w:t>:/</w:t>
        </w:r>
        <w:proofErr w:type="gramEnd"/>
        <w:r>
          <w:rPr>
            <w:color w:val="000099"/>
            <w:sz w:val="22"/>
            <w:szCs w:val="22"/>
            <w:u w:val="single"/>
          </w:rPr>
          <w:t>/</w:t>
        </w:r>
      </w:hyperlink>
      <w:hyperlink r:id="rId424" w:history="1">
        <w:r>
          <w:rPr>
            <w:color w:val="000099"/>
            <w:sz w:val="22"/>
            <w:szCs w:val="22"/>
            <w:u w:val="single"/>
          </w:rPr>
          <w:t>bioinformatics</w:t>
        </w:r>
      </w:hyperlink>
      <w:hyperlink r:id="rId425" w:history="1">
        <w:r>
          <w:rPr>
            <w:color w:val="000099"/>
            <w:sz w:val="22"/>
            <w:szCs w:val="22"/>
            <w:u w:val="single"/>
          </w:rPr>
          <w:t>.</w:t>
        </w:r>
      </w:hyperlink>
      <w:hyperlink r:id="rId426" w:history="1">
        <w:r>
          <w:rPr>
            <w:color w:val="000099"/>
            <w:sz w:val="22"/>
            <w:szCs w:val="22"/>
            <w:u w:val="single"/>
          </w:rPr>
          <w:t>oxfordjournals</w:t>
        </w:r>
      </w:hyperlink>
      <w:hyperlink r:id="rId427" w:history="1">
        <w:r>
          <w:rPr>
            <w:color w:val="000099"/>
            <w:sz w:val="22"/>
            <w:szCs w:val="22"/>
            <w:u w:val="single"/>
          </w:rPr>
          <w:t>.</w:t>
        </w:r>
      </w:hyperlink>
      <w:hyperlink r:id="rId428" w:history="1">
        <w:r>
          <w:rPr>
            <w:color w:val="000099"/>
            <w:sz w:val="22"/>
            <w:szCs w:val="22"/>
            <w:u w:val="single"/>
          </w:rPr>
          <w:t>org</w:t>
        </w:r>
      </w:hyperlink>
      <w:hyperlink r:id="rId429" w:history="1">
        <w:r>
          <w:rPr>
            <w:color w:val="000099"/>
            <w:sz w:val="22"/>
            <w:szCs w:val="22"/>
            <w:u w:val="single"/>
          </w:rPr>
          <w:t>/</w:t>
        </w:r>
      </w:hyperlink>
      <w:hyperlink r:id="rId430" w:history="1">
        <w:r>
          <w:rPr>
            <w:color w:val="000099"/>
            <w:sz w:val="22"/>
            <w:szCs w:val="22"/>
            <w:u w:val="single"/>
          </w:rPr>
          <w:t>cgi</w:t>
        </w:r>
      </w:hyperlink>
      <w:hyperlink r:id="rId431" w:history="1">
        <w:r>
          <w:rPr>
            <w:color w:val="000099"/>
            <w:sz w:val="22"/>
            <w:szCs w:val="22"/>
            <w:u w:val="single"/>
          </w:rPr>
          <w:t>/</w:t>
        </w:r>
      </w:hyperlink>
      <w:hyperlink r:id="rId432" w:history="1">
        <w:r>
          <w:rPr>
            <w:color w:val="000099"/>
            <w:sz w:val="22"/>
            <w:szCs w:val="22"/>
            <w:u w:val="single"/>
          </w:rPr>
          <w:t>content</w:t>
        </w:r>
      </w:hyperlink>
      <w:hyperlink r:id="rId433" w:history="1">
        <w:r>
          <w:rPr>
            <w:color w:val="000099"/>
            <w:sz w:val="22"/>
            <w:szCs w:val="22"/>
            <w:u w:val="single"/>
          </w:rPr>
          <w:t>/</w:t>
        </w:r>
      </w:hyperlink>
      <w:hyperlink r:id="rId434" w:history="1">
        <w:r>
          <w:rPr>
            <w:color w:val="000099"/>
            <w:sz w:val="22"/>
            <w:szCs w:val="22"/>
            <w:u w:val="single"/>
          </w:rPr>
          <w:t>abstract</w:t>
        </w:r>
      </w:hyperlink>
      <w:hyperlink r:id="rId43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436" w:history="1">
        <w:r>
          <w:rPr>
            <w:color w:val="000099"/>
            <w:sz w:val="22"/>
            <w:szCs w:val="22"/>
            <w:u w:val="single"/>
          </w:rPr>
          <w:t>http</w:t>
        </w:r>
      </w:hyperlink>
      <w:hyperlink r:id="rId437" w:history="1">
        <w:proofErr w:type="gramStart"/>
        <w:r>
          <w:rPr>
            <w:color w:val="000099"/>
            <w:sz w:val="22"/>
            <w:szCs w:val="22"/>
            <w:u w:val="single"/>
          </w:rPr>
          <w:t>:/</w:t>
        </w:r>
        <w:proofErr w:type="gramEnd"/>
        <w:r>
          <w:rPr>
            <w:color w:val="000099"/>
            <w:sz w:val="22"/>
            <w:szCs w:val="22"/>
            <w:u w:val="single"/>
          </w:rPr>
          <w:t>/</w:t>
        </w:r>
      </w:hyperlink>
      <w:hyperlink r:id="rId438" w:history="1">
        <w:r>
          <w:rPr>
            <w:color w:val="000099"/>
            <w:sz w:val="22"/>
            <w:szCs w:val="22"/>
            <w:u w:val="single"/>
          </w:rPr>
          <w:t>www</w:t>
        </w:r>
      </w:hyperlink>
      <w:hyperlink r:id="rId439" w:history="1">
        <w:r>
          <w:rPr>
            <w:color w:val="000099"/>
            <w:sz w:val="22"/>
            <w:szCs w:val="22"/>
            <w:u w:val="single"/>
          </w:rPr>
          <w:t>.</w:t>
        </w:r>
      </w:hyperlink>
      <w:hyperlink r:id="rId440" w:history="1">
        <w:proofErr w:type="gramStart"/>
        <w:r>
          <w:rPr>
            <w:color w:val="000099"/>
            <w:sz w:val="22"/>
            <w:szCs w:val="22"/>
            <w:u w:val="single"/>
          </w:rPr>
          <w:t>sciencemag</w:t>
        </w:r>
        <w:proofErr w:type="gramEnd"/>
      </w:hyperlink>
      <w:hyperlink r:id="rId441" w:history="1">
        <w:r>
          <w:rPr>
            <w:color w:val="000099"/>
            <w:sz w:val="22"/>
            <w:szCs w:val="22"/>
            <w:u w:val="single"/>
          </w:rPr>
          <w:t>.</w:t>
        </w:r>
      </w:hyperlink>
      <w:hyperlink r:id="rId442" w:history="1">
        <w:proofErr w:type="gramStart"/>
        <w:r>
          <w:rPr>
            <w:color w:val="000099"/>
            <w:sz w:val="22"/>
            <w:szCs w:val="22"/>
            <w:u w:val="single"/>
          </w:rPr>
          <w:t>org</w:t>
        </w:r>
      </w:hyperlink>
      <w:hyperlink r:id="rId443" w:history="1">
        <w:r>
          <w:rPr>
            <w:color w:val="000099"/>
            <w:sz w:val="22"/>
            <w:szCs w:val="22"/>
            <w:u w:val="single"/>
          </w:rPr>
          <w:t>/</w:t>
        </w:r>
      </w:hyperlink>
      <w:hyperlink r:id="rId444" w:history="1">
        <w:r>
          <w:rPr>
            <w:color w:val="000099"/>
            <w:sz w:val="22"/>
            <w:szCs w:val="22"/>
            <w:u w:val="single"/>
          </w:rPr>
          <w:t>content</w:t>
        </w:r>
      </w:hyperlink>
      <w:hyperlink r:id="rId445" w:history="1">
        <w:r>
          <w:rPr>
            <w:color w:val="000099"/>
            <w:sz w:val="22"/>
            <w:szCs w:val="22"/>
            <w:u w:val="single"/>
          </w:rPr>
          <w:t>/333/6047/1244</w:t>
        </w:r>
        <w:proofErr w:type="gramEnd"/>
        <w:r>
          <w:rPr>
            <w:color w:val="000099"/>
            <w:sz w:val="22"/>
            <w:szCs w:val="22"/>
            <w:u w:val="single"/>
          </w:rPr>
          <w:t>.</w:t>
        </w:r>
      </w:hyperlink>
      <w:hyperlink r:id="rId44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113" w:name="h.n5ulfg5yx8xq"/>
      <w:bookmarkEnd w:id="113"/>
    </w:p>
    <w:p w:rsidR="00A77B3E" w:rsidRDefault="00E274F1">
      <w:pPr>
        <w:pStyle w:val="Heading1"/>
        <w:pageBreakBefore/>
        <w:spacing w:before="0" w:line="240" w:lineRule="auto"/>
      </w:pPr>
      <w:bookmarkStart w:id="114" w:name="h.vu7m8wc1jxci"/>
      <w:bookmarkStart w:id="115" w:name="_Toc305145380"/>
      <w:bookmarkStart w:id="116" w:name="_Toc305147448"/>
      <w:bookmarkEnd w:id="114"/>
      <w:r>
        <w:lastRenderedPageBreak/>
        <w:t>1</w:t>
      </w:r>
      <w:r w:rsidR="002910FF">
        <w:t>4</w:t>
      </w:r>
      <w:r>
        <w:t>. Appendix</w:t>
      </w:r>
      <w:bookmarkEnd w:id="115"/>
      <w:bookmarkEnd w:id="116"/>
    </w:p>
    <w:p w:rsidR="004B2051" w:rsidRPr="0001600A" w:rsidRDefault="004B2051" w:rsidP="0001600A">
      <w:proofErr w:type="gramStart"/>
      <w:r>
        <w:rPr>
          <w:rStyle w:val="apple-style-span"/>
          <w:rFonts w:ascii="Arial" w:hAnsi="Arial" w:cs="Arial"/>
          <w:color w:val="222222"/>
          <w:shd w:val="clear" w:color="auto" w:fill="FFFFFF"/>
        </w:rPr>
        <w:t>these</w:t>
      </w:r>
      <w:proofErr w:type="gramEnd"/>
      <w:r>
        <w:rPr>
          <w:rStyle w:val="apple-style-span"/>
          <w:rFonts w:ascii="Arial" w:hAnsi="Arial" w:cs="Arial"/>
          <w:color w:val="222222"/>
          <w:shd w:val="clear" w:color="auto" w:fill="FFFFFF"/>
        </w:rPr>
        <w:t xml:space="preserve"> are provisional terms being considered</w:t>
      </w:r>
    </w:p>
    <w:p w:rsidR="00A77B3E" w:rsidRDefault="002910FF">
      <w:pPr>
        <w:pStyle w:val="Heading2"/>
        <w:spacing w:before="360" w:after="80" w:line="240" w:lineRule="auto"/>
      </w:pPr>
      <w:bookmarkStart w:id="117" w:name="h.l4xyh9dznncp"/>
      <w:bookmarkStart w:id="118" w:name="_Toc305145381"/>
      <w:bookmarkStart w:id="119" w:name="_Toc305147449"/>
      <w:bookmarkEnd w:id="117"/>
      <w:r>
        <w:t>14</w:t>
      </w:r>
      <w:r w:rsidR="00E274F1">
        <w:t>.1 Gene Expression Vocabulary</w:t>
      </w:r>
      <w:bookmarkEnd w:id="118"/>
      <w:bookmarkEnd w:id="119"/>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2730"/>
        <w:gridCol w:w="6990"/>
        <w:tblGridChange w:id="120">
          <w:tblGrid>
            <w:gridCol w:w="108"/>
            <w:gridCol w:w="2622"/>
            <w:gridCol w:w="108"/>
            <w:gridCol w:w="6882"/>
            <w:gridCol w:w="108"/>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pPr>
            <w:r>
              <w:t xml:space="preserve">SO: </w:t>
            </w:r>
            <w:hyperlink r:id="rId447" w:history="1">
              <w:r>
                <w:rPr>
                  <w:rFonts w:ascii="Arial" w:eastAsia="Arial" w:hAnsi="Arial" w:cs="Arial"/>
                  <w:color w:val="000099"/>
                  <w:u w:val="single"/>
                </w:rPr>
                <w:t>http</w:t>
              </w:r>
            </w:hyperlink>
            <w:hyperlink r:id="rId44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49" w:history="1">
              <w:r>
                <w:rPr>
                  <w:rFonts w:ascii="Arial" w:eastAsia="Arial" w:hAnsi="Arial" w:cs="Arial"/>
                  <w:color w:val="000099"/>
                  <w:u w:val="single"/>
                </w:rPr>
                <w:t>identifiers</w:t>
              </w:r>
            </w:hyperlink>
            <w:hyperlink r:id="rId450" w:history="1">
              <w:r>
                <w:rPr>
                  <w:rFonts w:ascii="Arial" w:eastAsia="Arial" w:hAnsi="Arial" w:cs="Arial"/>
                  <w:color w:val="000099"/>
                  <w:u w:val="single"/>
                </w:rPr>
                <w:t>.</w:t>
              </w:r>
            </w:hyperlink>
            <w:hyperlink r:id="rId451" w:history="1">
              <w:proofErr w:type="gramStart"/>
              <w:r>
                <w:rPr>
                  <w:rFonts w:ascii="Arial" w:eastAsia="Arial" w:hAnsi="Arial" w:cs="Arial"/>
                  <w:color w:val="000099"/>
                  <w:u w:val="single"/>
                </w:rPr>
                <w:t>org</w:t>
              </w:r>
            </w:hyperlink>
            <w:hyperlink r:id="rId452" w:history="1">
              <w:r>
                <w:rPr>
                  <w:rFonts w:ascii="Arial" w:eastAsia="Arial" w:hAnsi="Arial" w:cs="Arial"/>
                  <w:color w:val="000099"/>
                  <w:u w:val="single"/>
                </w:rPr>
                <w:t>/</w:t>
              </w:r>
            </w:hyperlink>
            <w:hyperlink r:id="rId453" w:history="1">
              <w:r>
                <w:rPr>
                  <w:rFonts w:ascii="Arial" w:eastAsia="Arial" w:hAnsi="Arial" w:cs="Arial"/>
                  <w:color w:val="000099"/>
                  <w:u w:val="single"/>
                </w:rPr>
                <w:t>obo</w:t>
              </w:r>
              <w:proofErr w:type="gramEnd"/>
            </w:hyperlink>
            <w:hyperlink r:id="rId454" w:history="1">
              <w:r>
                <w:rPr>
                  <w:rFonts w:ascii="Arial" w:eastAsia="Arial" w:hAnsi="Arial" w:cs="Arial"/>
                  <w:color w:val="000099"/>
                  <w:u w:val="single"/>
                </w:rPr>
                <w:t>.</w:t>
              </w:r>
            </w:hyperlink>
            <w:hyperlink r:id="rId455" w:history="1">
              <w:r>
                <w:rPr>
                  <w:rFonts w:ascii="Arial" w:eastAsia="Arial" w:hAnsi="Arial" w:cs="Arial"/>
                  <w:color w:val="000099"/>
                  <w:u w:val="single"/>
                </w:rPr>
                <w:t>so</w:t>
              </w:r>
            </w:hyperlink>
            <w:hyperlink r:id="rId456" w:history="1">
              <w:r>
                <w:rPr>
                  <w:rFonts w:ascii="Arial" w:eastAsia="Arial" w:hAnsi="Arial" w:cs="Arial"/>
                  <w:color w:val="000099"/>
                  <w:u w:val="single"/>
                </w:rPr>
                <w:t>/</w:t>
              </w:r>
            </w:hyperlink>
            <w:hyperlink r:id="rId457" w:history="1">
              <w:r>
                <w:rPr>
                  <w:rFonts w:ascii="Arial" w:eastAsia="Arial" w:hAnsi="Arial" w:cs="Arial"/>
                  <w:color w:val="000099"/>
                  <w:u w:val="single"/>
                </w:rPr>
                <w:t>SO</w:t>
              </w:r>
            </w:hyperlink>
            <w:hyperlink r:id="rId458" w:history="1">
              <w:r>
                <w:rPr>
                  <w:rFonts w:ascii="Arial" w:eastAsia="Arial" w:hAnsi="Arial" w:cs="Arial"/>
                  <w:color w:val="000099"/>
                  <w:u w:val="single"/>
                </w:rPr>
                <w:t>:0000167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21" w:author="Michal Galdzicki" w:date="2011-11-15T08:58:00Z"/>
              </w:rPr>
            </w:pPr>
            <w:r>
              <w:t>SO Name: promoter</w:t>
            </w:r>
          </w:p>
          <w:p w:rsidR="00A77B3E" w:rsidRDefault="00E274F1">
            <w:pPr>
              <w:spacing w:before="0" w:after="0" w:line="240" w:lineRule="auto"/>
              <w:ind w:left="0" w:right="0" w:firstLine="0"/>
              <w:pPrChange w:id="122" w:author="Michal Galdzicki" w:date="2011-11-15T08:58:00Z">
                <w:pPr>
                  <w:spacing w:before="0" w:after="0" w:line="240" w:lineRule="auto"/>
                  <w:ind w:left="0" w:right="0" w:firstLine="0"/>
                  <w:jc w:val="both"/>
                </w:pPr>
              </w:pPrChange>
            </w:pPr>
            <w:del w:id="123"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E274F1">
            <w:pPr>
              <w:spacing w:before="0" w:after="0" w:line="240" w:lineRule="auto"/>
              <w:ind w:left="0" w:right="0" w:firstLine="0"/>
            </w:pPr>
            <w:r>
              <w:t xml:space="preserve">Derived from SO: </w:t>
            </w:r>
            <w:hyperlink r:id="rId459" w:history="1">
              <w:r>
                <w:rPr>
                  <w:rFonts w:ascii="Arial" w:eastAsia="Arial" w:hAnsi="Arial" w:cs="Arial"/>
                  <w:color w:val="000099"/>
                  <w:u w:val="single"/>
                </w:rPr>
                <w:t>http</w:t>
              </w:r>
            </w:hyperlink>
            <w:hyperlink r:id="rId46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61" w:history="1">
              <w:r>
                <w:rPr>
                  <w:rFonts w:ascii="Arial" w:eastAsia="Arial" w:hAnsi="Arial" w:cs="Arial"/>
                  <w:color w:val="000099"/>
                  <w:u w:val="single"/>
                </w:rPr>
                <w:t>identifiers</w:t>
              </w:r>
            </w:hyperlink>
            <w:hyperlink r:id="rId462" w:history="1">
              <w:r>
                <w:rPr>
                  <w:rFonts w:ascii="Arial" w:eastAsia="Arial" w:hAnsi="Arial" w:cs="Arial"/>
                  <w:color w:val="000099"/>
                  <w:u w:val="single"/>
                </w:rPr>
                <w:t>.</w:t>
              </w:r>
            </w:hyperlink>
            <w:hyperlink r:id="rId463" w:history="1">
              <w:proofErr w:type="gramStart"/>
              <w:r>
                <w:rPr>
                  <w:rFonts w:ascii="Arial" w:eastAsia="Arial" w:hAnsi="Arial" w:cs="Arial"/>
                  <w:color w:val="000099"/>
                  <w:u w:val="single"/>
                </w:rPr>
                <w:t>org</w:t>
              </w:r>
            </w:hyperlink>
            <w:hyperlink r:id="rId464" w:history="1">
              <w:r>
                <w:rPr>
                  <w:rFonts w:ascii="Arial" w:eastAsia="Arial" w:hAnsi="Arial" w:cs="Arial"/>
                  <w:color w:val="000099"/>
                  <w:u w:val="single"/>
                </w:rPr>
                <w:t>/</w:t>
              </w:r>
            </w:hyperlink>
            <w:hyperlink r:id="rId465" w:history="1">
              <w:r>
                <w:rPr>
                  <w:rFonts w:ascii="Arial" w:eastAsia="Arial" w:hAnsi="Arial" w:cs="Arial"/>
                  <w:color w:val="000099"/>
                  <w:u w:val="single"/>
                </w:rPr>
                <w:t>obo</w:t>
              </w:r>
              <w:proofErr w:type="gramEnd"/>
            </w:hyperlink>
            <w:hyperlink r:id="rId466" w:history="1">
              <w:r>
                <w:rPr>
                  <w:rFonts w:ascii="Arial" w:eastAsia="Arial" w:hAnsi="Arial" w:cs="Arial"/>
                  <w:color w:val="000099"/>
                  <w:u w:val="single"/>
                </w:rPr>
                <w:t>.</w:t>
              </w:r>
            </w:hyperlink>
            <w:hyperlink r:id="rId467" w:history="1">
              <w:r>
                <w:rPr>
                  <w:rFonts w:ascii="Arial" w:eastAsia="Arial" w:hAnsi="Arial" w:cs="Arial"/>
                  <w:color w:val="000099"/>
                  <w:u w:val="single"/>
                </w:rPr>
                <w:t>so</w:t>
              </w:r>
            </w:hyperlink>
            <w:hyperlink r:id="rId468" w:history="1">
              <w:r>
                <w:rPr>
                  <w:rFonts w:ascii="Arial" w:eastAsia="Arial" w:hAnsi="Arial" w:cs="Arial"/>
                  <w:color w:val="000099"/>
                  <w:u w:val="single"/>
                </w:rPr>
                <w:t>/</w:t>
              </w:r>
            </w:hyperlink>
            <w:hyperlink r:id="rId469" w:history="1">
              <w:r>
                <w:rPr>
                  <w:rFonts w:ascii="Arial" w:eastAsia="Arial" w:hAnsi="Arial" w:cs="Arial"/>
                  <w:color w:val="000099"/>
                  <w:u w:val="single"/>
                </w:rPr>
                <w:t>SO</w:t>
              </w:r>
            </w:hyperlink>
            <w:hyperlink r:id="rId470" w:history="1">
              <w:r>
                <w:rPr>
                  <w:rFonts w:ascii="Arial" w:eastAsia="Arial" w:hAnsi="Arial" w:cs="Arial"/>
                  <w:color w:val="000099"/>
                  <w:u w:val="single"/>
                </w:rPr>
                <w:t>:0000057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24" w:author="Michal Galdzicki" w:date="2011-11-15T08:58:00Z"/>
              </w:rPr>
            </w:pPr>
            <w:r>
              <w:t>S</w:t>
            </w:r>
            <w:ins w:id="125" w:author="Michal Galdzicki" w:date="2011-11-15T08:58:00Z">
              <w:r w:rsidR="001B46E7">
                <w:t>O</w:t>
              </w:r>
            </w:ins>
            <w:del w:id="126"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127" w:author="Michal Galdzicki" w:date="2011-11-15T08:58:00Z">
                <w:pPr>
                  <w:spacing w:before="0" w:after="0" w:line="240" w:lineRule="auto"/>
                  <w:ind w:left="0" w:right="0" w:firstLine="0"/>
                  <w:jc w:val="both"/>
                </w:pPr>
              </w:pPrChange>
            </w:pPr>
            <w:del w:id="128"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pPr>
            <w:r>
              <w:t xml:space="preserve">Derived from SO: </w:t>
            </w:r>
            <w:hyperlink r:id="rId471" w:history="1">
              <w:r>
                <w:rPr>
                  <w:rFonts w:ascii="Arial" w:eastAsia="Arial" w:hAnsi="Arial" w:cs="Arial"/>
                  <w:color w:val="000099"/>
                  <w:u w:val="single"/>
                </w:rPr>
                <w:t>http</w:t>
              </w:r>
            </w:hyperlink>
            <w:hyperlink r:id="rId472"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73" w:history="1">
              <w:r>
                <w:rPr>
                  <w:rFonts w:ascii="Arial" w:eastAsia="Arial" w:hAnsi="Arial" w:cs="Arial"/>
                  <w:color w:val="000099"/>
                  <w:u w:val="single"/>
                </w:rPr>
                <w:t>identifiers</w:t>
              </w:r>
            </w:hyperlink>
            <w:hyperlink r:id="rId474" w:history="1">
              <w:r>
                <w:rPr>
                  <w:rFonts w:ascii="Arial" w:eastAsia="Arial" w:hAnsi="Arial" w:cs="Arial"/>
                  <w:color w:val="000099"/>
                  <w:u w:val="single"/>
                </w:rPr>
                <w:t>.</w:t>
              </w:r>
            </w:hyperlink>
            <w:hyperlink r:id="rId475" w:history="1">
              <w:proofErr w:type="gramStart"/>
              <w:r>
                <w:rPr>
                  <w:rFonts w:ascii="Arial" w:eastAsia="Arial" w:hAnsi="Arial" w:cs="Arial"/>
                  <w:color w:val="000099"/>
                  <w:u w:val="single"/>
                </w:rPr>
                <w:t>org</w:t>
              </w:r>
            </w:hyperlink>
            <w:hyperlink r:id="rId476" w:history="1">
              <w:r>
                <w:rPr>
                  <w:rFonts w:ascii="Arial" w:eastAsia="Arial" w:hAnsi="Arial" w:cs="Arial"/>
                  <w:color w:val="000099"/>
                  <w:u w:val="single"/>
                </w:rPr>
                <w:t>/</w:t>
              </w:r>
            </w:hyperlink>
            <w:hyperlink r:id="rId477" w:history="1">
              <w:r>
                <w:rPr>
                  <w:rFonts w:ascii="Arial" w:eastAsia="Arial" w:hAnsi="Arial" w:cs="Arial"/>
                  <w:color w:val="000099"/>
                  <w:u w:val="single"/>
                </w:rPr>
                <w:t>obo</w:t>
              </w:r>
              <w:proofErr w:type="gramEnd"/>
            </w:hyperlink>
            <w:hyperlink r:id="rId478" w:history="1">
              <w:r>
                <w:rPr>
                  <w:rFonts w:ascii="Arial" w:eastAsia="Arial" w:hAnsi="Arial" w:cs="Arial"/>
                  <w:color w:val="000099"/>
                  <w:u w:val="single"/>
                </w:rPr>
                <w:t>.</w:t>
              </w:r>
            </w:hyperlink>
            <w:hyperlink r:id="rId479" w:history="1">
              <w:r>
                <w:rPr>
                  <w:rFonts w:ascii="Arial" w:eastAsia="Arial" w:hAnsi="Arial" w:cs="Arial"/>
                  <w:color w:val="000099"/>
                  <w:u w:val="single"/>
                </w:rPr>
                <w:t>so</w:t>
              </w:r>
            </w:hyperlink>
            <w:hyperlink r:id="rId480" w:history="1">
              <w:r>
                <w:rPr>
                  <w:rFonts w:ascii="Arial" w:eastAsia="Arial" w:hAnsi="Arial" w:cs="Arial"/>
                  <w:color w:val="000099"/>
                  <w:u w:val="single"/>
                </w:rPr>
                <w:t>/</w:t>
              </w:r>
            </w:hyperlink>
            <w:hyperlink r:id="rId481" w:history="1">
              <w:r>
                <w:rPr>
                  <w:color w:val="000099"/>
                  <w:sz w:val="18"/>
                  <w:szCs w:val="18"/>
                  <w:u w:val="single"/>
                </w:rPr>
                <w:t>SO</w:t>
              </w:r>
            </w:hyperlink>
            <w:hyperlink r:id="rId482" w:history="1">
              <w:r>
                <w:rPr>
                  <w:color w:val="000099"/>
                  <w:sz w:val="18"/>
                  <w:szCs w:val="18"/>
                  <w:u w:val="single"/>
                </w:rPr>
                <w:t>:0000316</w:t>
              </w:r>
            </w:hyperlink>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129" w:author="Michal Galdzicki" w:date="2011-11-15T08:58:00Z"/>
              </w:rPr>
            </w:pPr>
            <w:r>
              <w:t>S</w:t>
            </w:r>
            <w:ins w:id="130" w:author="Michal Galdzicki" w:date="2011-11-15T08:58:00Z">
              <w:r w:rsidR="001B46E7">
                <w:t>O</w:t>
              </w:r>
            </w:ins>
            <w:del w:id="131"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132"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133" w:author="Michal Galdzicki" w:date="2011-11-15T08:59:00Z">
            <w:tblPrEx>
              <w:tblW w:w="0" w:type="auto"/>
              <w:tblInd w:w="105" w:type="dxa"/>
              <w:tblLook w:val="0000" w:firstRow="0" w:lastRow="0" w:firstColumn="0" w:lastColumn="0" w:noHBand="0" w:noVBand="0"/>
            </w:tblPrEx>
          </w:tblPrExChange>
        </w:tblPrEx>
        <w:trPr>
          <w:trHeight w:val="1336"/>
          <w:trPrChange w:id="134"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35" w:author="Michal Galdzicki" w:date="2011-11-15T08:59:00Z">
              <w:tcPr>
                <w:tcW w:w="273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36" w:author="Michal Galdzicki" w:date="2011-11-15T08:59:00Z">
              <w:tcPr>
                <w:tcW w:w="699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137" w:author="Michal Galdzicki" w:date="2011-11-15T08:59:00Z">
                  <w:rPr>
                    <w:sz w:val="18"/>
                    <w:szCs w:val="18"/>
                  </w:rPr>
                </w:rPrChange>
              </w:rPr>
              <w:t>A region at the 5' end of a mature transcript (preceding the initiation codon) that is not translated into a protein.</w:t>
            </w:r>
          </w:p>
          <w:p w:rsidR="00A77B3E" w:rsidRDefault="00E274F1">
            <w:pPr>
              <w:spacing w:before="0" w:after="0" w:line="240" w:lineRule="auto"/>
              <w:ind w:left="0" w:right="0" w:firstLine="0"/>
            </w:pPr>
            <w:r>
              <w:t xml:space="preserve">Derived from SO: </w:t>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http</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w:t>
            </w:r>
            <w:proofErr w:type="gramEnd"/>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identifiers</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org</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obo</w:t>
            </w:r>
            <w:proofErr w:type="gramEnd"/>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:0000204</w:t>
            </w:r>
            <w:r w:rsidR="001B46E7">
              <w:rPr>
                <w:rFonts w:ascii="Arial" w:eastAsia="Arial" w:hAnsi="Arial" w:cs="Arial"/>
                <w:color w:val="000099"/>
                <w:u w:val="single"/>
              </w:rPr>
              <w:fldChar w:fldCharType="end"/>
            </w: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38" w:author="Michal Galdzicki" w:date="2011-11-15T08:59:00Z"/>
              </w:rPr>
            </w:pPr>
            <w:r>
              <w:t>S</w:t>
            </w:r>
            <w:del w:id="139" w:author="Michal Galdzicki" w:date="2011-11-15T08:59:00Z">
              <w:r w:rsidDel="001B46E7">
                <w:delText>BOL</w:delText>
              </w:r>
            </w:del>
            <w:ins w:id="140"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141"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A77B3E" w:rsidRDefault="00E274F1">
            <w:pPr>
              <w:spacing w:before="0" w:after="0" w:line="240" w:lineRule="auto"/>
              <w:ind w:left="0" w:right="0" w:firstLine="0"/>
            </w:pPr>
            <w:r>
              <w:t xml:space="preserve">Derived from SO: </w:t>
            </w:r>
            <w:hyperlink r:id="rId483" w:history="1">
              <w:r>
                <w:rPr>
                  <w:rFonts w:ascii="Arial" w:eastAsia="Arial" w:hAnsi="Arial" w:cs="Arial"/>
                  <w:color w:val="000099"/>
                  <w:u w:val="single"/>
                </w:rPr>
                <w:t>http</w:t>
              </w:r>
            </w:hyperlink>
            <w:hyperlink r:id="rId484"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85" w:history="1">
              <w:r>
                <w:rPr>
                  <w:rFonts w:ascii="Arial" w:eastAsia="Arial" w:hAnsi="Arial" w:cs="Arial"/>
                  <w:color w:val="000099"/>
                  <w:u w:val="single"/>
                </w:rPr>
                <w:t>identifiers</w:t>
              </w:r>
            </w:hyperlink>
            <w:hyperlink r:id="rId486" w:history="1">
              <w:r>
                <w:rPr>
                  <w:rFonts w:ascii="Arial" w:eastAsia="Arial" w:hAnsi="Arial" w:cs="Arial"/>
                  <w:color w:val="000099"/>
                  <w:u w:val="single"/>
                </w:rPr>
                <w:t>.</w:t>
              </w:r>
            </w:hyperlink>
            <w:hyperlink r:id="rId487" w:history="1">
              <w:proofErr w:type="gramStart"/>
              <w:r>
                <w:rPr>
                  <w:rFonts w:ascii="Arial" w:eastAsia="Arial" w:hAnsi="Arial" w:cs="Arial"/>
                  <w:color w:val="000099"/>
                  <w:u w:val="single"/>
                </w:rPr>
                <w:t>org</w:t>
              </w:r>
            </w:hyperlink>
            <w:hyperlink r:id="rId488" w:history="1">
              <w:r>
                <w:rPr>
                  <w:rFonts w:ascii="Arial" w:eastAsia="Arial" w:hAnsi="Arial" w:cs="Arial"/>
                  <w:color w:val="000099"/>
                  <w:u w:val="single"/>
                </w:rPr>
                <w:t>/</w:t>
              </w:r>
            </w:hyperlink>
            <w:hyperlink r:id="rId489" w:history="1">
              <w:r>
                <w:rPr>
                  <w:rFonts w:ascii="Arial" w:eastAsia="Arial" w:hAnsi="Arial" w:cs="Arial"/>
                  <w:color w:val="000099"/>
                  <w:u w:val="single"/>
                </w:rPr>
                <w:t>obo</w:t>
              </w:r>
              <w:proofErr w:type="gramEnd"/>
            </w:hyperlink>
            <w:hyperlink r:id="rId490" w:history="1">
              <w:r>
                <w:rPr>
                  <w:rFonts w:ascii="Arial" w:eastAsia="Arial" w:hAnsi="Arial" w:cs="Arial"/>
                  <w:color w:val="000099"/>
                  <w:u w:val="single"/>
                </w:rPr>
                <w:t>.</w:t>
              </w:r>
            </w:hyperlink>
            <w:hyperlink r:id="rId491" w:history="1">
              <w:r>
                <w:rPr>
                  <w:rFonts w:ascii="Arial" w:eastAsia="Arial" w:hAnsi="Arial" w:cs="Arial"/>
                  <w:color w:val="000099"/>
                  <w:u w:val="single"/>
                </w:rPr>
                <w:t>so</w:t>
              </w:r>
            </w:hyperlink>
            <w:hyperlink r:id="rId492" w:history="1">
              <w:r>
                <w:rPr>
                  <w:rFonts w:ascii="Arial" w:eastAsia="Arial" w:hAnsi="Arial" w:cs="Arial"/>
                  <w:color w:val="000099"/>
                  <w:u w:val="single"/>
                </w:rPr>
                <w:t>/</w:t>
              </w:r>
            </w:hyperlink>
            <w:hyperlink r:id="rId493" w:history="1">
              <w:r>
                <w:rPr>
                  <w:rFonts w:ascii="Arial" w:eastAsia="Arial" w:hAnsi="Arial" w:cs="Arial"/>
                  <w:color w:val="000099"/>
                  <w:u w:val="single"/>
                </w:rPr>
                <w:t>SO</w:t>
              </w:r>
            </w:hyperlink>
            <w:hyperlink r:id="rId494" w:history="1">
              <w:r>
                <w:rPr>
                  <w:rFonts w:ascii="Arial" w:eastAsia="Arial" w:hAnsi="Arial" w:cs="Arial"/>
                  <w:color w:val="000099"/>
                  <w:u w:val="single"/>
                </w:rPr>
                <w:t>:0000141</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142" w:author="Michal Galdzicki" w:date="2011-11-15T09:00:00Z"/>
              </w:rPr>
            </w:pPr>
            <w:r>
              <w:t>S</w:t>
            </w:r>
            <w:ins w:id="143" w:author="Michal Galdzicki" w:date="2011-11-15T08:59:00Z">
              <w:r w:rsidR="001B46E7">
                <w:t>O</w:t>
              </w:r>
            </w:ins>
            <w:del w:id="144"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145"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A77B3E" w:rsidRDefault="00E274F1">
            <w:pPr>
              <w:spacing w:before="0" w:after="0" w:line="240" w:lineRule="auto"/>
              <w:ind w:left="0" w:right="0" w:firstLine="0"/>
              <w:jc w:val="both"/>
            </w:pPr>
            <w:r>
              <w:t xml:space="preserve">Derived from SO: </w:t>
            </w:r>
            <w:hyperlink r:id="rId495" w:history="1">
              <w:r>
                <w:rPr>
                  <w:rFonts w:ascii="Arial" w:eastAsia="Arial" w:hAnsi="Arial" w:cs="Arial"/>
                  <w:color w:val="000099"/>
                  <w:u w:val="single"/>
                </w:rPr>
                <w:t>http</w:t>
              </w:r>
            </w:hyperlink>
            <w:hyperlink r:id="rId49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97" w:history="1">
              <w:r>
                <w:rPr>
                  <w:rFonts w:ascii="Arial" w:eastAsia="Arial" w:hAnsi="Arial" w:cs="Arial"/>
                  <w:color w:val="000099"/>
                  <w:u w:val="single"/>
                </w:rPr>
                <w:t>identifiers</w:t>
              </w:r>
            </w:hyperlink>
            <w:hyperlink r:id="rId498" w:history="1">
              <w:r>
                <w:rPr>
                  <w:rFonts w:ascii="Arial" w:eastAsia="Arial" w:hAnsi="Arial" w:cs="Arial"/>
                  <w:color w:val="000099"/>
                  <w:u w:val="single"/>
                </w:rPr>
                <w:t>.</w:t>
              </w:r>
            </w:hyperlink>
            <w:hyperlink r:id="rId499" w:history="1">
              <w:proofErr w:type="gramStart"/>
              <w:r>
                <w:rPr>
                  <w:rFonts w:ascii="Arial" w:eastAsia="Arial" w:hAnsi="Arial" w:cs="Arial"/>
                  <w:color w:val="000099"/>
                  <w:u w:val="single"/>
                </w:rPr>
                <w:t>org</w:t>
              </w:r>
            </w:hyperlink>
            <w:hyperlink r:id="rId500" w:history="1">
              <w:r>
                <w:rPr>
                  <w:rFonts w:ascii="Arial" w:eastAsia="Arial" w:hAnsi="Arial" w:cs="Arial"/>
                  <w:color w:val="000099"/>
                  <w:u w:val="single"/>
                </w:rPr>
                <w:t>/</w:t>
              </w:r>
            </w:hyperlink>
            <w:hyperlink r:id="rId501" w:history="1">
              <w:r>
                <w:rPr>
                  <w:rFonts w:ascii="Arial" w:eastAsia="Arial" w:hAnsi="Arial" w:cs="Arial"/>
                  <w:color w:val="000099"/>
                  <w:u w:val="single"/>
                </w:rPr>
                <w:t>obo</w:t>
              </w:r>
              <w:proofErr w:type="gramEnd"/>
            </w:hyperlink>
            <w:hyperlink r:id="rId502" w:history="1">
              <w:r>
                <w:rPr>
                  <w:rFonts w:ascii="Arial" w:eastAsia="Arial" w:hAnsi="Arial" w:cs="Arial"/>
                  <w:color w:val="000099"/>
                  <w:u w:val="single"/>
                </w:rPr>
                <w:t>.</w:t>
              </w:r>
            </w:hyperlink>
            <w:hyperlink r:id="rId503" w:history="1">
              <w:r>
                <w:rPr>
                  <w:rFonts w:ascii="Arial" w:eastAsia="Arial" w:hAnsi="Arial" w:cs="Arial"/>
                  <w:color w:val="000099"/>
                  <w:u w:val="single"/>
                </w:rPr>
                <w:t>so</w:t>
              </w:r>
            </w:hyperlink>
            <w:hyperlink r:id="rId504" w:history="1">
              <w:r>
                <w:rPr>
                  <w:rFonts w:ascii="Arial" w:eastAsia="Arial" w:hAnsi="Arial" w:cs="Arial"/>
                  <w:color w:val="000099"/>
                  <w:u w:val="single"/>
                </w:rPr>
                <w:t>/</w:t>
              </w:r>
            </w:hyperlink>
            <w:hyperlink r:id="rId505" w:history="1">
              <w:r>
                <w:rPr>
                  <w:rFonts w:ascii="Arial" w:eastAsia="Arial" w:hAnsi="Arial" w:cs="Arial"/>
                  <w:color w:val="000099"/>
                  <w:u w:val="single"/>
                </w:rPr>
                <w:t>SO</w:t>
              </w:r>
            </w:hyperlink>
            <w:hyperlink r:id="rId506" w:history="1">
              <w:r>
                <w:rPr>
                  <w:rFonts w:ascii="Arial" w:eastAsia="Arial" w:hAnsi="Arial" w:cs="Arial"/>
                  <w:color w:val="000099"/>
                  <w:u w:val="single"/>
                </w:rPr>
                <w:t>:0000627</w:t>
              </w:r>
            </w:hyperlink>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146" w:author="Michal Galdzicki" w:date="2011-11-15T09:00:00Z"/>
              </w:rPr>
            </w:pPr>
            <w:del w:id="147" w:author="Michal Galdzicki" w:date="2011-11-15T09:00:00Z">
              <w:r w:rsidDel="001B46E7">
                <w:delText xml:space="preserve">SBOL </w:delText>
              </w:r>
            </w:del>
            <w:ins w:id="148" w:author="Michal Galdzicki" w:date="2011-11-15T09:00:00Z">
              <w:r w:rsidR="001B46E7">
                <w:t xml:space="preserve">SO </w:t>
              </w:r>
            </w:ins>
            <w:r>
              <w:t>Name: insulator</w:t>
            </w:r>
          </w:p>
          <w:p w:rsidR="00A77B3E" w:rsidRDefault="00E274F1">
            <w:pPr>
              <w:spacing w:before="0" w:after="0" w:line="240" w:lineRule="auto"/>
              <w:ind w:left="0" w:right="0" w:firstLine="0"/>
              <w:jc w:val="both"/>
            </w:pPr>
            <w:del w:id="149"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proofErr w:type="spellStart"/>
            <w:r w:rsidRPr="001B46E7">
              <w:rPr>
                <w:highlight w:val="yellow"/>
                <w:rPrChange w:id="150" w:author="Michal Galdzicki" w:date="2011-11-15T09:00:00Z">
                  <w:rPr/>
                </w:rPrChange>
              </w:rPr>
              <w:t>Ribonuclease</w:t>
            </w:r>
            <w:proofErr w:type="spellEnd"/>
            <w:r w:rsidRPr="001B46E7">
              <w:rPr>
                <w:highlight w:val="yellow"/>
                <w:rPrChange w:id="151" w:author="Michal Galdzicki" w:date="2011-11-15T09:00:00Z">
                  <w:rPr/>
                </w:rPrChange>
              </w:rPr>
              <w:t xml:space="preserv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that codes for a </w:t>
            </w:r>
            <w:proofErr w:type="spellStart"/>
            <w:r>
              <w:t>ribonuclease</w:t>
            </w:r>
            <w:proofErr w:type="spellEnd"/>
            <w:r>
              <w:t xml:space="preserve"> cleavage site on the transcribed RNA.</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w:t>
            </w:r>
            <w:del w:id="152" w:author="Michal Galdzicki" w:date="2011-11-15T09:00:00Z">
              <w:r w:rsidDel="001B46E7">
                <w:delText>B</w:delText>
              </w:r>
            </w:del>
            <w:r>
              <w:t>O</w:t>
            </w:r>
            <w:del w:id="153" w:author="Michal Galdzicki" w:date="2011-11-15T09:00:00Z">
              <w:r w:rsidDel="001B46E7">
                <w:delText>L</w:delText>
              </w:r>
            </w:del>
            <w:r>
              <w:t xml:space="preserve"> Name: </w:t>
            </w:r>
            <w:proofErr w:type="spellStart"/>
            <w:r>
              <w:t>ribonuclease_site</w:t>
            </w:r>
            <w:proofErr w:type="spellEnd"/>
          </w:p>
          <w:p w:rsidR="00A77B3E" w:rsidRDefault="00E274F1">
            <w:pPr>
              <w:spacing w:before="0" w:after="0" w:line="240" w:lineRule="auto"/>
              <w:ind w:left="0" w:right="0" w:firstLine="0"/>
              <w:jc w:val="both"/>
            </w:pPr>
            <w:r>
              <w:t xml:space="preserve">SBOL URI: </w:t>
            </w:r>
            <w:hyperlink r:id="rId507" w:anchor="ribonuclease_site" w:history="1">
              <w:r>
                <w:rPr>
                  <w:color w:val="000099"/>
                  <w:u w:val="single"/>
                </w:rPr>
                <w:t>http</w:t>
              </w:r>
            </w:hyperlink>
            <w:hyperlink r:id="rId508" w:anchor="ribonuclease_site" w:history="1">
              <w:proofErr w:type="gramStart"/>
              <w:r>
                <w:rPr>
                  <w:color w:val="000099"/>
                  <w:u w:val="single"/>
                </w:rPr>
                <w:t>:/</w:t>
              </w:r>
              <w:proofErr w:type="gramEnd"/>
              <w:r>
                <w:rPr>
                  <w:color w:val="000099"/>
                  <w:u w:val="single"/>
                </w:rPr>
                <w:t>/</w:t>
              </w:r>
            </w:hyperlink>
            <w:hyperlink r:id="rId509" w:anchor="ribonuclease_site" w:history="1">
              <w:r>
                <w:rPr>
                  <w:color w:val="000099"/>
                  <w:u w:val="single"/>
                </w:rPr>
                <w:t>sbols</w:t>
              </w:r>
            </w:hyperlink>
            <w:hyperlink r:id="rId510" w:anchor="ribonuclease_site" w:history="1">
              <w:r>
                <w:rPr>
                  <w:color w:val="000099"/>
                  <w:u w:val="single"/>
                </w:rPr>
                <w:t>.</w:t>
              </w:r>
            </w:hyperlink>
            <w:hyperlink r:id="rId511" w:anchor="ribonuclease_site" w:history="1">
              <w:r>
                <w:rPr>
                  <w:color w:val="000099"/>
                  <w:u w:val="single"/>
                </w:rPr>
                <w:t>org</w:t>
              </w:r>
            </w:hyperlink>
            <w:hyperlink r:id="rId512" w:anchor="ribonuclease_site" w:history="1">
              <w:r>
                <w:rPr>
                  <w:color w:val="000099"/>
                  <w:u w:val="single"/>
                </w:rPr>
                <w:t>/</w:t>
              </w:r>
            </w:hyperlink>
            <w:hyperlink r:id="rId513" w:anchor="ribonuclease_site" w:history="1">
              <w:r>
                <w:rPr>
                  <w:color w:val="000099"/>
                  <w:u w:val="single"/>
                </w:rPr>
                <w:t>v</w:t>
              </w:r>
            </w:hyperlink>
            <w:hyperlink r:id="rId514" w:anchor="ribonuclease_site" w:history="1">
              <w:r>
                <w:rPr>
                  <w:color w:val="000099"/>
                  <w:u w:val="single"/>
                </w:rPr>
                <w:t>1#</w:t>
              </w:r>
            </w:hyperlink>
            <w:hyperlink r:id="rId515" w:anchor="ribonuclease_site" w:history="1">
              <w:r>
                <w:rPr>
                  <w:rFonts w:ascii="Arial" w:eastAsia="Arial" w:hAnsi="Arial" w:cs="Arial"/>
                  <w:color w:val="000099"/>
                  <w:u w:val="single"/>
                </w:rPr>
                <w:t>ribonuclease</w:t>
              </w:r>
            </w:hyperlink>
            <w:hyperlink r:id="rId516" w:anchor="ribonuclease_site" w:history="1">
              <w:r>
                <w:rPr>
                  <w:rFonts w:ascii="Arial" w:eastAsia="Arial" w:hAnsi="Arial" w:cs="Arial"/>
                  <w:color w:val="000099"/>
                  <w:u w:val="single"/>
                </w:rPr>
                <w:t>_</w:t>
              </w:r>
            </w:hyperlink>
            <w:hyperlink r:id="rId517" w:anchor="ribonucl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54" w:author="Michal Galdzicki" w:date="2011-11-15T09:00:00Z">
                  <w:rPr/>
                </w:rPrChange>
              </w:rPr>
              <w:t>RNA Stability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A region of DNA that codes for an RNA secondary structure that affects the stability of the transcribed RNA. </w:t>
            </w:r>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 xml:space="preserve">SBOL Name: </w:t>
            </w:r>
            <w:proofErr w:type="spellStart"/>
            <w:r>
              <w:t>rna_stability_element</w:t>
            </w:r>
            <w:proofErr w:type="spellEnd"/>
          </w:p>
          <w:p w:rsidR="00A77B3E" w:rsidRDefault="00E274F1">
            <w:pPr>
              <w:spacing w:before="0" w:after="0" w:line="240" w:lineRule="auto"/>
              <w:ind w:left="0" w:right="0" w:firstLine="0"/>
              <w:jc w:val="both"/>
            </w:pPr>
            <w:r>
              <w:lastRenderedPageBreak/>
              <w:t xml:space="preserve">SBOL URI: </w:t>
            </w:r>
            <w:hyperlink r:id="rId518" w:anchor="rna_stability_element" w:history="1">
              <w:r>
                <w:rPr>
                  <w:color w:val="000099"/>
                  <w:u w:val="single"/>
                </w:rPr>
                <w:t>http</w:t>
              </w:r>
            </w:hyperlink>
            <w:hyperlink r:id="rId519" w:anchor="rna_stability_element" w:history="1">
              <w:proofErr w:type="gramStart"/>
              <w:r>
                <w:rPr>
                  <w:color w:val="000099"/>
                  <w:u w:val="single"/>
                </w:rPr>
                <w:t>:/</w:t>
              </w:r>
              <w:proofErr w:type="gramEnd"/>
              <w:r>
                <w:rPr>
                  <w:color w:val="000099"/>
                  <w:u w:val="single"/>
                </w:rPr>
                <w:t>/</w:t>
              </w:r>
            </w:hyperlink>
            <w:hyperlink r:id="rId520" w:anchor="rna_stability_element" w:history="1">
              <w:r>
                <w:rPr>
                  <w:color w:val="000099"/>
                  <w:u w:val="single"/>
                </w:rPr>
                <w:t>sbols</w:t>
              </w:r>
            </w:hyperlink>
            <w:hyperlink r:id="rId521" w:anchor="rna_stability_element" w:history="1">
              <w:r>
                <w:rPr>
                  <w:color w:val="000099"/>
                  <w:u w:val="single"/>
                </w:rPr>
                <w:t>.</w:t>
              </w:r>
            </w:hyperlink>
            <w:hyperlink r:id="rId522" w:anchor="rna_stability_element" w:history="1">
              <w:r>
                <w:rPr>
                  <w:color w:val="000099"/>
                  <w:u w:val="single"/>
                </w:rPr>
                <w:t>org</w:t>
              </w:r>
            </w:hyperlink>
            <w:hyperlink r:id="rId523" w:anchor="rna_stability_element" w:history="1">
              <w:r>
                <w:rPr>
                  <w:color w:val="000099"/>
                  <w:u w:val="single"/>
                </w:rPr>
                <w:t>/</w:t>
              </w:r>
            </w:hyperlink>
            <w:hyperlink r:id="rId524" w:anchor="rna_stability_element" w:history="1">
              <w:r>
                <w:rPr>
                  <w:color w:val="000099"/>
                  <w:u w:val="single"/>
                </w:rPr>
                <w:t>v</w:t>
              </w:r>
            </w:hyperlink>
            <w:hyperlink r:id="rId525" w:anchor="rna_stability_element" w:history="1">
              <w:r>
                <w:rPr>
                  <w:color w:val="000099"/>
                  <w:u w:val="single"/>
                </w:rPr>
                <w:t>1#</w:t>
              </w:r>
            </w:hyperlink>
            <w:hyperlink r:id="rId526" w:anchor="rna_stability_element" w:history="1">
              <w:r>
                <w:rPr>
                  <w:rFonts w:ascii="Arial" w:eastAsia="Arial" w:hAnsi="Arial" w:cs="Arial"/>
                  <w:color w:val="000099"/>
                  <w:u w:val="single"/>
                </w:rPr>
                <w:t>rna</w:t>
              </w:r>
            </w:hyperlink>
            <w:hyperlink r:id="rId527" w:anchor="rna_stability_element" w:history="1">
              <w:r>
                <w:rPr>
                  <w:rFonts w:ascii="Arial" w:eastAsia="Arial" w:hAnsi="Arial" w:cs="Arial"/>
                  <w:color w:val="000099"/>
                  <w:u w:val="single"/>
                </w:rPr>
                <w:t>_</w:t>
              </w:r>
            </w:hyperlink>
            <w:hyperlink r:id="rId528" w:anchor="rna_stability_element" w:history="1">
              <w:r>
                <w:rPr>
                  <w:rFonts w:ascii="Arial" w:eastAsia="Arial" w:hAnsi="Arial" w:cs="Arial"/>
                  <w:color w:val="000099"/>
                  <w:u w:val="single"/>
                </w:rPr>
                <w:t>stability</w:t>
              </w:r>
            </w:hyperlink>
            <w:hyperlink r:id="rId529" w:anchor="rna_stability_element" w:history="1">
              <w:r>
                <w:rPr>
                  <w:rFonts w:ascii="Arial" w:eastAsia="Arial" w:hAnsi="Arial" w:cs="Arial"/>
                  <w:color w:val="000099"/>
                  <w:u w:val="single"/>
                </w:rPr>
                <w:t>_</w:t>
              </w:r>
            </w:hyperlink>
            <w:hyperlink r:id="rId530" w:anchor="rna_stability_element" w:history="1">
              <w:r>
                <w:rPr>
                  <w:rFonts w:ascii="Arial" w:eastAsia="Arial" w:hAnsi="Arial" w:cs="Arial"/>
                  <w:color w:val="000099"/>
                  <w:u w:val="single"/>
                </w:rPr>
                <w:t>element</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55" w:author="Michal Galdzicki" w:date="2011-11-15T09:01:00Z">
                  <w:rPr/>
                </w:rPrChange>
              </w:rPr>
              <w:lastRenderedPageBreak/>
              <w:t>Protease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region of a DNA that codes for a protease cleavage site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 xml:space="preserve">SBOL Name: </w:t>
            </w:r>
            <w:proofErr w:type="spellStart"/>
            <w:r>
              <w:t>protease_site</w:t>
            </w:r>
            <w:proofErr w:type="spellEnd"/>
          </w:p>
          <w:p w:rsidR="00A77B3E" w:rsidRDefault="00E274F1">
            <w:pPr>
              <w:spacing w:before="0" w:after="0" w:line="240" w:lineRule="auto"/>
              <w:ind w:left="0" w:right="0" w:firstLine="0"/>
              <w:jc w:val="both"/>
            </w:pPr>
            <w:r>
              <w:t xml:space="preserve">SBOL URI: </w:t>
            </w:r>
            <w:hyperlink r:id="rId531" w:anchor="protease_site" w:history="1">
              <w:r>
                <w:rPr>
                  <w:color w:val="000099"/>
                  <w:u w:val="single"/>
                </w:rPr>
                <w:t>http</w:t>
              </w:r>
            </w:hyperlink>
            <w:hyperlink r:id="rId532" w:anchor="protease_site" w:history="1">
              <w:proofErr w:type="gramStart"/>
              <w:r>
                <w:rPr>
                  <w:color w:val="000099"/>
                  <w:u w:val="single"/>
                </w:rPr>
                <w:t>:/</w:t>
              </w:r>
              <w:proofErr w:type="gramEnd"/>
              <w:r>
                <w:rPr>
                  <w:color w:val="000099"/>
                  <w:u w:val="single"/>
                </w:rPr>
                <w:t>/</w:t>
              </w:r>
            </w:hyperlink>
            <w:hyperlink r:id="rId533" w:anchor="protease_site" w:history="1">
              <w:r>
                <w:rPr>
                  <w:color w:val="000099"/>
                  <w:u w:val="single"/>
                </w:rPr>
                <w:t>sbols</w:t>
              </w:r>
            </w:hyperlink>
            <w:hyperlink r:id="rId534" w:anchor="protease_site" w:history="1">
              <w:r>
                <w:rPr>
                  <w:color w:val="000099"/>
                  <w:u w:val="single"/>
                </w:rPr>
                <w:t>.</w:t>
              </w:r>
            </w:hyperlink>
            <w:hyperlink r:id="rId535" w:anchor="protease_site" w:history="1">
              <w:r>
                <w:rPr>
                  <w:color w:val="000099"/>
                  <w:u w:val="single"/>
                </w:rPr>
                <w:t>org</w:t>
              </w:r>
            </w:hyperlink>
            <w:hyperlink r:id="rId536" w:anchor="protease_site" w:history="1">
              <w:r>
                <w:rPr>
                  <w:color w:val="000099"/>
                  <w:u w:val="single"/>
                </w:rPr>
                <w:t>/</w:t>
              </w:r>
            </w:hyperlink>
            <w:hyperlink r:id="rId537" w:anchor="protease_site" w:history="1">
              <w:r>
                <w:rPr>
                  <w:color w:val="000099"/>
                  <w:u w:val="single"/>
                </w:rPr>
                <w:t>v</w:t>
              </w:r>
            </w:hyperlink>
            <w:hyperlink r:id="rId538" w:anchor="protease_site" w:history="1">
              <w:r>
                <w:rPr>
                  <w:color w:val="000099"/>
                  <w:u w:val="single"/>
                </w:rPr>
                <w:t>1#</w:t>
              </w:r>
            </w:hyperlink>
            <w:hyperlink r:id="rId539" w:anchor="protease_site" w:history="1">
              <w:r>
                <w:rPr>
                  <w:rFonts w:ascii="Arial" w:eastAsia="Arial" w:hAnsi="Arial" w:cs="Arial"/>
                  <w:color w:val="000099"/>
                  <w:u w:val="single"/>
                </w:rPr>
                <w:t>protease</w:t>
              </w:r>
            </w:hyperlink>
            <w:hyperlink r:id="rId540" w:anchor="protease_site" w:history="1">
              <w:r>
                <w:rPr>
                  <w:rFonts w:ascii="Arial" w:eastAsia="Arial" w:hAnsi="Arial" w:cs="Arial"/>
                  <w:color w:val="000099"/>
                  <w:u w:val="single"/>
                </w:rPr>
                <w:t>_</w:t>
              </w:r>
            </w:hyperlink>
            <w:hyperlink r:id="rId541" w:anchor="prot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56" w:author="Michal Galdzicki" w:date="2011-11-15T09:01:00Z">
                  <w:rPr/>
                </w:rPrChange>
              </w:rPr>
              <w:t>Protein Degradation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degradation-related structure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w:t>
            </w:r>
            <w:r w:rsidR="0078116D">
              <w:t xml:space="preserve">ein </w:t>
            </w:r>
            <w:proofErr w:type="spellStart"/>
            <w:r w:rsidR="0078116D">
              <w:t>degradation</w:t>
            </w:r>
            <w:r>
              <w:t>_</w:t>
            </w:r>
            <w:r w:rsidR="0078116D">
              <w:t>element</w:t>
            </w:r>
            <w:proofErr w:type="spellEnd"/>
          </w:p>
          <w:p w:rsidR="00A77B3E" w:rsidRDefault="00E274F1">
            <w:pPr>
              <w:spacing w:before="0" w:after="0" w:line="240" w:lineRule="auto"/>
              <w:ind w:left="0" w:right="0" w:firstLine="0"/>
              <w:jc w:val="both"/>
            </w:pPr>
            <w:r>
              <w:t xml:space="preserve">SBOL URI: </w:t>
            </w:r>
            <w:hyperlink r:id="rId542" w:anchor="protein_degradation_element" w:history="1">
              <w:r>
                <w:rPr>
                  <w:color w:val="000099"/>
                  <w:u w:val="single"/>
                </w:rPr>
                <w:t>http</w:t>
              </w:r>
            </w:hyperlink>
            <w:hyperlink r:id="rId543" w:anchor="protein_degradation_element" w:history="1">
              <w:proofErr w:type="gramStart"/>
              <w:r>
                <w:rPr>
                  <w:color w:val="000099"/>
                  <w:u w:val="single"/>
                </w:rPr>
                <w:t>:/</w:t>
              </w:r>
              <w:proofErr w:type="gramEnd"/>
              <w:r>
                <w:rPr>
                  <w:color w:val="000099"/>
                  <w:u w:val="single"/>
                </w:rPr>
                <w:t>/</w:t>
              </w:r>
            </w:hyperlink>
            <w:hyperlink r:id="rId544" w:anchor="protein_degradation_element" w:history="1">
              <w:r>
                <w:rPr>
                  <w:color w:val="000099"/>
                  <w:u w:val="single"/>
                </w:rPr>
                <w:t>sbols</w:t>
              </w:r>
            </w:hyperlink>
            <w:hyperlink r:id="rId545" w:anchor="protein_degradation_element" w:history="1">
              <w:r>
                <w:rPr>
                  <w:color w:val="000099"/>
                  <w:u w:val="single"/>
                </w:rPr>
                <w:t>.</w:t>
              </w:r>
            </w:hyperlink>
            <w:hyperlink r:id="rId546" w:anchor="protein_degradation_element" w:history="1">
              <w:r>
                <w:rPr>
                  <w:color w:val="000099"/>
                  <w:u w:val="single"/>
                </w:rPr>
                <w:t>org</w:t>
              </w:r>
            </w:hyperlink>
            <w:hyperlink r:id="rId547" w:anchor="protein_degradation_element" w:history="1">
              <w:r>
                <w:rPr>
                  <w:color w:val="000099"/>
                  <w:u w:val="single"/>
                </w:rPr>
                <w:t>/</w:t>
              </w:r>
            </w:hyperlink>
            <w:hyperlink r:id="rId548" w:anchor="protein_degradation_element" w:history="1">
              <w:r>
                <w:rPr>
                  <w:color w:val="000099"/>
                  <w:u w:val="single"/>
                </w:rPr>
                <w:t>v</w:t>
              </w:r>
            </w:hyperlink>
            <w:hyperlink r:id="rId549" w:anchor="protein_degradation_element" w:history="1">
              <w:r>
                <w:rPr>
                  <w:color w:val="000099"/>
                  <w:u w:val="single"/>
                </w:rPr>
                <w:t>1#</w:t>
              </w:r>
            </w:hyperlink>
            <w:hyperlink r:id="rId550" w:anchor="protein_degradation_element" w:history="1">
              <w:r>
                <w:rPr>
                  <w:rFonts w:ascii="Arial" w:eastAsia="Arial" w:hAnsi="Arial" w:cs="Arial"/>
                  <w:color w:val="000099"/>
                  <w:u w:val="single"/>
                </w:rPr>
                <w:t>protein</w:t>
              </w:r>
            </w:hyperlink>
            <w:hyperlink r:id="rId551" w:anchor="protein_degradation_element" w:history="1">
              <w:r>
                <w:rPr>
                  <w:rFonts w:ascii="Arial" w:eastAsia="Arial" w:hAnsi="Arial" w:cs="Arial"/>
                  <w:color w:val="000099"/>
                  <w:u w:val="single"/>
                </w:rPr>
                <w:t>_</w:t>
              </w:r>
            </w:hyperlink>
            <w:hyperlink r:id="rId552" w:anchor="protein_degradation_element" w:history="1">
              <w:r>
                <w:rPr>
                  <w:rFonts w:ascii="Arial" w:eastAsia="Arial" w:hAnsi="Arial" w:cs="Arial"/>
                  <w:color w:val="000099"/>
                  <w:u w:val="single"/>
                </w:rPr>
                <w:t>degradation</w:t>
              </w:r>
            </w:hyperlink>
            <w:hyperlink r:id="rId553" w:anchor="protein_degradation_element" w:history="1">
              <w:r>
                <w:rPr>
                  <w:rFonts w:ascii="Arial" w:eastAsia="Arial" w:hAnsi="Arial" w:cs="Arial"/>
                  <w:color w:val="000099"/>
                  <w:u w:val="single"/>
                </w:rPr>
                <w:t>_</w:t>
              </w:r>
            </w:hyperlink>
            <w:hyperlink r:id="rId554" w:anchor="protein_degradation_element" w:history="1">
              <w:r>
                <w:rPr>
                  <w:rFonts w:ascii="Arial" w:eastAsia="Arial" w:hAnsi="Arial" w:cs="Arial"/>
                  <w:color w:val="000099"/>
                  <w:u w:val="single"/>
                </w:rPr>
                <w:t>element</w:t>
              </w:r>
            </w:hyperlink>
          </w:p>
        </w:tc>
      </w:tr>
    </w:tbl>
    <w:p w:rsidR="00A77B3E" w:rsidRDefault="00A77B3E">
      <w:pPr>
        <w:spacing w:before="0" w:after="0" w:line="240" w:lineRule="auto"/>
        <w:ind w:left="0" w:right="0" w:firstLine="0"/>
        <w:jc w:val="both"/>
      </w:pPr>
    </w:p>
    <w:p w:rsidR="00A77B3E" w:rsidRDefault="002910FF">
      <w:pPr>
        <w:pStyle w:val="Heading2"/>
        <w:spacing w:before="360" w:after="80" w:line="240" w:lineRule="auto"/>
      </w:pPr>
      <w:bookmarkStart w:id="157" w:name="h.u4glx8qc6vxo"/>
      <w:bookmarkStart w:id="158" w:name="_Toc305145382"/>
      <w:bookmarkStart w:id="159" w:name="_Toc305147450"/>
      <w:bookmarkEnd w:id="157"/>
      <w:r>
        <w:t>14</w:t>
      </w:r>
      <w:r w:rsidR="00E274F1">
        <w:t>.2 SBOL</w:t>
      </w:r>
      <w:proofErr w:type="gramStart"/>
      <w:r w:rsidR="00E274F1">
        <w:t>:DNA</w:t>
      </w:r>
      <w:proofErr w:type="gramEnd"/>
      <w:r w:rsidR="00E274F1">
        <w:t xml:space="preserve"> Construction Vocabulary</w:t>
      </w:r>
      <w:bookmarkEnd w:id="158"/>
      <w:bookmarkEnd w:id="159"/>
    </w:p>
    <w:p w:rsidR="00A77B3E" w:rsidRDefault="00A77B3E">
      <w:pPr>
        <w:spacing w:before="0" w:after="0" w:line="240" w:lineRule="auto"/>
        <w:ind w:left="0" w:right="0" w:firstLine="0"/>
        <w:jc w:val="both"/>
        <w:rPr>
          <w:sz w:val="22"/>
          <w:szCs w:val="22"/>
        </w:rPr>
      </w:pPr>
    </w:p>
    <w:tbl>
      <w:tblPr>
        <w:tblW w:w="0" w:type="auto"/>
        <w:tblInd w:w="100"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E274F1">
            <w:pPr>
              <w:spacing w:before="0" w:after="0" w:line="240" w:lineRule="auto"/>
              <w:ind w:left="0" w:right="0" w:firstLine="0"/>
            </w:pPr>
            <w:r>
              <w:t xml:space="preserve">Derived from SO: </w:t>
            </w:r>
            <w:hyperlink r:id="rId555" w:history="1">
              <w:r>
                <w:rPr>
                  <w:rFonts w:ascii="Arial" w:eastAsia="Arial" w:hAnsi="Arial" w:cs="Arial"/>
                  <w:color w:val="000099"/>
                  <w:u w:val="single"/>
                </w:rPr>
                <w:t>http</w:t>
              </w:r>
            </w:hyperlink>
            <w:hyperlink r:id="rId55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57" w:history="1">
              <w:r>
                <w:rPr>
                  <w:rFonts w:ascii="Arial" w:eastAsia="Arial" w:hAnsi="Arial" w:cs="Arial"/>
                  <w:color w:val="000099"/>
                  <w:u w:val="single"/>
                </w:rPr>
                <w:t>identifiers</w:t>
              </w:r>
            </w:hyperlink>
            <w:hyperlink r:id="rId558" w:history="1">
              <w:r>
                <w:rPr>
                  <w:rFonts w:ascii="Arial" w:eastAsia="Arial" w:hAnsi="Arial" w:cs="Arial"/>
                  <w:color w:val="000099"/>
                  <w:u w:val="single"/>
                </w:rPr>
                <w:t>.</w:t>
              </w:r>
            </w:hyperlink>
            <w:hyperlink r:id="rId559" w:history="1">
              <w:proofErr w:type="gramStart"/>
              <w:r>
                <w:rPr>
                  <w:rFonts w:ascii="Arial" w:eastAsia="Arial" w:hAnsi="Arial" w:cs="Arial"/>
                  <w:color w:val="000099"/>
                  <w:u w:val="single"/>
                </w:rPr>
                <w:t>org</w:t>
              </w:r>
            </w:hyperlink>
            <w:hyperlink r:id="rId560" w:history="1">
              <w:r>
                <w:rPr>
                  <w:rFonts w:ascii="Arial" w:eastAsia="Arial" w:hAnsi="Arial" w:cs="Arial"/>
                  <w:color w:val="000099"/>
                  <w:u w:val="single"/>
                </w:rPr>
                <w:t>/</w:t>
              </w:r>
            </w:hyperlink>
            <w:hyperlink r:id="rId561" w:history="1">
              <w:r>
                <w:rPr>
                  <w:rFonts w:ascii="Arial" w:eastAsia="Arial" w:hAnsi="Arial" w:cs="Arial"/>
                  <w:color w:val="000099"/>
                  <w:u w:val="single"/>
                </w:rPr>
                <w:t>obo</w:t>
              </w:r>
              <w:proofErr w:type="gramEnd"/>
            </w:hyperlink>
            <w:hyperlink r:id="rId562" w:history="1">
              <w:r>
                <w:rPr>
                  <w:rFonts w:ascii="Arial" w:eastAsia="Arial" w:hAnsi="Arial" w:cs="Arial"/>
                  <w:color w:val="000099"/>
                  <w:u w:val="single"/>
                </w:rPr>
                <w:t>.</w:t>
              </w:r>
            </w:hyperlink>
            <w:hyperlink r:id="rId563" w:history="1">
              <w:r>
                <w:rPr>
                  <w:rFonts w:ascii="Arial" w:eastAsia="Arial" w:hAnsi="Arial" w:cs="Arial"/>
                  <w:color w:val="000099"/>
                  <w:u w:val="single"/>
                </w:rPr>
                <w:t>so</w:t>
              </w:r>
            </w:hyperlink>
            <w:hyperlink r:id="rId564" w:history="1">
              <w:r>
                <w:rPr>
                  <w:rFonts w:ascii="Arial" w:eastAsia="Arial" w:hAnsi="Arial" w:cs="Arial"/>
                  <w:color w:val="000099"/>
                  <w:u w:val="single"/>
                </w:rPr>
                <w:t>/</w:t>
              </w:r>
            </w:hyperlink>
            <w:hyperlink r:id="rId565" w:history="1">
              <w:r>
                <w:rPr>
                  <w:rFonts w:ascii="Arial" w:eastAsia="Arial" w:hAnsi="Arial" w:cs="Arial"/>
                  <w:color w:val="000099"/>
                  <w:u w:val="single"/>
                </w:rPr>
                <w:t>SO</w:t>
              </w:r>
            </w:hyperlink>
            <w:hyperlink r:id="rId566" w:history="1">
              <w:r>
                <w:rPr>
                  <w:rFonts w:ascii="Arial" w:eastAsia="Arial" w:hAnsi="Arial" w:cs="Arial"/>
                  <w:color w:val="000099"/>
                  <w:u w:val="single"/>
                </w:rPr>
                <w:t>:0000296</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60" w:author="Michal Galdzicki" w:date="2011-11-15T09:01:00Z"/>
              </w:rPr>
            </w:pPr>
            <w:r>
              <w:t>S</w:t>
            </w:r>
            <w:ins w:id="161" w:author="Michal Galdzicki" w:date="2011-11-15T09:01:00Z">
              <w:r w:rsidR="001B46E7">
                <w:t>O</w:t>
              </w:r>
            </w:ins>
            <w:del w:id="162"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163"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E274F1">
            <w:pPr>
              <w:spacing w:before="0" w:after="0" w:line="240" w:lineRule="auto"/>
              <w:ind w:left="0" w:right="0" w:firstLine="0"/>
            </w:pPr>
            <w:r>
              <w:t xml:space="preserve">Derived from SO: </w:t>
            </w:r>
            <w:hyperlink r:id="rId567" w:history="1">
              <w:r>
                <w:rPr>
                  <w:rFonts w:ascii="Arial" w:eastAsia="Arial" w:hAnsi="Arial" w:cs="Arial"/>
                  <w:color w:val="000099"/>
                  <w:u w:val="single"/>
                </w:rPr>
                <w:t>http</w:t>
              </w:r>
            </w:hyperlink>
            <w:hyperlink r:id="rId56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69" w:history="1">
              <w:r>
                <w:rPr>
                  <w:rFonts w:ascii="Arial" w:eastAsia="Arial" w:hAnsi="Arial" w:cs="Arial"/>
                  <w:color w:val="000099"/>
                  <w:u w:val="single"/>
                </w:rPr>
                <w:t>identifiers</w:t>
              </w:r>
            </w:hyperlink>
            <w:hyperlink r:id="rId570" w:history="1">
              <w:r>
                <w:rPr>
                  <w:rFonts w:ascii="Arial" w:eastAsia="Arial" w:hAnsi="Arial" w:cs="Arial"/>
                  <w:color w:val="000099"/>
                  <w:u w:val="single"/>
                </w:rPr>
                <w:t>.</w:t>
              </w:r>
            </w:hyperlink>
            <w:hyperlink r:id="rId571" w:history="1">
              <w:proofErr w:type="gramStart"/>
              <w:r>
                <w:rPr>
                  <w:rFonts w:ascii="Arial" w:eastAsia="Arial" w:hAnsi="Arial" w:cs="Arial"/>
                  <w:color w:val="000099"/>
                  <w:u w:val="single"/>
                </w:rPr>
                <w:t>org</w:t>
              </w:r>
            </w:hyperlink>
            <w:hyperlink r:id="rId572" w:history="1">
              <w:r>
                <w:rPr>
                  <w:rFonts w:ascii="Arial" w:eastAsia="Arial" w:hAnsi="Arial" w:cs="Arial"/>
                  <w:color w:val="000099"/>
                  <w:u w:val="single"/>
                </w:rPr>
                <w:t>/</w:t>
              </w:r>
            </w:hyperlink>
            <w:hyperlink r:id="rId573" w:history="1">
              <w:r>
                <w:rPr>
                  <w:rFonts w:ascii="Arial" w:eastAsia="Arial" w:hAnsi="Arial" w:cs="Arial"/>
                  <w:color w:val="000099"/>
                  <w:u w:val="single"/>
                </w:rPr>
                <w:t>obo</w:t>
              </w:r>
              <w:proofErr w:type="gramEnd"/>
            </w:hyperlink>
            <w:hyperlink r:id="rId574" w:history="1">
              <w:r>
                <w:rPr>
                  <w:rFonts w:ascii="Arial" w:eastAsia="Arial" w:hAnsi="Arial" w:cs="Arial"/>
                  <w:color w:val="000099"/>
                  <w:u w:val="single"/>
                </w:rPr>
                <w:t>.</w:t>
              </w:r>
            </w:hyperlink>
            <w:hyperlink r:id="rId575" w:history="1">
              <w:r>
                <w:rPr>
                  <w:rFonts w:ascii="Arial" w:eastAsia="Arial" w:hAnsi="Arial" w:cs="Arial"/>
                  <w:color w:val="000099"/>
                  <w:u w:val="single"/>
                </w:rPr>
                <w:t>so</w:t>
              </w:r>
            </w:hyperlink>
            <w:hyperlink r:id="rId576" w:history="1">
              <w:r>
                <w:rPr>
                  <w:rFonts w:ascii="Arial" w:eastAsia="Arial" w:hAnsi="Arial" w:cs="Arial"/>
                  <w:color w:val="000099"/>
                  <w:u w:val="single"/>
                </w:rPr>
                <w:t>/</w:t>
              </w:r>
            </w:hyperlink>
            <w:hyperlink r:id="rId577" w:history="1">
              <w:r>
                <w:rPr>
                  <w:color w:val="000099"/>
                  <w:sz w:val="18"/>
                  <w:szCs w:val="18"/>
                  <w:u w:val="single"/>
                </w:rPr>
                <w:t>SO</w:t>
              </w:r>
            </w:hyperlink>
            <w:hyperlink r:id="rId578" w:history="1">
              <w:r>
                <w:rPr>
                  <w:color w:val="000099"/>
                  <w:sz w:val="18"/>
                  <w:szCs w:val="18"/>
                  <w:u w:val="single"/>
                </w:rPr>
                <w:t>:0005850</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64" w:author="Michal Galdzicki" w:date="2011-11-15T09:01:00Z"/>
              </w:rPr>
            </w:pPr>
            <w:r>
              <w:t>S</w:t>
            </w:r>
            <w:del w:id="165" w:author="Michal Galdzicki" w:date="2011-11-15T09:01:00Z">
              <w:r w:rsidDel="001B46E7">
                <w:delText>BOL</w:delText>
              </w:r>
            </w:del>
            <w:ins w:id="166"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167"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E274F1">
            <w:pPr>
              <w:spacing w:before="0" w:after="0" w:line="240" w:lineRule="auto"/>
              <w:ind w:left="0" w:right="0" w:firstLine="0"/>
            </w:pPr>
            <w:r>
              <w:t xml:space="preserve">Derived from SO: </w:t>
            </w:r>
            <w:hyperlink r:id="rId579" w:history="1">
              <w:r>
                <w:rPr>
                  <w:rFonts w:ascii="Arial" w:eastAsia="Arial" w:hAnsi="Arial" w:cs="Arial"/>
                  <w:color w:val="000099"/>
                  <w:u w:val="single"/>
                </w:rPr>
                <w:t>http</w:t>
              </w:r>
            </w:hyperlink>
            <w:hyperlink r:id="rId58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81" w:history="1">
              <w:r>
                <w:rPr>
                  <w:rFonts w:ascii="Arial" w:eastAsia="Arial" w:hAnsi="Arial" w:cs="Arial"/>
                  <w:color w:val="000099"/>
                  <w:u w:val="single"/>
                </w:rPr>
                <w:t>identifiers</w:t>
              </w:r>
            </w:hyperlink>
            <w:hyperlink r:id="rId582" w:history="1">
              <w:r>
                <w:rPr>
                  <w:rFonts w:ascii="Arial" w:eastAsia="Arial" w:hAnsi="Arial" w:cs="Arial"/>
                  <w:color w:val="000099"/>
                  <w:u w:val="single"/>
                </w:rPr>
                <w:t>.</w:t>
              </w:r>
            </w:hyperlink>
            <w:hyperlink r:id="rId583" w:history="1">
              <w:proofErr w:type="gramStart"/>
              <w:r>
                <w:rPr>
                  <w:rFonts w:ascii="Arial" w:eastAsia="Arial" w:hAnsi="Arial" w:cs="Arial"/>
                  <w:color w:val="000099"/>
                  <w:u w:val="single"/>
                </w:rPr>
                <w:t>org</w:t>
              </w:r>
            </w:hyperlink>
            <w:hyperlink r:id="rId584" w:history="1">
              <w:r>
                <w:rPr>
                  <w:rFonts w:ascii="Arial" w:eastAsia="Arial" w:hAnsi="Arial" w:cs="Arial"/>
                  <w:color w:val="000099"/>
                  <w:u w:val="single"/>
                </w:rPr>
                <w:t>/</w:t>
              </w:r>
            </w:hyperlink>
            <w:hyperlink r:id="rId585" w:history="1">
              <w:r>
                <w:rPr>
                  <w:rFonts w:ascii="Arial" w:eastAsia="Arial" w:hAnsi="Arial" w:cs="Arial"/>
                  <w:color w:val="000099"/>
                  <w:u w:val="single"/>
                </w:rPr>
                <w:t>obo</w:t>
              </w:r>
              <w:proofErr w:type="gramEnd"/>
            </w:hyperlink>
            <w:hyperlink r:id="rId586" w:history="1">
              <w:r>
                <w:rPr>
                  <w:rFonts w:ascii="Arial" w:eastAsia="Arial" w:hAnsi="Arial" w:cs="Arial"/>
                  <w:color w:val="000099"/>
                  <w:u w:val="single"/>
                </w:rPr>
                <w:t>.</w:t>
              </w:r>
            </w:hyperlink>
            <w:hyperlink r:id="rId587" w:history="1">
              <w:r>
                <w:rPr>
                  <w:rFonts w:ascii="Arial" w:eastAsia="Arial" w:hAnsi="Arial" w:cs="Arial"/>
                  <w:color w:val="000099"/>
                  <w:u w:val="single"/>
                </w:rPr>
                <w:t>so</w:t>
              </w:r>
            </w:hyperlink>
            <w:hyperlink r:id="rId588" w:history="1">
              <w:r>
                <w:rPr>
                  <w:rFonts w:ascii="Arial" w:eastAsia="Arial" w:hAnsi="Arial" w:cs="Arial"/>
                  <w:color w:val="000099"/>
                  <w:u w:val="single"/>
                </w:rPr>
                <w:t>/</w:t>
              </w:r>
            </w:hyperlink>
            <w:hyperlink r:id="rId589" w:history="1">
              <w:r>
                <w:rPr>
                  <w:color w:val="000099"/>
                  <w:sz w:val="18"/>
                  <w:szCs w:val="18"/>
                  <w:u w:val="single"/>
                </w:rPr>
                <w:t>SO</w:t>
              </w:r>
            </w:hyperlink>
            <w:hyperlink r:id="rId590" w:history="1">
              <w:r>
                <w:rPr>
                  <w:color w:val="000099"/>
                  <w:sz w:val="18"/>
                  <w:szCs w:val="18"/>
                  <w:u w:val="single"/>
                </w:rPr>
                <w:t>:0001687</w:t>
              </w:r>
            </w:hyperlink>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168" w:author="Michal Galdzicki" w:date="2011-11-15T09:02:00Z"/>
              </w:rPr>
            </w:pPr>
            <w:r>
              <w:t>S</w:t>
            </w:r>
            <w:ins w:id="169" w:author="Michal Galdzicki" w:date="2011-11-15T09:01:00Z">
              <w:r w:rsidR="001B46E7">
                <w:t>O</w:t>
              </w:r>
            </w:ins>
            <w:ins w:id="170" w:author="Michal Galdzicki" w:date="2011-11-15T09:02:00Z">
              <w:r w:rsidR="001B46E7">
                <w:t xml:space="preserve"> Name</w:t>
              </w:r>
            </w:ins>
            <w:del w:id="171" w:author="Michal Galdzicki" w:date="2011-11-15T09:01:00Z">
              <w:r w:rsidDel="001B46E7">
                <w:delText>BOL Name</w:delText>
              </w:r>
            </w:del>
            <w:r>
              <w:t xml:space="preserve">: </w:t>
            </w:r>
            <w:proofErr w:type="spellStart"/>
            <w:r>
              <w:t>restriction_enzyme_recognition_site</w:t>
            </w:r>
            <w:proofErr w:type="spellEnd"/>
          </w:p>
          <w:p w:rsidR="00A77B3E" w:rsidRDefault="00E274F1">
            <w:pPr>
              <w:spacing w:before="0" w:after="0" w:line="240" w:lineRule="auto"/>
              <w:ind w:left="0" w:right="0" w:firstLine="0"/>
            </w:pPr>
            <w:del w:id="172"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73" w:author="Michal Galdzicki" w:date="2011-11-15T09:02:00Z">
                  <w:rPr/>
                </w:rPrChange>
              </w:rPr>
              <w:t>Plus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5’ end of the plus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plus_strand_five_prime_overhang</w:t>
            </w:r>
            <w:proofErr w:type="spellEnd"/>
          </w:p>
          <w:p w:rsidR="00A77B3E" w:rsidRDefault="00E274F1">
            <w:pPr>
              <w:spacing w:before="0" w:after="0" w:line="240" w:lineRule="auto"/>
              <w:ind w:left="0" w:right="0" w:firstLine="0"/>
            </w:pPr>
            <w:r>
              <w:t xml:space="preserve">SBOL URI: </w:t>
            </w:r>
            <w:hyperlink r:id="rId591" w:anchor="plus_strand_five_prime_overhang" w:history="1">
              <w:r>
                <w:rPr>
                  <w:color w:val="000099"/>
                  <w:u w:val="single"/>
                </w:rPr>
                <w:t>http</w:t>
              </w:r>
            </w:hyperlink>
            <w:hyperlink r:id="rId592" w:anchor="plus_strand_five_prime_overhang" w:history="1">
              <w:proofErr w:type="gramStart"/>
              <w:r>
                <w:rPr>
                  <w:color w:val="000099"/>
                  <w:u w:val="single"/>
                </w:rPr>
                <w:t>:/</w:t>
              </w:r>
              <w:proofErr w:type="gramEnd"/>
              <w:r>
                <w:rPr>
                  <w:color w:val="000099"/>
                  <w:u w:val="single"/>
                </w:rPr>
                <w:t>/</w:t>
              </w:r>
            </w:hyperlink>
            <w:hyperlink r:id="rId593" w:anchor="plus_strand_five_prime_overhang" w:history="1">
              <w:r>
                <w:rPr>
                  <w:color w:val="000099"/>
                  <w:u w:val="single"/>
                </w:rPr>
                <w:t>sbols</w:t>
              </w:r>
            </w:hyperlink>
            <w:hyperlink r:id="rId594" w:anchor="plus_strand_five_prime_overhang" w:history="1">
              <w:r>
                <w:rPr>
                  <w:color w:val="000099"/>
                  <w:u w:val="single"/>
                </w:rPr>
                <w:t>.</w:t>
              </w:r>
            </w:hyperlink>
            <w:hyperlink r:id="rId595" w:anchor="plus_strand_five_prime_overhang" w:history="1">
              <w:r>
                <w:rPr>
                  <w:color w:val="000099"/>
                  <w:u w:val="single"/>
                </w:rPr>
                <w:t>org</w:t>
              </w:r>
            </w:hyperlink>
            <w:hyperlink r:id="rId596" w:anchor="plus_strand_five_prime_overhang" w:history="1">
              <w:r>
                <w:rPr>
                  <w:color w:val="000099"/>
                  <w:u w:val="single"/>
                </w:rPr>
                <w:t>/</w:t>
              </w:r>
            </w:hyperlink>
            <w:hyperlink r:id="rId597" w:anchor="plus_strand_five_prime_overhang" w:history="1">
              <w:r>
                <w:rPr>
                  <w:color w:val="000099"/>
                  <w:u w:val="single"/>
                </w:rPr>
                <w:t>v</w:t>
              </w:r>
            </w:hyperlink>
            <w:hyperlink r:id="rId598" w:anchor="plus_strand_five_prime_overhang" w:history="1">
              <w:r>
                <w:rPr>
                  <w:color w:val="000099"/>
                  <w:u w:val="single"/>
                </w:rPr>
                <w:t>1#</w:t>
              </w:r>
            </w:hyperlink>
            <w:hyperlink r:id="rId599" w:anchor="plus_strand_five_prime_overhang" w:history="1">
              <w:r>
                <w:rPr>
                  <w:rFonts w:ascii="Arial" w:eastAsia="Arial" w:hAnsi="Arial" w:cs="Arial"/>
                  <w:color w:val="000099"/>
                  <w:u w:val="single"/>
                </w:rPr>
                <w:t>plus</w:t>
              </w:r>
            </w:hyperlink>
            <w:hyperlink r:id="rId600" w:anchor="plus_strand_five_prime_overhang" w:history="1">
              <w:r>
                <w:rPr>
                  <w:rFonts w:ascii="Arial" w:eastAsia="Arial" w:hAnsi="Arial" w:cs="Arial"/>
                  <w:color w:val="000099"/>
                  <w:u w:val="single"/>
                </w:rPr>
                <w:t>_</w:t>
              </w:r>
            </w:hyperlink>
            <w:hyperlink r:id="rId601" w:anchor="plus_strand_five_prime_overhang" w:history="1">
              <w:r>
                <w:rPr>
                  <w:rFonts w:ascii="Arial" w:eastAsia="Arial" w:hAnsi="Arial" w:cs="Arial"/>
                  <w:color w:val="000099"/>
                  <w:u w:val="single"/>
                </w:rPr>
                <w:t>strand</w:t>
              </w:r>
            </w:hyperlink>
            <w:hyperlink r:id="rId602" w:anchor="plus_strand_five_prime_overhang" w:history="1">
              <w:r>
                <w:rPr>
                  <w:rFonts w:ascii="Arial" w:eastAsia="Arial" w:hAnsi="Arial" w:cs="Arial"/>
                  <w:color w:val="000099"/>
                  <w:u w:val="single"/>
                </w:rPr>
                <w:t>_</w:t>
              </w:r>
            </w:hyperlink>
            <w:hyperlink r:id="rId603" w:anchor="plus_strand_five_prime_overhang" w:history="1">
              <w:r>
                <w:rPr>
                  <w:rFonts w:ascii="Arial" w:eastAsia="Arial" w:hAnsi="Arial" w:cs="Arial"/>
                  <w:color w:val="000099"/>
                  <w:u w:val="single"/>
                </w:rPr>
                <w:t>five</w:t>
              </w:r>
            </w:hyperlink>
            <w:hyperlink r:id="rId604" w:anchor="plus_strand_five_prime_overhang" w:history="1">
              <w:r>
                <w:rPr>
                  <w:rFonts w:ascii="Arial" w:eastAsia="Arial" w:hAnsi="Arial" w:cs="Arial"/>
                  <w:color w:val="000099"/>
                  <w:u w:val="single"/>
                </w:rPr>
                <w:t>_</w:t>
              </w:r>
            </w:hyperlink>
            <w:hyperlink r:id="rId605" w:anchor="plus_strand_five_prime_overhang" w:history="1">
              <w:r>
                <w:rPr>
                  <w:rFonts w:ascii="Arial" w:eastAsia="Arial" w:hAnsi="Arial" w:cs="Arial"/>
                  <w:color w:val="000099"/>
                  <w:u w:val="single"/>
                </w:rPr>
                <w:t>prime</w:t>
              </w:r>
            </w:hyperlink>
            <w:hyperlink r:id="rId606" w:anchor="plus_strand_five_prime_overhang" w:history="1">
              <w:r>
                <w:rPr>
                  <w:rFonts w:ascii="Arial" w:eastAsia="Arial" w:hAnsi="Arial" w:cs="Arial"/>
                  <w:color w:val="000099"/>
                  <w:u w:val="single"/>
                </w:rPr>
                <w:t>_</w:t>
              </w:r>
            </w:hyperlink>
            <w:hyperlink r:id="rId607" w:anchor="plus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RDefault="00E274F1">
            <w:pPr>
              <w:spacing w:before="0" w:after="0" w:line="240" w:lineRule="auto"/>
              <w:ind w:left="0" w:right="0" w:firstLine="0"/>
              <w:rPr>
                <w:highlight w:val="yellow"/>
                <w:rPrChange w:id="174" w:author="Michal Galdzicki" w:date="2011-11-15T09:02:00Z">
                  <w:rPr/>
                </w:rPrChange>
              </w:rPr>
            </w:pPr>
            <w:r w:rsidRPr="001B46E7">
              <w:rPr>
                <w:highlight w:val="yellow"/>
                <w:rPrChange w:id="175" w:author="Michal Galdzicki" w:date="2011-11-15T09:02:00Z">
                  <w:rPr/>
                </w:rPrChange>
              </w:rPr>
              <w:t>Plus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plus strand in double-stranded DNA.</w:t>
            </w:r>
          </w:p>
          <w:p w:rsidR="00A77B3E" w:rsidRDefault="00E274F1">
            <w:pPr>
              <w:spacing w:before="0" w:after="0" w:line="240" w:lineRule="auto"/>
              <w:ind w:left="0" w:right="0" w:firstLine="0"/>
            </w:pPr>
            <w:r>
              <w:t xml:space="preserve">SBOL Name: </w:t>
            </w:r>
            <w:proofErr w:type="spellStart"/>
            <w:r>
              <w:t>plus_strand_three_prime_overhang</w:t>
            </w:r>
            <w:proofErr w:type="spellEnd"/>
          </w:p>
          <w:p w:rsidR="00A77B3E" w:rsidRDefault="00E274F1">
            <w:pPr>
              <w:spacing w:before="0" w:after="0" w:line="240" w:lineRule="auto"/>
              <w:ind w:left="0" w:right="0" w:firstLine="0"/>
            </w:pPr>
            <w:r>
              <w:t xml:space="preserve">SBOL URI: </w:t>
            </w:r>
            <w:hyperlink r:id="rId608" w:anchor="plus_strand_three_prime_overhang" w:history="1">
              <w:r>
                <w:rPr>
                  <w:color w:val="000099"/>
                  <w:u w:val="single"/>
                </w:rPr>
                <w:t>http</w:t>
              </w:r>
            </w:hyperlink>
            <w:hyperlink r:id="rId609" w:anchor="plus_strand_three_prime_overhang" w:history="1">
              <w:proofErr w:type="gramStart"/>
              <w:r>
                <w:rPr>
                  <w:color w:val="000099"/>
                  <w:u w:val="single"/>
                </w:rPr>
                <w:t>:/</w:t>
              </w:r>
              <w:proofErr w:type="gramEnd"/>
              <w:r>
                <w:rPr>
                  <w:color w:val="000099"/>
                  <w:u w:val="single"/>
                </w:rPr>
                <w:t>/</w:t>
              </w:r>
            </w:hyperlink>
            <w:hyperlink r:id="rId610" w:anchor="plus_strand_three_prime_overhang" w:history="1">
              <w:r>
                <w:rPr>
                  <w:color w:val="000099"/>
                  <w:u w:val="single"/>
                </w:rPr>
                <w:t>sbols</w:t>
              </w:r>
            </w:hyperlink>
            <w:hyperlink r:id="rId611" w:anchor="plus_strand_three_prime_overhang" w:history="1">
              <w:r>
                <w:rPr>
                  <w:color w:val="000099"/>
                  <w:u w:val="single"/>
                </w:rPr>
                <w:t>.</w:t>
              </w:r>
            </w:hyperlink>
            <w:hyperlink r:id="rId612" w:anchor="plus_strand_three_prime_overhang" w:history="1">
              <w:r>
                <w:rPr>
                  <w:color w:val="000099"/>
                  <w:u w:val="single"/>
                </w:rPr>
                <w:t>org</w:t>
              </w:r>
            </w:hyperlink>
            <w:hyperlink r:id="rId613" w:anchor="plus_strand_three_prime_overhang" w:history="1">
              <w:r>
                <w:rPr>
                  <w:color w:val="000099"/>
                  <w:u w:val="single"/>
                </w:rPr>
                <w:t>/</w:t>
              </w:r>
            </w:hyperlink>
            <w:hyperlink r:id="rId614" w:anchor="plus_strand_three_prime_overhang" w:history="1">
              <w:r>
                <w:rPr>
                  <w:color w:val="000099"/>
                  <w:u w:val="single"/>
                </w:rPr>
                <w:t>v</w:t>
              </w:r>
            </w:hyperlink>
            <w:hyperlink r:id="rId615" w:anchor="plus_strand_three_prime_overhang" w:history="1">
              <w:r>
                <w:rPr>
                  <w:color w:val="000099"/>
                  <w:u w:val="single"/>
                </w:rPr>
                <w:t>1#</w:t>
              </w:r>
            </w:hyperlink>
            <w:hyperlink r:id="rId616" w:anchor="plus_strand_three_prime_overhang" w:history="1">
              <w:r>
                <w:rPr>
                  <w:color w:val="000099"/>
                  <w:u w:val="single"/>
                </w:rPr>
                <w:t>plus</w:t>
              </w:r>
            </w:hyperlink>
            <w:hyperlink r:id="rId617" w:anchor="plus_strand_three_prime_overhang" w:history="1">
              <w:r>
                <w:rPr>
                  <w:color w:val="000099"/>
                  <w:u w:val="single"/>
                </w:rPr>
                <w:t>_</w:t>
              </w:r>
            </w:hyperlink>
            <w:hyperlink r:id="rId618" w:anchor="plus_strand_three_prime_overhang" w:history="1">
              <w:r>
                <w:rPr>
                  <w:color w:val="000099"/>
                  <w:u w:val="single"/>
                </w:rPr>
                <w:t>strand</w:t>
              </w:r>
            </w:hyperlink>
            <w:hyperlink r:id="rId619" w:anchor="plus_strand_three_prime_overhang" w:history="1">
              <w:r>
                <w:rPr>
                  <w:color w:val="000099"/>
                  <w:u w:val="single"/>
                </w:rPr>
                <w:t>_</w:t>
              </w:r>
            </w:hyperlink>
            <w:hyperlink r:id="rId620" w:anchor="plus_strand_three_prime_overhang" w:history="1">
              <w:r>
                <w:rPr>
                  <w:color w:val="000099"/>
                  <w:u w:val="single"/>
                </w:rPr>
                <w:t>three</w:t>
              </w:r>
            </w:hyperlink>
            <w:hyperlink r:id="rId621" w:anchor="plus_strand_three_prime_overhang" w:history="1">
              <w:r>
                <w:rPr>
                  <w:color w:val="000099"/>
                  <w:u w:val="single"/>
                </w:rPr>
                <w:t>_</w:t>
              </w:r>
            </w:hyperlink>
            <w:hyperlink r:id="rId622" w:anchor="plus_strand_three_prime_overhang" w:history="1">
              <w:r>
                <w:rPr>
                  <w:color w:val="000099"/>
                  <w:u w:val="single"/>
                </w:rPr>
                <w:t>prime</w:t>
              </w:r>
            </w:hyperlink>
            <w:hyperlink r:id="rId623" w:anchor="plus_strand_three_prime_overhang" w:history="1">
              <w:r>
                <w:rPr>
                  <w:color w:val="000099"/>
                  <w:u w:val="single"/>
                </w:rPr>
                <w:t>_</w:t>
              </w:r>
            </w:hyperlink>
            <w:hyperlink r:id="rId624" w:anchor="plus_strand_three_prime_overhang" w:history="1">
              <w:r>
                <w:rPr>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76" w:author="Michal Galdzicki" w:date="2011-11-15T09:02:00Z">
                  <w:rPr/>
                </w:rPrChange>
              </w:rPr>
              <w:t>Negative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single-stranded overhang that exposes the 5’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negative_strand_five_prime_overhang</w:t>
            </w:r>
            <w:proofErr w:type="spellEnd"/>
          </w:p>
          <w:p w:rsidR="00A77B3E" w:rsidRDefault="00E274F1">
            <w:pPr>
              <w:spacing w:before="0" w:after="0" w:line="240" w:lineRule="auto"/>
              <w:ind w:left="0" w:right="0" w:firstLine="0"/>
            </w:pPr>
            <w:r>
              <w:t xml:space="preserve">SBOL URI: </w:t>
            </w:r>
            <w:hyperlink r:id="rId625" w:anchor="negative_strand_five_prime_overhang" w:history="1">
              <w:r>
                <w:rPr>
                  <w:color w:val="000099"/>
                  <w:u w:val="single"/>
                </w:rPr>
                <w:t>http</w:t>
              </w:r>
            </w:hyperlink>
            <w:hyperlink r:id="rId626" w:anchor="negative_strand_five_prime_overhang" w:history="1">
              <w:proofErr w:type="gramStart"/>
              <w:r>
                <w:rPr>
                  <w:color w:val="000099"/>
                  <w:u w:val="single"/>
                </w:rPr>
                <w:t>:/</w:t>
              </w:r>
              <w:proofErr w:type="gramEnd"/>
              <w:r>
                <w:rPr>
                  <w:color w:val="000099"/>
                  <w:u w:val="single"/>
                </w:rPr>
                <w:t>/</w:t>
              </w:r>
            </w:hyperlink>
            <w:hyperlink r:id="rId627" w:anchor="negative_strand_five_prime_overhang" w:history="1">
              <w:r>
                <w:rPr>
                  <w:color w:val="000099"/>
                  <w:u w:val="single"/>
                </w:rPr>
                <w:t>sbols</w:t>
              </w:r>
            </w:hyperlink>
            <w:hyperlink r:id="rId628" w:anchor="negative_strand_five_prime_overhang" w:history="1">
              <w:r>
                <w:rPr>
                  <w:color w:val="000099"/>
                  <w:u w:val="single"/>
                </w:rPr>
                <w:t>.</w:t>
              </w:r>
            </w:hyperlink>
            <w:hyperlink r:id="rId629" w:anchor="negative_strand_five_prime_overhang" w:history="1">
              <w:r>
                <w:rPr>
                  <w:color w:val="000099"/>
                  <w:u w:val="single"/>
                </w:rPr>
                <w:t>org</w:t>
              </w:r>
            </w:hyperlink>
            <w:hyperlink r:id="rId630" w:anchor="negative_strand_five_prime_overhang" w:history="1">
              <w:r>
                <w:rPr>
                  <w:color w:val="000099"/>
                  <w:u w:val="single"/>
                </w:rPr>
                <w:t>/</w:t>
              </w:r>
            </w:hyperlink>
            <w:hyperlink r:id="rId631" w:anchor="negative_strand_five_prime_overhang" w:history="1">
              <w:r>
                <w:rPr>
                  <w:color w:val="000099"/>
                  <w:u w:val="single"/>
                </w:rPr>
                <w:t>v</w:t>
              </w:r>
            </w:hyperlink>
            <w:hyperlink r:id="rId632" w:anchor="negative_strand_five_prime_overhang" w:history="1">
              <w:r>
                <w:rPr>
                  <w:color w:val="000099"/>
                  <w:u w:val="single"/>
                </w:rPr>
                <w:t>1#</w:t>
              </w:r>
            </w:hyperlink>
            <w:hyperlink r:id="rId633" w:anchor="negative_strand_five_prime_overhang" w:history="1">
              <w:r>
                <w:rPr>
                  <w:rFonts w:ascii="Arial" w:eastAsia="Arial" w:hAnsi="Arial" w:cs="Arial"/>
                  <w:color w:val="000099"/>
                  <w:u w:val="single"/>
                </w:rPr>
                <w:t>negative</w:t>
              </w:r>
            </w:hyperlink>
            <w:hyperlink r:id="rId634" w:anchor="negative_strand_five_prime_overhang" w:history="1">
              <w:r>
                <w:rPr>
                  <w:rFonts w:ascii="Arial" w:eastAsia="Arial" w:hAnsi="Arial" w:cs="Arial"/>
                  <w:color w:val="000099"/>
                  <w:u w:val="single"/>
                </w:rPr>
                <w:t>_</w:t>
              </w:r>
            </w:hyperlink>
            <w:hyperlink r:id="rId635" w:anchor="negative_strand_five_prime_overhang" w:history="1">
              <w:r>
                <w:rPr>
                  <w:rFonts w:ascii="Arial" w:eastAsia="Arial" w:hAnsi="Arial" w:cs="Arial"/>
                  <w:color w:val="000099"/>
                  <w:u w:val="single"/>
                </w:rPr>
                <w:t>strand</w:t>
              </w:r>
            </w:hyperlink>
            <w:hyperlink r:id="rId636" w:anchor="negative_strand_five_prime_overhang" w:history="1">
              <w:r>
                <w:rPr>
                  <w:rFonts w:ascii="Arial" w:eastAsia="Arial" w:hAnsi="Arial" w:cs="Arial"/>
                  <w:color w:val="000099"/>
                  <w:u w:val="single"/>
                </w:rPr>
                <w:t>_</w:t>
              </w:r>
            </w:hyperlink>
            <w:hyperlink r:id="rId637" w:anchor="negative_strand_five_prime_overhang" w:history="1">
              <w:r>
                <w:rPr>
                  <w:rFonts w:ascii="Arial" w:eastAsia="Arial" w:hAnsi="Arial" w:cs="Arial"/>
                  <w:color w:val="000099"/>
                  <w:u w:val="single"/>
                </w:rPr>
                <w:t>five</w:t>
              </w:r>
            </w:hyperlink>
            <w:hyperlink r:id="rId638" w:anchor="negative_strand_five_prime_overhang" w:history="1">
              <w:r>
                <w:rPr>
                  <w:rFonts w:ascii="Arial" w:eastAsia="Arial" w:hAnsi="Arial" w:cs="Arial"/>
                  <w:color w:val="000099"/>
                  <w:u w:val="single"/>
                </w:rPr>
                <w:t>_</w:t>
              </w:r>
            </w:hyperlink>
            <w:hyperlink r:id="rId639" w:anchor="negative_strand_five_prime_overhang" w:history="1">
              <w:r>
                <w:rPr>
                  <w:rFonts w:ascii="Arial" w:eastAsia="Arial" w:hAnsi="Arial" w:cs="Arial"/>
                  <w:color w:val="000099"/>
                  <w:u w:val="single"/>
                </w:rPr>
                <w:t>prime</w:t>
              </w:r>
            </w:hyperlink>
            <w:hyperlink r:id="rId640" w:anchor="negative_strand_five_prime_overhang" w:history="1">
              <w:r>
                <w:rPr>
                  <w:rFonts w:ascii="Arial" w:eastAsia="Arial" w:hAnsi="Arial" w:cs="Arial"/>
                  <w:color w:val="000099"/>
                  <w:u w:val="single"/>
                </w:rPr>
                <w:t>_</w:t>
              </w:r>
            </w:hyperlink>
            <w:hyperlink r:id="rId641" w:anchor="negative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77" w:author="Michal Galdzicki" w:date="2011-11-15T09:13:00Z">
                  <w:rPr/>
                </w:rPrChange>
              </w:rPr>
              <w:lastRenderedPageBreak/>
              <w:t>Negative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negative_strand_three_prime_overhang</w:t>
            </w:r>
            <w:proofErr w:type="spellEnd"/>
          </w:p>
          <w:p w:rsidR="00A77B3E" w:rsidRDefault="00E274F1">
            <w:pPr>
              <w:spacing w:before="0" w:after="0" w:line="240" w:lineRule="auto"/>
              <w:ind w:left="0" w:right="0" w:firstLine="0"/>
            </w:pPr>
            <w:r>
              <w:t xml:space="preserve">SBOL URI: </w:t>
            </w:r>
            <w:hyperlink r:id="rId642" w:anchor="negative_strand_three_prime_overhang" w:history="1">
              <w:r>
                <w:rPr>
                  <w:color w:val="000099"/>
                  <w:u w:val="single"/>
                </w:rPr>
                <w:t>http</w:t>
              </w:r>
            </w:hyperlink>
            <w:hyperlink r:id="rId643" w:anchor="negative_strand_three_prime_overhang" w:history="1">
              <w:proofErr w:type="gramStart"/>
              <w:r>
                <w:rPr>
                  <w:color w:val="000099"/>
                  <w:u w:val="single"/>
                </w:rPr>
                <w:t>:/</w:t>
              </w:r>
              <w:proofErr w:type="gramEnd"/>
              <w:r>
                <w:rPr>
                  <w:color w:val="000099"/>
                  <w:u w:val="single"/>
                </w:rPr>
                <w:t>/</w:t>
              </w:r>
            </w:hyperlink>
            <w:hyperlink r:id="rId644" w:anchor="negative_strand_three_prime_overhang" w:history="1">
              <w:r>
                <w:rPr>
                  <w:color w:val="000099"/>
                  <w:u w:val="single"/>
                </w:rPr>
                <w:t>sbols</w:t>
              </w:r>
            </w:hyperlink>
            <w:hyperlink r:id="rId645" w:anchor="negative_strand_three_prime_overhang" w:history="1">
              <w:r>
                <w:rPr>
                  <w:color w:val="000099"/>
                  <w:u w:val="single"/>
                </w:rPr>
                <w:t>.</w:t>
              </w:r>
            </w:hyperlink>
            <w:hyperlink r:id="rId646" w:anchor="negative_strand_three_prime_overhang" w:history="1">
              <w:r>
                <w:rPr>
                  <w:color w:val="000099"/>
                  <w:u w:val="single"/>
                </w:rPr>
                <w:t>org</w:t>
              </w:r>
            </w:hyperlink>
            <w:hyperlink r:id="rId647" w:anchor="negative_strand_three_prime_overhang" w:history="1">
              <w:r>
                <w:rPr>
                  <w:color w:val="000099"/>
                  <w:u w:val="single"/>
                </w:rPr>
                <w:t>/</w:t>
              </w:r>
            </w:hyperlink>
            <w:hyperlink r:id="rId648" w:anchor="negative_strand_three_prime_overhang" w:history="1">
              <w:r>
                <w:rPr>
                  <w:color w:val="000099"/>
                  <w:u w:val="single"/>
                </w:rPr>
                <w:t>v</w:t>
              </w:r>
            </w:hyperlink>
            <w:hyperlink r:id="rId649" w:anchor="negative_strand_three_prime_overhang" w:history="1">
              <w:r>
                <w:rPr>
                  <w:color w:val="000099"/>
                  <w:u w:val="single"/>
                </w:rPr>
                <w:t>1#</w:t>
              </w:r>
            </w:hyperlink>
            <w:hyperlink r:id="rId650" w:anchor="negative_strand_three_prime_overhang" w:history="1">
              <w:r>
                <w:rPr>
                  <w:rFonts w:ascii="Arial" w:eastAsia="Arial" w:hAnsi="Arial" w:cs="Arial"/>
                  <w:color w:val="000099"/>
                  <w:u w:val="single"/>
                </w:rPr>
                <w:t>negative</w:t>
              </w:r>
            </w:hyperlink>
            <w:hyperlink r:id="rId651" w:anchor="negative_strand_three_prime_overhang" w:history="1">
              <w:r>
                <w:rPr>
                  <w:rFonts w:ascii="Arial" w:eastAsia="Arial" w:hAnsi="Arial" w:cs="Arial"/>
                  <w:color w:val="000099"/>
                  <w:u w:val="single"/>
                </w:rPr>
                <w:t>_</w:t>
              </w:r>
            </w:hyperlink>
            <w:hyperlink r:id="rId652" w:anchor="negative_strand_three_prime_overhang" w:history="1">
              <w:r>
                <w:rPr>
                  <w:rFonts w:ascii="Arial" w:eastAsia="Arial" w:hAnsi="Arial" w:cs="Arial"/>
                  <w:color w:val="000099"/>
                  <w:u w:val="single"/>
                </w:rPr>
                <w:t>strand</w:t>
              </w:r>
            </w:hyperlink>
            <w:hyperlink r:id="rId653" w:anchor="negative_strand_three_prime_overhang" w:history="1">
              <w:r>
                <w:rPr>
                  <w:rFonts w:ascii="Arial" w:eastAsia="Arial" w:hAnsi="Arial" w:cs="Arial"/>
                  <w:color w:val="000099"/>
                  <w:u w:val="single"/>
                </w:rPr>
                <w:t>_</w:t>
              </w:r>
            </w:hyperlink>
            <w:hyperlink r:id="rId654" w:anchor="negative_strand_three_prime_overhang" w:history="1">
              <w:r>
                <w:rPr>
                  <w:rFonts w:ascii="Arial" w:eastAsia="Arial" w:hAnsi="Arial" w:cs="Arial"/>
                  <w:color w:val="000099"/>
                  <w:u w:val="single"/>
                </w:rPr>
                <w:t>three</w:t>
              </w:r>
            </w:hyperlink>
            <w:hyperlink r:id="rId655" w:anchor="negative_strand_three_prime_overhang" w:history="1">
              <w:r>
                <w:rPr>
                  <w:rFonts w:ascii="Arial" w:eastAsia="Arial" w:hAnsi="Arial" w:cs="Arial"/>
                  <w:color w:val="000099"/>
                  <w:u w:val="single"/>
                </w:rPr>
                <w:t>_</w:t>
              </w:r>
            </w:hyperlink>
            <w:hyperlink r:id="rId656" w:anchor="negative_strand_three_prime_overhang" w:history="1">
              <w:r>
                <w:rPr>
                  <w:rFonts w:ascii="Arial" w:eastAsia="Arial" w:hAnsi="Arial" w:cs="Arial"/>
                  <w:color w:val="000099"/>
                  <w:u w:val="single"/>
                </w:rPr>
                <w:t>prime</w:t>
              </w:r>
            </w:hyperlink>
            <w:hyperlink r:id="rId657" w:anchor="negative_strand_three_prime_overhang" w:history="1">
              <w:r>
                <w:rPr>
                  <w:rFonts w:ascii="Arial" w:eastAsia="Arial" w:hAnsi="Arial" w:cs="Arial"/>
                  <w:color w:val="000099"/>
                  <w:u w:val="single"/>
                </w:rPr>
                <w:t>_</w:t>
              </w:r>
            </w:hyperlink>
            <w:hyperlink r:id="rId658" w:anchor="negative_strand_thre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78" w:author="Michal Galdzicki" w:date="2011-11-15T09:13:00Z">
                  <w:rPr/>
                </w:rPrChange>
              </w:rPr>
              <w:t>Restriction Enzyme Site Results in No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the binding site of a restriction enzyme that results in no overhang when the double-stranded DNA is cut by the restriction enzyme.</w:t>
            </w:r>
          </w:p>
          <w:p w:rsidR="00A77B3E" w:rsidRDefault="00E274F1">
            <w:pPr>
              <w:spacing w:before="0" w:after="0" w:line="240" w:lineRule="auto"/>
              <w:ind w:left="0" w:right="0" w:firstLine="0"/>
              <w:jc w:val="both"/>
            </w:pPr>
            <w:r>
              <w:t xml:space="preserve">SBOL Name: </w:t>
            </w:r>
            <w:proofErr w:type="spellStart"/>
            <w:r>
              <w:t>restriction_site_no_overhang</w:t>
            </w:r>
            <w:proofErr w:type="spellEnd"/>
          </w:p>
          <w:p w:rsidR="00A77B3E" w:rsidRDefault="00E274F1">
            <w:pPr>
              <w:spacing w:before="0" w:after="0" w:line="240" w:lineRule="auto"/>
              <w:ind w:left="0" w:right="0" w:firstLine="0"/>
            </w:pPr>
            <w:r>
              <w:t xml:space="preserve">SBOL URI: </w:t>
            </w:r>
            <w:hyperlink r:id="rId659" w:anchor="restriction_site_no_overhang" w:history="1">
              <w:r>
                <w:rPr>
                  <w:color w:val="000099"/>
                  <w:u w:val="single"/>
                </w:rPr>
                <w:t>http</w:t>
              </w:r>
            </w:hyperlink>
            <w:hyperlink r:id="rId660" w:anchor="restriction_site_no_overhang" w:history="1">
              <w:proofErr w:type="gramStart"/>
              <w:r>
                <w:rPr>
                  <w:color w:val="000099"/>
                  <w:u w:val="single"/>
                </w:rPr>
                <w:t>:/</w:t>
              </w:r>
              <w:proofErr w:type="gramEnd"/>
              <w:r>
                <w:rPr>
                  <w:color w:val="000099"/>
                  <w:u w:val="single"/>
                </w:rPr>
                <w:t>/</w:t>
              </w:r>
            </w:hyperlink>
            <w:hyperlink r:id="rId661" w:anchor="restriction_site_no_overhang" w:history="1">
              <w:r>
                <w:rPr>
                  <w:color w:val="000099"/>
                  <w:u w:val="single"/>
                </w:rPr>
                <w:t>sbols</w:t>
              </w:r>
            </w:hyperlink>
            <w:hyperlink r:id="rId662" w:anchor="restriction_site_no_overhang" w:history="1">
              <w:r>
                <w:rPr>
                  <w:color w:val="000099"/>
                  <w:u w:val="single"/>
                </w:rPr>
                <w:t>.</w:t>
              </w:r>
            </w:hyperlink>
            <w:hyperlink r:id="rId663" w:anchor="restriction_site_no_overhang" w:history="1">
              <w:r>
                <w:rPr>
                  <w:color w:val="000099"/>
                  <w:u w:val="single"/>
                </w:rPr>
                <w:t>org</w:t>
              </w:r>
            </w:hyperlink>
            <w:hyperlink r:id="rId664" w:anchor="restriction_site_no_overhang" w:history="1">
              <w:r>
                <w:rPr>
                  <w:color w:val="000099"/>
                  <w:u w:val="single"/>
                </w:rPr>
                <w:t>/</w:t>
              </w:r>
            </w:hyperlink>
            <w:hyperlink r:id="rId665" w:anchor="restriction_site_no_overhang" w:history="1">
              <w:r>
                <w:rPr>
                  <w:color w:val="000099"/>
                  <w:u w:val="single"/>
                </w:rPr>
                <w:t>v</w:t>
              </w:r>
            </w:hyperlink>
            <w:hyperlink r:id="rId666" w:anchor="restriction_site_no_overhang" w:history="1">
              <w:r>
                <w:rPr>
                  <w:color w:val="000099"/>
                  <w:u w:val="single"/>
                </w:rPr>
                <w:t>1#</w:t>
              </w:r>
            </w:hyperlink>
            <w:hyperlink r:id="rId667" w:anchor="restriction_site_no_overhang" w:history="1">
              <w:r>
                <w:rPr>
                  <w:rFonts w:ascii="Arial" w:eastAsia="Arial" w:hAnsi="Arial" w:cs="Arial"/>
                  <w:color w:val="000099"/>
                  <w:u w:val="single"/>
                </w:rPr>
                <w:t>restriction</w:t>
              </w:r>
            </w:hyperlink>
            <w:hyperlink r:id="rId668" w:anchor="restriction_site_no_overhang" w:history="1">
              <w:r>
                <w:rPr>
                  <w:rFonts w:ascii="Arial" w:eastAsia="Arial" w:hAnsi="Arial" w:cs="Arial"/>
                  <w:color w:val="000099"/>
                  <w:u w:val="single"/>
                </w:rPr>
                <w:t>_</w:t>
              </w:r>
            </w:hyperlink>
            <w:hyperlink r:id="rId669" w:anchor="restriction_site_no_overhang" w:history="1">
              <w:r>
                <w:rPr>
                  <w:rFonts w:ascii="Arial" w:eastAsia="Arial" w:hAnsi="Arial" w:cs="Arial"/>
                  <w:color w:val="000099"/>
                  <w:u w:val="single"/>
                </w:rPr>
                <w:t>site</w:t>
              </w:r>
            </w:hyperlink>
            <w:hyperlink r:id="rId670" w:anchor="restriction_site_no_overhang" w:history="1">
              <w:r>
                <w:rPr>
                  <w:rFonts w:ascii="Arial" w:eastAsia="Arial" w:hAnsi="Arial" w:cs="Arial"/>
                  <w:color w:val="000099"/>
                  <w:u w:val="single"/>
                </w:rPr>
                <w:t>_</w:t>
              </w:r>
            </w:hyperlink>
            <w:hyperlink r:id="rId671" w:anchor="restriction_site_no_overhang" w:history="1">
              <w:r>
                <w:rPr>
                  <w:rFonts w:ascii="Arial" w:eastAsia="Arial" w:hAnsi="Arial" w:cs="Arial"/>
                  <w:color w:val="000099"/>
                  <w:u w:val="single"/>
                </w:rPr>
                <w:t>no</w:t>
              </w:r>
            </w:hyperlink>
            <w:hyperlink r:id="rId672" w:anchor="restriction_site_no_overhang" w:history="1">
              <w:r>
                <w:rPr>
                  <w:rFonts w:ascii="Arial" w:eastAsia="Arial" w:hAnsi="Arial" w:cs="Arial"/>
                  <w:color w:val="000099"/>
                  <w:u w:val="single"/>
                </w:rPr>
                <w:t>_</w:t>
              </w:r>
            </w:hyperlink>
            <w:hyperlink r:id="rId673" w:anchor="restriction_site_no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RDefault="00E274F1">
            <w:pPr>
              <w:spacing w:before="0" w:after="0" w:line="240" w:lineRule="auto"/>
              <w:ind w:left="0" w:right="0" w:firstLine="0"/>
              <w:jc w:val="both"/>
              <w:rPr>
                <w:highlight w:val="yellow"/>
                <w:rPrChange w:id="179" w:author="Michal Galdzicki" w:date="2011-11-15T09:13:00Z">
                  <w:rPr/>
                </w:rPrChange>
              </w:rPr>
            </w:pPr>
            <w:r w:rsidRPr="00C101FB">
              <w:rPr>
                <w:highlight w:val="yellow"/>
                <w:rPrChange w:id="180" w:author="Michal Galdzicki" w:date="2011-11-15T09:13:00Z">
                  <w:rPr/>
                </w:rPrChange>
              </w:rPr>
              <w:t>Assembly Junction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resulted from the annealing and ligation of two separate double-stranded DNA molecules that had complementary overhangs.</w:t>
            </w:r>
          </w:p>
          <w:p w:rsidR="00A77B3E" w:rsidRDefault="00E274F1">
            <w:pPr>
              <w:spacing w:before="0" w:after="0" w:line="240" w:lineRule="auto"/>
              <w:ind w:left="0" w:right="0" w:firstLine="0"/>
              <w:jc w:val="both"/>
            </w:pPr>
            <w:r>
              <w:t xml:space="preserve">SBOL Name: </w:t>
            </w:r>
            <w:proofErr w:type="spellStart"/>
            <w:r>
              <w:t>assembly_junction</w:t>
            </w:r>
            <w:proofErr w:type="spellEnd"/>
          </w:p>
          <w:p w:rsidR="00A77B3E" w:rsidRDefault="00E274F1">
            <w:pPr>
              <w:spacing w:before="0" w:after="0" w:line="240" w:lineRule="auto"/>
              <w:ind w:left="0" w:right="0" w:firstLine="0"/>
            </w:pPr>
            <w:r>
              <w:t xml:space="preserve">SBOL URI: </w:t>
            </w:r>
            <w:hyperlink r:id="rId674" w:anchor="assembly_junction" w:history="1">
              <w:r>
                <w:rPr>
                  <w:color w:val="000099"/>
                  <w:u w:val="single"/>
                </w:rPr>
                <w:t>http</w:t>
              </w:r>
            </w:hyperlink>
            <w:hyperlink r:id="rId675" w:anchor="assembly_junction" w:history="1">
              <w:proofErr w:type="gramStart"/>
              <w:r>
                <w:rPr>
                  <w:color w:val="000099"/>
                  <w:u w:val="single"/>
                </w:rPr>
                <w:t>:/</w:t>
              </w:r>
              <w:proofErr w:type="gramEnd"/>
              <w:r>
                <w:rPr>
                  <w:color w:val="000099"/>
                  <w:u w:val="single"/>
                </w:rPr>
                <w:t>/</w:t>
              </w:r>
            </w:hyperlink>
            <w:hyperlink r:id="rId676" w:anchor="assembly_junction" w:history="1">
              <w:r>
                <w:rPr>
                  <w:color w:val="000099"/>
                  <w:u w:val="single"/>
                </w:rPr>
                <w:t>sbols</w:t>
              </w:r>
            </w:hyperlink>
            <w:hyperlink r:id="rId677" w:anchor="assembly_junction" w:history="1">
              <w:r>
                <w:rPr>
                  <w:color w:val="000099"/>
                  <w:u w:val="single"/>
                </w:rPr>
                <w:t>.</w:t>
              </w:r>
            </w:hyperlink>
            <w:hyperlink r:id="rId678" w:anchor="assembly_junction" w:history="1">
              <w:r>
                <w:rPr>
                  <w:color w:val="000099"/>
                  <w:u w:val="single"/>
                </w:rPr>
                <w:t>org</w:t>
              </w:r>
            </w:hyperlink>
            <w:hyperlink r:id="rId679" w:anchor="assembly_junction" w:history="1">
              <w:r>
                <w:rPr>
                  <w:color w:val="000099"/>
                  <w:u w:val="single"/>
                </w:rPr>
                <w:t>/</w:t>
              </w:r>
            </w:hyperlink>
            <w:hyperlink r:id="rId680" w:anchor="assembly_junction" w:history="1">
              <w:r>
                <w:rPr>
                  <w:color w:val="000099"/>
                  <w:u w:val="single"/>
                </w:rPr>
                <w:t>v</w:t>
              </w:r>
            </w:hyperlink>
            <w:hyperlink r:id="rId681" w:anchor="assembly_junction" w:history="1">
              <w:r>
                <w:rPr>
                  <w:color w:val="000099"/>
                  <w:u w:val="single"/>
                </w:rPr>
                <w:t>1#</w:t>
              </w:r>
            </w:hyperlink>
            <w:hyperlink r:id="rId682" w:anchor="assembly_junction" w:history="1">
              <w:r>
                <w:rPr>
                  <w:rFonts w:ascii="Arial" w:eastAsia="Arial" w:hAnsi="Arial" w:cs="Arial"/>
                  <w:color w:val="000099"/>
                  <w:u w:val="single"/>
                </w:rPr>
                <w:t>assembly</w:t>
              </w:r>
            </w:hyperlink>
            <w:hyperlink r:id="rId683" w:anchor="assembly_junction" w:history="1">
              <w:r>
                <w:rPr>
                  <w:rFonts w:ascii="Arial" w:eastAsia="Arial" w:hAnsi="Arial" w:cs="Arial"/>
                  <w:color w:val="000099"/>
                  <w:u w:val="single"/>
                </w:rPr>
                <w:t>_</w:t>
              </w:r>
            </w:hyperlink>
            <w:hyperlink r:id="rId684" w:anchor="assembly_junction" w:history="1">
              <w:r>
                <w:rPr>
                  <w:rFonts w:ascii="Arial" w:eastAsia="Arial" w:hAnsi="Arial" w:cs="Arial"/>
                  <w:color w:val="000099"/>
                  <w:u w:val="single"/>
                </w:rPr>
                <w:t>junction</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C101FB">
              <w:rPr>
                <w:highlight w:val="yellow"/>
                <w:rPrChange w:id="181" w:author="Michal Galdzicki" w:date="2011-11-15T09:13:00Z">
                  <w:rPr/>
                </w:rPrChange>
              </w:rPr>
              <w:t>Signature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where developer information is encoded.  The encoded information can, for example, include the name of the individual or team that developed the biological component.</w:t>
            </w:r>
          </w:p>
          <w:p w:rsidR="00A77B3E" w:rsidRDefault="00E274F1">
            <w:pPr>
              <w:spacing w:before="0" w:after="0" w:line="240" w:lineRule="auto"/>
              <w:ind w:left="0" w:right="0" w:firstLine="0"/>
              <w:jc w:val="both"/>
            </w:pPr>
            <w:r>
              <w:t>SBOL Name: signature</w:t>
            </w:r>
          </w:p>
          <w:p w:rsidR="00A77B3E" w:rsidRDefault="00E274F1">
            <w:pPr>
              <w:spacing w:before="0" w:after="0" w:line="240" w:lineRule="auto"/>
              <w:ind w:left="0" w:right="0" w:firstLine="0"/>
            </w:pPr>
            <w:r>
              <w:t xml:space="preserve">SBOL URI: </w:t>
            </w:r>
            <w:hyperlink r:id="rId685" w:anchor="signature" w:history="1">
              <w:r>
                <w:rPr>
                  <w:color w:val="000099"/>
                  <w:u w:val="single"/>
                </w:rPr>
                <w:t>http</w:t>
              </w:r>
            </w:hyperlink>
            <w:hyperlink r:id="rId686" w:anchor="signature" w:history="1">
              <w:proofErr w:type="gramStart"/>
              <w:r>
                <w:rPr>
                  <w:color w:val="000099"/>
                  <w:u w:val="single"/>
                </w:rPr>
                <w:t>:/</w:t>
              </w:r>
              <w:proofErr w:type="gramEnd"/>
              <w:r>
                <w:rPr>
                  <w:color w:val="000099"/>
                  <w:u w:val="single"/>
                </w:rPr>
                <w:t>/</w:t>
              </w:r>
            </w:hyperlink>
            <w:hyperlink r:id="rId687" w:anchor="signature" w:history="1">
              <w:r>
                <w:rPr>
                  <w:color w:val="000099"/>
                  <w:u w:val="single"/>
                </w:rPr>
                <w:t>sbols</w:t>
              </w:r>
            </w:hyperlink>
            <w:hyperlink r:id="rId688" w:anchor="signature" w:history="1">
              <w:r>
                <w:rPr>
                  <w:color w:val="000099"/>
                  <w:u w:val="single"/>
                </w:rPr>
                <w:t>.</w:t>
              </w:r>
            </w:hyperlink>
            <w:hyperlink r:id="rId689" w:anchor="signature" w:history="1">
              <w:r>
                <w:rPr>
                  <w:color w:val="000099"/>
                  <w:u w:val="single"/>
                </w:rPr>
                <w:t>org</w:t>
              </w:r>
            </w:hyperlink>
            <w:hyperlink r:id="rId690" w:anchor="signature" w:history="1">
              <w:r>
                <w:rPr>
                  <w:color w:val="000099"/>
                  <w:u w:val="single"/>
                </w:rPr>
                <w:t>/</w:t>
              </w:r>
            </w:hyperlink>
            <w:hyperlink r:id="rId691" w:anchor="signature" w:history="1">
              <w:r>
                <w:rPr>
                  <w:color w:val="000099"/>
                  <w:u w:val="single"/>
                </w:rPr>
                <w:t>v</w:t>
              </w:r>
            </w:hyperlink>
            <w:hyperlink r:id="rId692" w:anchor="signature" w:history="1">
              <w:r>
                <w:rPr>
                  <w:color w:val="000099"/>
                  <w:u w:val="single"/>
                </w:rPr>
                <w:t>1#</w:t>
              </w:r>
            </w:hyperlink>
            <w:hyperlink r:id="rId693" w:anchor="signature" w:history="1">
              <w:r>
                <w:rPr>
                  <w:rFonts w:ascii="Arial" w:eastAsia="Arial" w:hAnsi="Arial" w:cs="Arial"/>
                  <w:color w:val="000099"/>
                  <w:u w:val="single"/>
                </w:rPr>
                <w:t>signature</w:t>
              </w:r>
            </w:hyperlink>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694"/>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A85" w:rsidRDefault="00F91A85">
      <w:pPr>
        <w:spacing w:before="0" w:after="0" w:line="240" w:lineRule="auto"/>
      </w:pPr>
      <w:r>
        <w:separator/>
      </w:r>
    </w:p>
  </w:endnote>
  <w:endnote w:type="continuationSeparator" w:id="0">
    <w:p w:rsidR="00F91A85" w:rsidRDefault="00F91A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203BAA" w:rsidRDefault="00203BAA">
        <w:pPr>
          <w:pStyle w:val="Footer"/>
          <w:jc w:val="right"/>
        </w:pPr>
        <w:r>
          <w:fldChar w:fldCharType="begin"/>
        </w:r>
        <w:r>
          <w:instrText xml:space="preserve"> PAGE   \* MERGEFORMAT </w:instrText>
        </w:r>
        <w:r>
          <w:fldChar w:fldCharType="separate"/>
        </w:r>
        <w:r w:rsidR="00266991">
          <w:rPr>
            <w:noProof/>
          </w:rPr>
          <w:t>2</w:t>
        </w:r>
        <w:r>
          <w:rPr>
            <w:noProof/>
          </w:rPr>
          <w:fldChar w:fldCharType="end"/>
        </w:r>
      </w:p>
    </w:sdtContent>
  </w:sdt>
  <w:p w:rsidR="00203BAA" w:rsidRDefault="00203BAA">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A85" w:rsidRDefault="00F91A85">
      <w:pPr>
        <w:spacing w:before="0" w:after="0" w:line="240" w:lineRule="auto"/>
      </w:pPr>
      <w:r>
        <w:separator/>
      </w:r>
    </w:p>
  </w:footnote>
  <w:footnote w:type="continuationSeparator" w:id="0">
    <w:p w:rsidR="00F91A85" w:rsidRDefault="00F91A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A366D"/>
    <w:rsid w:val="001B46E7"/>
    <w:rsid w:val="00200A38"/>
    <w:rsid w:val="00203BAA"/>
    <w:rsid w:val="002562C0"/>
    <w:rsid w:val="00266991"/>
    <w:rsid w:val="002910FF"/>
    <w:rsid w:val="002D5610"/>
    <w:rsid w:val="0030569B"/>
    <w:rsid w:val="003625A2"/>
    <w:rsid w:val="003947A6"/>
    <w:rsid w:val="003B2647"/>
    <w:rsid w:val="003C0C49"/>
    <w:rsid w:val="003D7689"/>
    <w:rsid w:val="004B2051"/>
    <w:rsid w:val="004C2286"/>
    <w:rsid w:val="00534D8B"/>
    <w:rsid w:val="0054461B"/>
    <w:rsid w:val="005F7F80"/>
    <w:rsid w:val="006216A1"/>
    <w:rsid w:val="00681514"/>
    <w:rsid w:val="00697D00"/>
    <w:rsid w:val="00713E0E"/>
    <w:rsid w:val="00736104"/>
    <w:rsid w:val="00752CCA"/>
    <w:rsid w:val="0078116D"/>
    <w:rsid w:val="008230EF"/>
    <w:rsid w:val="00906DAB"/>
    <w:rsid w:val="00915252"/>
    <w:rsid w:val="00921F6F"/>
    <w:rsid w:val="00944EAE"/>
    <w:rsid w:val="009771BD"/>
    <w:rsid w:val="009844A5"/>
    <w:rsid w:val="009966A2"/>
    <w:rsid w:val="009D4D3F"/>
    <w:rsid w:val="009D742D"/>
    <w:rsid w:val="009E0D56"/>
    <w:rsid w:val="00A05160"/>
    <w:rsid w:val="00A33285"/>
    <w:rsid w:val="00A61E72"/>
    <w:rsid w:val="00A7434A"/>
    <w:rsid w:val="00A77B3E"/>
    <w:rsid w:val="00AA6B86"/>
    <w:rsid w:val="00AC63DA"/>
    <w:rsid w:val="00AD510A"/>
    <w:rsid w:val="00AE0E09"/>
    <w:rsid w:val="00B75825"/>
    <w:rsid w:val="00BF0090"/>
    <w:rsid w:val="00C101FB"/>
    <w:rsid w:val="00C40572"/>
    <w:rsid w:val="00D65347"/>
    <w:rsid w:val="00DC247B"/>
    <w:rsid w:val="00DD7B82"/>
    <w:rsid w:val="00E1284B"/>
    <w:rsid w:val="00E274F1"/>
    <w:rsid w:val="00E27900"/>
    <w:rsid w:val="00E4651A"/>
    <w:rsid w:val="00EB63C8"/>
    <w:rsid w:val="00F91A85"/>
    <w:rsid w:val="00F92BC7"/>
    <w:rsid w:val="00FB5135"/>
    <w:rsid w:val="00FE3C71"/>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99" Type="http://schemas.openxmlformats.org/officeDocument/2006/relationships/hyperlink" Target="mailto:mlux@vbi.vt.edu" TargetMode="External"/><Relationship Id="rId671" Type="http://schemas.openxmlformats.org/officeDocument/2006/relationships/hyperlink" Target="http://sbols.org/v1" TargetMode="External"/><Relationship Id="rId21" Type="http://schemas.openxmlformats.org/officeDocument/2006/relationships/hyperlink" Target="http://www.tinkercell.com/" TargetMode="External"/><Relationship Id="rId63" Type="http://schemas.openxmlformats.org/officeDocument/2006/relationships/hyperlink" Target="http://www.genocad.org" TargetMode="External"/><Relationship Id="rId159" Type="http://schemas.openxmlformats.org/officeDocument/2006/relationships/hyperlink" Target="http://sbols.org/data" TargetMode="External"/><Relationship Id="rId324" Type="http://schemas.openxmlformats.org/officeDocument/2006/relationships/hyperlink" Target="mailto:myers@ece.utah.edu" TargetMode="External"/><Relationship Id="rId366" Type="http://schemas.openxmlformats.org/officeDocument/2006/relationships/hyperlink" Target="mailto:g.stan@imperial.ac.uk" TargetMode="External"/><Relationship Id="rId531" Type="http://schemas.openxmlformats.org/officeDocument/2006/relationships/hyperlink" Target="http://sbols.org/v1" TargetMode="External"/><Relationship Id="rId573" Type="http://schemas.openxmlformats.org/officeDocument/2006/relationships/hyperlink" Target="http://identifiers.org/obo.so/SO:0005850" TargetMode="External"/><Relationship Id="rId629" Type="http://schemas.openxmlformats.org/officeDocument/2006/relationships/hyperlink" Target="http://sbols.org/v1" TargetMode="External"/><Relationship Id="rId170" Type="http://schemas.openxmlformats.org/officeDocument/2006/relationships/hyperlink" Target="http://www.genomatix.de/online_help/help/sequence_formats.html" TargetMode="External"/><Relationship Id="rId226" Type="http://schemas.openxmlformats.org/officeDocument/2006/relationships/hyperlink" Target="mailto:mandywil@vbi.vt.edu" TargetMode="External"/><Relationship Id="rId433" Type="http://schemas.openxmlformats.org/officeDocument/2006/relationships/hyperlink" Target="http://bioinformatics.oxfordjournals.org/cgi/content/abstract/19/4/524" TargetMode="External"/><Relationship Id="rId268" Type="http://schemas.openxmlformats.org/officeDocument/2006/relationships/hyperlink" Target="mailto:omri@genomecompiler.com" TargetMode="External"/><Relationship Id="rId475" Type="http://schemas.openxmlformats.org/officeDocument/2006/relationships/hyperlink" Target="http://identifiers.org/obo.so/SO:0000316" TargetMode="External"/><Relationship Id="rId640" Type="http://schemas.openxmlformats.org/officeDocument/2006/relationships/hyperlink" Target="http://sbols.org/v1" TargetMode="External"/><Relationship Id="rId682" Type="http://schemas.openxmlformats.org/officeDocument/2006/relationships/hyperlink" Target="http://sbols.org/v1" TargetMode="External"/><Relationship Id="rId32" Type="http://schemas.openxmlformats.org/officeDocument/2006/relationships/hyperlink" Target="http://www.async.ece.utah.edu/iBioSim/"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335" Type="http://schemas.openxmlformats.org/officeDocument/2006/relationships/hyperlink" Target="mailto:jpeccoud@vbi.vt.edu" TargetMode="External"/><Relationship Id="rId377" Type="http://schemas.openxmlformats.org/officeDocument/2006/relationships/hyperlink" Target="mailto:neilwipat@googlemail.com" TargetMode="External"/><Relationship Id="rId500" Type="http://schemas.openxmlformats.org/officeDocument/2006/relationships/hyperlink" Target="http://identifiers.org/obo.so/SO:0000627" TargetMode="External"/><Relationship Id="rId542" Type="http://schemas.openxmlformats.org/officeDocument/2006/relationships/hyperlink" Target="http://sbols.org/v1" TargetMode="External"/><Relationship Id="rId584" Type="http://schemas.openxmlformats.org/officeDocument/2006/relationships/hyperlink" Target="http://identifiers.org/obo.so/SO:0001687" TargetMode="External"/><Relationship Id="rId5" Type="http://schemas.openxmlformats.org/officeDocument/2006/relationships/settings" Target="settings.xml"/><Relationship Id="rId181" Type="http://schemas.openxmlformats.org/officeDocument/2006/relationships/hyperlink" Target="http://www.genomatix.de/online_help/help/sequence_formats.html" TargetMode="External"/><Relationship Id="rId237" Type="http://schemas.openxmlformats.org/officeDocument/2006/relationships/hyperlink" Target="mailto:ladam@vbi.vt.edu" TargetMode="External"/><Relationship Id="rId402" Type="http://schemas.openxmlformats.org/officeDocument/2006/relationships/hyperlink" Target="http://dx.plos.org/10.1371/journal.pone.0018882" TargetMode="External"/><Relationship Id="rId279" Type="http://schemas.openxmlformats.org/officeDocument/2006/relationships/hyperlink" Target="mailto:gennari@uw.edu" TargetMode="External"/><Relationship Id="rId444" Type="http://schemas.openxmlformats.org/officeDocument/2006/relationships/hyperlink" Target="http://www.sciencemag.org/content/333/6047/1244.abstract" TargetMode="External"/><Relationship Id="rId486" Type="http://schemas.openxmlformats.org/officeDocument/2006/relationships/hyperlink" Target="http://identifiers.org/obo.so/SO:0000141" TargetMode="External"/><Relationship Id="rId651" Type="http://schemas.openxmlformats.org/officeDocument/2006/relationships/hyperlink" Target="http://sbols.org/v1" TargetMode="External"/><Relationship Id="rId693" Type="http://schemas.openxmlformats.org/officeDocument/2006/relationships/hyperlink" Target="http://sbols.org/v1" TargetMode="External"/><Relationship Id="rId43" Type="http://schemas.openxmlformats.org/officeDocument/2006/relationships/hyperlink" Target="http://code.google.com/p/gd-ice" TargetMode="External"/><Relationship Id="rId139" Type="http://schemas.openxmlformats.org/officeDocument/2006/relationships/hyperlink" Target="http://sbols.org/v1" TargetMode="External"/><Relationship Id="rId290" Type="http://schemas.openxmlformats.org/officeDocument/2006/relationships/hyperlink" Target="mailto:tsham@lbl.gov" TargetMode="External"/><Relationship Id="rId304" Type="http://schemas.openxmlformats.org/officeDocument/2006/relationships/hyperlink" Target="mailto:mlux@vbi.vt.edu" TargetMode="External"/><Relationship Id="rId346" Type="http://schemas.openxmlformats.org/officeDocument/2006/relationships/hyperlink" Target="mailto:matthew.pocock@ncl.ac.uk" TargetMode="External"/><Relationship Id="rId388" Type="http://schemas.openxmlformats.org/officeDocument/2006/relationships/hyperlink" Target="http://dx.plos.org/10.1371/journal.pone.0022490" TargetMode="External"/><Relationship Id="rId511" Type="http://schemas.openxmlformats.org/officeDocument/2006/relationships/hyperlink" Target="http://sbols.org/v1" TargetMode="External"/><Relationship Id="rId553" Type="http://schemas.openxmlformats.org/officeDocument/2006/relationships/hyperlink" Target="http://sbols.org/v1" TargetMode="External"/><Relationship Id="rId60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92" Type="http://schemas.openxmlformats.org/officeDocument/2006/relationships/hyperlink" Target="http://partsregistry.org" TargetMode="External"/><Relationship Id="rId206" Type="http://schemas.openxmlformats.org/officeDocument/2006/relationships/hyperlink" Target="http://www.sbolstandard.org/initiatives/best-practices" TargetMode="External"/><Relationship Id="rId413" Type="http://schemas.openxmlformats.org/officeDocument/2006/relationships/hyperlink" Target="http://www.ncbi.nlm.nih.gov/pubmed/16306983" TargetMode="External"/><Relationship Id="rId595" Type="http://schemas.openxmlformats.org/officeDocument/2006/relationships/hyperlink" Target="http://sbols.org/v1" TargetMode="External"/><Relationship Id="rId248" Type="http://schemas.openxmlformats.org/officeDocument/2006/relationships/hyperlink" Target="mailto:jcanderson@berkeley.edu" TargetMode="External"/><Relationship Id="rId455" Type="http://schemas.openxmlformats.org/officeDocument/2006/relationships/hyperlink" Target="http://identifiers.org/obo.so/SO:0000167" TargetMode="External"/><Relationship Id="rId497" Type="http://schemas.openxmlformats.org/officeDocument/2006/relationships/hyperlink" Target="http://identifiers.org/obo.so/SO:0000627" TargetMode="External"/><Relationship Id="rId620" Type="http://schemas.openxmlformats.org/officeDocument/2006/relationships/hyperlink" Target="http://sbols.org/v1" TargetMode="External"/><Relationship Id="rId662" Type="http://schemas.openxmlformats.org/officeDocument/2006/relationships/hyperlink" Target="http://sbols.org/v1" TargetMode="External"/><Relationship Id="rId12" Type="http://schemas.openxmlformats.org/officeDocument/2006/relationships/hyperlink" Target="http://partsregistry.org" TargetMode="External"/><Relationship Id="rId108" Type="http://schemas.openxmlformats.org/officeDocument/2006/relationships/hyperlink" Target="http://www.sbolstandard.org/sbol-governance" TargetMode="External"/><Relationship Id="rId315" Type="http://schemas.openxmlformats.org/officeDocument/2006/relationships/hyperlink" Target="mailto:goksel.misirli@ncl.ac.uk" TargetMode="External"/><Relationship Id="rId357" Type="http://schemas.openxmlformats.org/officeDocument/2006/relationships/hyperlink" Target="mailto:n.roehner@utah.edu" TargetMode="External"/><Relationship Id="rId522" Type="http://schemas.openxmlformats.org/officeDocument/2006/relationships/hyperlink" Target="http://sbols.org/v1" TargetMode="External"/><Relationship Id="rId54" Type="http://schemas.openxmlformats.org/officeDocument/2006/relationships/hyperlink" Target="http://clothocad.org" TargetMode="External"/><Relationship Id="rId96" Type="http://schemas.openxmlformats.org/officeDocument/2006/relationships/hyperlink" Target="http://www.sbolstandard.org/initiatives/sbol-visual" TargetMode="External"/><Relationship Id="rId161" Type="http://schemas.openxmlformats.org/officeDocument/2006/relationships/hyperlink" Target="http://sbols.org/data" TargetMode="External"/><Relationship Id="rId217" Type="http://schemas.openxmlformats.org/officeDocument/2006/relationships/hyperlink" Target="mailto:mgaldzic@uw.edu" TargetMode="External"/><Relationship Id="rId399" Type="http://schemas.openxmlformats.org/officeDocument/2006/relationships/hyperlink" Target="http://dx.plos.org/10.1371/journal.pone.0018882" TargetMode="External"/><Relationship Id="rId564" Type="http://schemas.openxmlformats.org/officeDocument/2006/relationships/hyperlink" Target="http://identifiers.org/obo.so/SO:0000296" TargetMode="External"/><Relationship Id="rId259" Type="http://schemas.openxmlformats.org/officeDocument/2006/relationships/hyperlink" Target="mailto:deepakc@uw.edu" TargetMode="External"/><Relationship Id="rId424" Type="http://schemas.openxmlformats.org/officeDocument/2006/relationships/hyperlink" Target="http://bioinformatics.oxfordjournals.org/cgi/content/abstract/19/4/524" TargetMode="External"/><Relationship Id="rId466" Type="http://schemas.openxmlformats.org/officeDocument/2006/relationships/hyperlink" Target="http://identifiers.org/obo.so/SO:0000057" TargetMode="External"/><Relationship Id="rId631" Type="http://schemas.openxmlformats.org/officeDocument/2006/relationships/hyperlink" Target="http://sbols.org/v1" TargetMode="External"/><Relationship Id="rId673" Type="http://schemas.openxmlformats.org/officeDocument/2006/relationships/hyperlink" Target="http://sbols.org/v1" TargetMode="External"/><Relationship Id="rId23" Type="http://schemas.openxmlformats.org/officeDocument/2006/relationships/hyperlink" Target="http://www.tinkercell.com/" TargetMode="External"/><Relationship Id="rId119" Type="http://schemas.openxmlformats.org/officeDocument/2006/relationships/hyperlink" Target="http://sbols.org/v1" TargetMode="External"/><Relationship Id="rId270" Type="http://schemas.openxmlformats.org/officeDocument/2006/relationships/hyperlink" Target="mailto:endy@stanford.edu" TargetMode="External"/><Relationship Id="rId326" Type="http://schemas.openxmlformats.org/officeDocument/2006/relationships/hyperlink" Target="mailto:myers@ece.utah.edu" TargetMode="External"/><Relationship Id="rId533" Type="http://schemas.openxmlformats.org/officeDocument/2006/relationships/hyperlink" Target="http://sbols.org/v1" TargetMode="External"/><Relationship Id="rId65" Type="http://schemas.openxmlformats.org/officeDocument/2006/relationships/hyperlink" Target="https://www.dna20.com/tools/genedesigner.php" TargetMode="External"/><Relationship Id="rId130" Type="http://schemas.openxmlformats.org/officeDocument/2006/relationships/hyperlink" Target="http://sbols.org/v1" TargetMode="External"/><Relationship Id="rId368" Type="http://schemas.openxmlformats.org/officeDocument/2006/relationships/hyperlink" Target="mailto:g.stan@imperial.ac.uk" TargetMode="External"/><Relationship Id="rId575" Type="http://schemas.openxmlformats.org/officeDocument/2006/relationships/hyperlink" Target="http://identifiers.org/obo.so/SO:0005850" TargetMode="External"/><Relationship Id="rId172" Type="http://schemas.openxmlformats.org/officeDocument/2006/relationships/hyperlink" Target="http://www.genomatix.de/online_help/help/sequence_formats.html" TargetMode="External"/><Relationship Id="rId228" Type="http://schemas.openxmlformats.org/officeDocument/2006/relationships/hyperlink" Target="mailto:cesarr@berkeley.edu" TargetMode="External"/><Relationship Id="rId435" Type="http://schemas.openxmlformats.org/officeDocument/2006/relationships/hyperlink" Target="http://bioinformatics.oxfordjournals.org/cgi/content/abstract/19/4/524" TargetMode="External"/><Relationship Id="rId477" Type="http://schemas.openxmlformats.org/officeDocument/2006/relationships/hyperlink" Target="http://identifiers.org/obo.so/SO:0000316" TargetMode="External"/><Relationship Id="rId600" Type="http://schemas.openxmlformats.org/officeDocument/2006/relationships/hyperlink" Target="http://sbols.org/v1" TargetMode="External"/><Relationship Id="rId642" Type="http://schemas.openxmlformats.org/officeDocument/2006/relationships/hyperlink" Target="http://sbols.org/v1" TargetMode="External"/><Relationship Id="rId684" Type="http://schemas.openxmlformats.org/officeDocument/2006/relationships/hyperlink" Target="http://sbols.org/v1" TargetMode="External"/><Relationship Id="rId281" Type="http://schemas.openxmlformats.org/officeDocument/2006/relationships/hyperlink" Target="mailto:raik.gruenberg@crg.es" TargetMode="External"/><Relationship Id="rId337" Type="http://schemas.openxmlformats.org/officeDocument/2006/relationships/hyperlink" Target="mailto:hplahar.jbei@gmail.com" TargetMode="External"/><Relationship Id="rId502" Type="http://schemas.openxmlformats.org/officeDocument/2006/relationships/hyperlink" Target="http://identifiers.org/obo.so/SO:0000627" TargetMode="External"/><Relationship Id="rId34" Type="http://schemas.openxmlformats.org/officeDocument/2006/relationships/hyperlink" Target="http://www.async.ece.utah.edu/iBioSim/" TargetMode="External"/><Relationship Id="rId76" Type="http://schemas.openxmlformats.org/officeDocument/2006/relationships/hyperlink" Target="https://www.dna20.com/tools/genedesigner.php" TargetMode="External"/><Relationship Id="rId141" Type="http://schemas.openxmlformats.org/officeDocument/2006/relationships/hyperlink" Target="http://sbols.org/v1" TargetMode="External"/><Relationship Id="rId379" Type="http://schemas.openxmlformats.org/officeDocument/2006/relationships/hyperlink" Target="mailto:hsauro@uw.edu" TargetMode="External"/><Relationship Id="rId544" Type="http://schemas.openxmlformats.org/officeDocument/2006/relationships/hyperlink" Target="http://sbols.org/v1" TargetMode="External"/><Relationship Id="rId586" Type="http://schemas.openxmlformats.org/officeDocument/2006/relationships/hyperlink" Target="http://identifiers.org/obo.so/SO:0001687" TargetMode="External"/><Relationship Id="rId7" Type="http://schemas.openxmlformats.org/officeDocument/2006/relationships/footnotes" Target="footnotes.xml"/><Relationship Id="rId183" Type="http://schemas.openxmlformats.org/officeDocument/2006/relationships/hyperlink" Target="http://www.genomatix.de/online_help/help/sequence_formats.html" TargetMode="External"/><Relationship Id="rId239" Type="http://schemas.openxmlformats.org/officeDocument/2006/relationships/hyperlink" Target="mailto:ladam@vbi.vt.edu" TargetMode="External"/><Relationship Id="rId390" Type="http://schemas.openxmlformats.org/officeDocument/2006/relationships/hyperlink" Target="http://dx.plos.org/10.1371/journal.pone.0022490" TargetMode="External"/><Relationship Id="rId404" Type="http://schemas.openxmlformats.org/officeDocument/2006/relationships/hyperlink" Target="http://dx.plos.org/10.1371/journal.pone.0018882" TargetMode="External"/><Relationship Id="rId446" Type="http://schemas.openxmlformats.org/officeDocument/2006/relationships/hyperlink" Target="http://www.sciencemag.org/content/333/6047/1244.abstract" TargetMode="External"/><Relationship Id="rId611" Type="http://schemas.openxmlformats.org/officeDocument/2006/relationships/hyperlink" Target="http://sbols.org/v1" TargetMode="External"/><Relationship Id="rId653" Type="http://schemas.openxmlformats.org/officeDocument/2006/relationships/hyperlink" Target="http://sbols.org/v1" TargetMode="External"/><Relationship Id="rId250" Type="http://schemas.openxmlformats.org/officeDocument/2006/relationships/hyperlink" Target="mailto:jakebeal@bbn.com" TargetMode="External"/><Relationship Id="rId292" Type="http://schemas.openxmlformats.org/officeDocument/2006/relationships/hyperlink" Target="mailto:allan_kuchinsky@agilent.com" TargetMode="External"/><Relationship Id="rId306" Type="http://schemas.openxmlformats.org/officeDocument/2006/relationships/hyperlink" Target="mailto:curtis.madsen@utah.edu" TargetMode="External"/><Relationship Id="rId488" Type="http://schemas.openxmlformats.org/officeDocument/2006/relationships/hyperlink" Target="http://identifiers.org/obo.so/SO:0000141" TargetMode="External"/><Relationship Id="rId695" Type="http://schemas.openxmlformats.org/officeDocument/2006/relationships/fontTable" Target="fontTable.xml"/><Relationship Id="rId45" Type="http://schemas.openxmlformats.org/officeDocument/2006/relationships/hyperlink" Target="http://code.google.com/p/gd-ice"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348" Type="http://schemas.openxmlformats.org/officeDocument/2006/relationships/hyperlink" Target="mailto:matthew.pocock@ncl.ac.uk" TargetMode="External"/><Relationship Id="rId513" Type="http://schemas.openxmlformats.org/officeDocument/2006/relationships/hyperlink" Target="http://sbols.org/v1" TargetMode="External"/><Relationship Id="rId555" Type="http://schemas.openxmlformats.org/officeDocument/2006/relationships/hyperlink" Target="http://identifiers.org/obo.so/SO:0000296" TargetMode="External"/><Relationship Id="rId597" Type="http://schemas.openxmlformats.org/officeDocument/2006/relationships/hyperlink" Target="http://sbols.org/v1" TargetMode="External"/><Relationship Id="rId152" Type="http://schemas.openxmlformats.org/officeDocument/2006/relationships/hyperlink" Target="http://sbols.org/v1" TargetMode="External"/><Relationship Id="rId194" Type="http://schemas.openxmlformats.org/officeDocument/2006/relationships/hyperlink" Target="http://partsregistry.org" TargetMode="External"/><Relationship Id="rId208" Type="http://schemas.openxmlformats.org/officeDocument/2006/relationships/hyperlink" Target="http://www.sbolstandard.org/initiatives/best-practices" TargetMode="External"/><Relationship Id="rId415" Type="http://schemas.openxmlformats.org/officeDocument/2006/relationships/hyperlink" Target="http://www.ncbi.nlm.nih.gov/pubmed/16306983" TargetMode="External"/><Relationship Id="rId457" Type="http://schemas.openxmlformats.org/officeDocument/2006/relationships/hyperlink" Target="http://identifiers.org/obo.so/SO:0000167" TargetMode="External"/><Relationship Id="rId622" Type="http://schemas.openxmlformats.org/officeDocument/2006/relationships/hyperlink" Target="http://sbols.org/v1" TargetMode="External"/><Relationship Id="rId261" Type="http://schemas.openxmlformats.org/officeDocument/2006/relationships/hyperlink" Target="mailto:dougd@bu.edu" TargetMode="External"/><Relationship Id="rId499" Type="http://schemas.openxmlformats.org/officeDocument/2006/relationships/hyperlink" Target="http://identifiers.org/obo.so/SO:0000627" TargetMode="External"/><Relationship Id="rId664" Type="http://schemas.openxmlformats.org/officeDocument/2006/relationships/hyperlink" Target="http://sbols.org/v1" TargetMode="External"/><Relationship Id="rId14" Type="http://schemas.openxmlformats.org/officeDocument/2006/relationships/hyperlink" Target="http://biofab.org" TargetMode="External"/><Relationship Id="rId56" Type="http://schemas.openxmlformats.org/officeDocument/2006/relationships/hyperlink" Target="http://clothocad.org" TargetMode="External"/><Relationship Id="rId317" Type="http://schemas.openxmlformats.org/officeDocument/2006/relationships/hyperlink" Target="mailto:goksel.misirli@ncl.ac.uk" TargetMode="External"/><Relationship Id="rId359" Type="http://schemas.openxmlformats.org/officeDocument/2006/relationships/hyperlink" Target="mailto:trevorfsmith@gmail.com" TargetMode="External"/><Relationship Id="rId524" Type="http://schemas.openxmlformats.org/officeDocument/2006/relationships/hyperlink" Target="http://sbols.org/v1" TargetMode="External"/><Relationship Id="rId566" Type="http://schemas.openxmlformats.org/officeDocument/2006/relationships/hyperlink" Target="http://identifiers.org/obo.so/SO:0000296"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63" Type="http://schemas.openxmlformats.org/officeDocument/2006/relationships/hyperlink" Target="http://sbols.org/data" TargetMode="External"/><Relationship Id="rId219" Type="http://schemas.openxmlformats.org/officeDocument/2006/relationships/hyperlink" Target="mailto:mgaldzic@uw.edu" TargetMode="External"/><Relationship Id="rId370" Type="http://schemas.openxmlformats.org/officeDocument/2006/relationships/hyperlink" Target="mailto:g.stan@imperial.ac.uk" TargetMode="External"/><Relationship Id="rId426" Type="http://schemas.openxmlformats.org/officeDocument/2006/relationships/hyperlink" Target="http://bioinformatics.oxfordjournals.org/cgi/content/abstract/19/4/524" TargetMode="External"/><Relationship Id="rId633" Type="http://schemas.openxmlformats.org/officeDocument/2006/relationships/hyperlink" Target="http://sbols.org/v1" TargetMode="External"/><Relationship Id="rId230" Type="http://schemas.openxmlformats.org/officeDocument/2006/relationships/hyperlink" Target="mailto:cesarr@berkeley.edu" TargetMode="External"/><Relationship Id="rId468" Type="http://schemas.openxmlformats.org/officeDocument/2006/relationships/hyperlink" Target="http://identifiers.org/obo.so/SO:0000057" TargetMode="External"/><Relationship Id="rId675" Type="http://schemas.openxmlformats.org/officeDocument/2006/relationships/hyperlink" Target="http://sbols.org/v1" TargetMode="External"/><Relationship Id="rId25" Type="http://schemas.openxmlformats.org/officeDocument/2006/relationships/hyperlink" Target="http://www.async.ece.utah.edu/iBioSim/" TargetMode="External"/><Relationship Id="rId67" Type="http://schemas.openxmlformats.org/officeDocument/2006/relationships/hyperlink" Target="https://www.dna20.com/tools/genedesigner.php" TargetMode="External"/><Relationship Id="rId272" Type="http://schemas.openxmlformats.org/officeDocument/2006/relationships/hyperlink" Target="mailto:endy@stanford.edu" TargetMode="External"/><Relationship Id="rId328" Type="http://schemas.openxmlformats.org/officeDocument/2006/relationships/hyperlink" Target="mailto:myers@ece.utah.edu" TargetMode="External"/><Relationship Id="rId535" Type="http://schemas.openxmlformats.org/officeDocument/2006/relationships/hyperlink" Target="http://sbols.org/v1" TargetMode="External"/><Relationship Id="rId577" Type="http://schemas.openxmlformats.org/officeDocument/2006/relationships/hyperlink" Target="http://identifiers.org/obo.so/SO:0005850" TargetMode="External"/><Relationship Id="rId132"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381" Type="http://schemas.openxmlformats.org/officeDocument/2006/relationships/hyperlink" Target="mailto:hsauro@uw.edu" TargetMode="External"/><Relationship Id="rId602" Type="http://schemas.openxmlformats.org/officeDocument/2006/relationships/hyperlink" Target="http://sbols.org/v1" TargetMode="External"/><Relationship Id="rId241" Type="http://schemas.openxmlformats.org/officeDocument/2006/relationships/hyperlink" Target="mailto:aadler@gmail.com" TargetMode="External"/><Relationship Id="rId437" Type="http://schemas.openxmlformats.org/officeDocument/2006/relationships/hyperlink" Target="http://www.sciencemag.org/content/333/6047/1244.abstract" TargetMode="External"/><Relationship Id="rId479" Type="http://schemas.openxmlformats.org/officeDocument/2006/relationships/hyperlink" Target="http://identifiers.org/obo.so/SO:0000316" TargetMode="External"/><Relationship Id="rId644" Type="http://schemas.openxmlformats.org/officeDocument/2006/relationships/hyperlink" Target="http://sbols.org/v1" TargetMode="External"/><Relationship Id="rId686" Type="http://schemas.openxmlformats.org/officeDocument/2006/relationships/hyperlink" Target="http://sbols.org/v1" TargetMode="External"/><Relationship Id="rId36" Type="http://schemas.openxmlformats.org/officeDocument/2006/relationships/hyperlink" Target="http://www.async.ece.utah.edu/iBioSim/" TargetMode="External"/><Relationship Id="rId283" Type="http://schemas.openxmlformats.org/officeDocument/2006/relationships/hyperlink" Target="mailto:raik.gruenberg@crg.es" TargetMode="External"/><Relationship Id="rId339" Type="http://schemas.openxmlformats.org/officeDocument/2006/relationships/hyperlink" Target="mailto:hplahar.jbei@gmail.com" TargetMode="External"/><Relationship Id="rId490" Type="http://schemas.openxmlformats.org/officeDocument/2006/relationships/hyperlink" Target="http://identifiers.org/obo.so/SO:0000141" TargetMode="External"/><Relationship Id="rId504" Type="http://schemas.openxmlformats.org/officeDocument/2006/relationships/hyperlink" Target="http://identifiers.org/obo.so/SO:0000627" TargetMode="External"/><Relationship Id="rId546" Type="http://schemas.openxmlformats.org/officeDocument/2006/relationships/hyperlink" Target="http://sbols.org/v1" TargetMode="External"/><Relationship Id="rId78" Type="http://schemas.openxmlformats.org/officeDocument/2006/relationships/hyperlink" Target="http://www.sbolstandard.org/" TargetMode="External"/><Relationship Id="rId101" Type="http://schemas.openxmlformats.org/officeDocument/2006/relationships/image" Target="media/image5.png"/><Relationship Id="rId143" Type="http://schemas.openxmlformats.org/officeDocument/2006/relationships/hyperlink" Target="http://sbols.org/v1" TargetMode="External"/><Relationship Id="rId185" Type="http://schemas.openxmlformats.org/officeDocument/2006/relationships/hyperlink" Target="http://www.genomatix.de/online_help/help/sequence_formats.html" TargetMode="External"/><Relationship Id="rId350" Type="http://schemas.openxmlformats.org/officeDocument/2006/relationships/hyperlink" Target="mailto:matthew.pocock@ncl.ac.uk" TargetMode="External"/><Relationship Id="rId406" Type="http://schemas.openxmlformats.org/officeDocument/2006/relationships/hyperlink" Target="http://dx.plos.org/10.1371/journal.pone.0018882" TargetMode="External"/><Relationship Id="rId588" Type="http://schemas.openxmlformats.org/officeDocument/2006/relationships/hyperlink" Target="http://identifiers.org/obo.so/SO:0001687" TargetMode="External"/><Relationship Id="rId9" Type="http://schemas.openxmlformats.org/officeDocument/2006/relationships/hyperlink" Target="http://partsregistry.org" TargetMode="External"/><Relationship Id="rId210" Type="http://schemas.openxmlformats.org/officeDocument/2006/relationships/hyperlink" Target="http://www.sbolstandard.org/initiatives/best-practices" TargetMode="External"/><Relationship Id="rId392" Type="http://schemas.openxmlformats.org/officeDocument/2006/relationships/hyperlink" Target="http://dx.plos.org/10.1371/journal.pone.0022490" TargetMode="External"/><Relationship Id="rId448" Type="http://schemas.openxmlformats.org/officeDocument/2006/relationships/hyperlink" Target="http://identifiers.org/obo.so/SO:0000167" TargetMode="External"/><Relationship Id="rId613" Type="http://schemas.openxmlformats.org/officeDocument/2006/relationships/hyperlink" Target="http://sbols.org/v1" TargetMode="External"/><Relationship Id="rId655" Type="http://schemas.openxmlformats.org/officeDocument/2006/relationships/hyperlink" Target="http://sbols.org/v1" TargetMode="External"/><Relationship Id="rId252" Type="http://schemas.openxmlformats.org/officeDocument/2006/relationships/hyperlink" Target="mailto:jakebeal@bbn.com" TargetMode="External"/><Relationship Id="rId294" Type="http://schemas.openxmlformats.org/officeDocument/2006/relationships/hyperlink" Target="mailto:allan_kuchinsky@agilent.com" TargetMode="External"/><Relationship Id="rId308" Type="http://schemas.openxmlformats.org/officeDocument/2006/relationships/hyperlink" Target="mailto:curtis.madsen@utah.edu" TargetMode="External"/><Relationship Id="rId515" Type="http://schemas.openxmlformats.org/officeDocument/2006/relationships/hyperlink" Target="http://sbols.org/v1" TargetMode="External"/><Relationship Id="rId47" Type="http://schemas.openxmlformats.org/officeDocument/2006/relationships/hyperlink" Target="http://code.google.com/p/gd-ice"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54" Type="http://schemas.openxmlformats.org/officeDocument/2006/relationships/image" Target="media/image6.png"/><Relationship Id="rId361" Type="http://schemas.openxmlformats.org/officeDocument/2006/relationships/hyperlink" Target="mailto:trevorfsmith@gmail.com" TargetMode="External"/><Relationship Id="rId557" Type="http://schemas.openxmlformats.org/officeDocument/2006/relationships/hyperlink" Target="http://identifiers.org/obo.so/SO:0000296" TargetMode="External"/><Relationship Id="rId599" Type="http://schemas.openxmlformats.org/officeDocument/2006/relationships/hyperlink" Target="http://sbols.org/v1" TargetMode="External"/><Relationship Id="rId196" Type="http://schemas.openxmlformats.org/officeDocument/2006/relationships/hyperlink" Target="http://partsregistry.org" TargetMode="External"/><Relationship Id="rId417" Type="http://schemas.openxmlformats.org/officeDocument/2006/relationships/hyperlink" Target="http://www.ncbi.nlm.nih.gov/pubmed/16306983" TargetMode="External"/><Relationship Id="rId459" Type="http://schemas.openxmlformats.org/officeDocument/2006/relationships/hyperlink" Target="http://identifiers.org/obo.so/SO:0000057" TargetMode="External"/><Relationship Id="rId624" Type="http://schemas.openxmlformats.org/officeDocument/2006/relationships/hyperlink" Target="http://sbols.org/v1" TargetMode="External"/><Relationship Id="rId666" Type="http://schemas.openxmlformats.org/officeDocument/2006/relationships/hyperlink" Target="http://sbols.org/v1" TargetMode="External"/><Relationship Id="rId16" Type="http://schemas.openxmlformats.org/officeDocument/2006/relationships/hyperlink" Target="http://biofab.org" TargetMode="External"/><Relationship Id="rId221" Type="http://schemas.openxmlformats.org/officeDocument/2006/relationships/hyperlink" Target="mailto:mandywil@vbi.vt.edu" TargetMode="External"/><Relationship Id="rId263" Type="http://schemas.openxmlformats.org/officeDocument/2006/relationships/hyperlink" Target="mailto:dougd@bu.edu" TargetMode="External"/><Relationship Id="rId319" Type="http://schemas.openxmlformats.org/officeDocument/2006/relationships/hyperlink" Target="mailto:goksel.misirli@ncl.ac.uk" TargetMode="External"/><Relationship Id="rId470" Type="http://schemas.openxmlformats.org/officeDocument/2006/relationships/hyperlink" Target="http://identifiers.org/obo.so/SO:0000057" TargetMode="External"/><Relationship Id="rId526" Type="http://schemas.openxmlformats.org/officeDocument/2006/relationships/hyperlink" Target="http://sbols.org/v1" TargetMode="External"/><Relationship Id="rId58" Type="http://schemas.openxmlformats.org/officeDocument/2006/relationships/hyperlink" Target="http://www.genocad.org" TargetMode="External"/><Relationship Id="rId123" Type="http://schemas.openxmlformats.org/officeDocument/2006/relationships/hyperlink" Target="http://sbols.org/v1" TargetMode="External"/><Relationship Id="rId330" Type="http://schemas.openxmlformats.org/officeDocument/2006/relationships/hyperlink" Target="mailto:jpeccoud@vbi.vt.edu" TargetMode="External"/><Relationship Id="rId568" Type="http://schemas.openxmlformats.org/officeDocument/2006/relationships/hyperlink" Target="http://identifiers.org/obo.so/SO:0005850" TargetMode="External"/><Relationship Id="rId165" Type="http://schemas.openxmlformats.org/officeDocument/2006/relationships/hyperlink" Target="http://sbols.org/data" TargetMode="External"/><Relationship Id="rId372" Type="http://schemas.openxmlformats.org/officeDocument/2006/relationships/hyperlink" Target="mailto:g.stan@imperial.ac.uk" TargetMode="External"/><Relationship Id="rId428" Type="http://schemas.openxmlformats.org/officeDocument/2006/relationships/hyperlink" Target="http://bioinformatics.oxfordjournals.org/cgi/content/abstract/19/4/524" TargetMode="External"/><Relationship Id="rId635" Type="http://schemas.openxmlformats.org/officeDocument/2006/relationships/hyperlink" Target="http://sbols.org/v1" TargetMode="External"/><Relationship Id="rId677" Type="http://schemas.openxmlformats.org/officeDocument/2006/relationships/hyperlink" Target="http://sbols.org/v1" TargetMode="External"/><Relationship Id="rId232" Type="http://schemas.openxmlformats.org/officeDocument/2006/relationships/hyperlink" Target="mailto:cesarr@berkeley.edu" TargetMode="External"/><Relationship Id="rId274" Type="http://schemas.openxmlformats.org/officeDocument/2006/relationships/hyperlink" Target="mailto:endy@stanford.edu" TargetMode="External"/><Relationship Id="rId481" Type="http://schemas.openxmlformats.org/officeDocument/2006/relationships/hyperlink" Target="http://identifiers.org/obo.so/SO:0000316" TargetMode="External"/><Relationship Id="rId27" Type="http://schemas.openxmlformats.org/officeDocument/2006/relationships/hyperlink" Target="http://www.async.ece.utah.edu/iBioSim/" TargetMode="External"/><Relationship Id="rId69" Type="http://schemas.openxmlformats.org/officeDocument/2006/relationships/hyperlink" Target="https://www.dna20.com/tools/genedesigner.php" TargetMode="External"/><Relationship Id="rId134" Type="http://schemas.openxmlformats.org/officeDocument/2006/relationships/hyperlink" Target="http://sbols.org/v1" TargetMode="External"/><Relationship Id="rId537" Type="http://schemas.openxmlformats.org/officeDocument/2006/relationships/hyperlink" Target="http://sbols.org/v1" TargetMode="External"/><Relationship Id="rId579" Type="http://schemas.openxmlformats.org/officeDocument/2006/relationships/hyperlink" Target="http://identifiers.org/obo.so/SO:0001687" TargetMode="External"/><Relationship Id="rId80" Type="http://schemas.openxmlformats.org/officeDocument/2006/relationships/hyperlink" Target="http://www.sbolstandard.org/" TargetMode="External"/><Relationship Id="rId176" Type="http://schemas.openxmlformats.org/officeDocument/2006/relationships/hyperlink" Target="http://www.genomatix.de/online_help/help/sequence_formats.html" TargetMode="External"/><Relationship Id="rId341" Type="http://schemas.openxmlformats.org/officeDocument/2006/relationships/hyperlink" Target="mailto:hplahar.jbei@gmail.com" TargetMode="External"/><Relationship Id="rId383" Type="http://schemas.openxmlformats.org/officeDocument/2006/relationships/hyperlink" Target="mailto:hsauro@uw.edu" TargetMode="External"/><Relationship Id="rId439" Type="http://schemas.openxmlformats.org/officeDocument/2006/relationships/hyperlink" Target="http://www.sciencemag.org/content/333/6047/1244.abstract" TargetMode="External"/><Relationship Id="rId590" Type="http://schemas.openxmlformats.org/officeDocument/2006/relationships/hyperlink" Target="http://identifiers.org/obo.so/SO:0001687" TargetMode="External"/><Relationship Id="rId604" Type="http://schemas.openxmlformats.org/officeDocument/2006/relationships/hyperlink" Target="http://sbols.org/v1" TargetMode="External"/><Relationship Id="rId646" Type="http://schemas.openxmlformats.org/officeDocument/2006/relationships/hyperlink" Target="http://sbols.org/v1" TargetMode="External"/><Relationship Id="rId201" Type="http://schemas.openxmlformats.org/officeDocument/2006/relationships/hyperlink" Target="http://github.com/synbiodex" TargetMode="External"/><Relationship Id="rId243" Type="http://schemas.openxmlformats.org/officeDocument/2006/relationships/hyperlink" Target="mailto:aadler@gmail.com" TargetMode="External"/><Relationship Id="rId285" Type="http://schemas.openxmlformats.org/officeDocument/2006/relationships/hyperlink" Target="mailto:raik.gruenberg@crg.es" TargetMode="External"/><Relationship Id="rId450" Type="http://schemas.openxmlformats.org/officeDocument/2006/relationships/hyperlink" Target="http://identifiers.org/obo.so/SO:0000167" TargetMode="External"/><Relationship Id="rId506" Type="http://schemas.openxmlformats.org/officeDocument/2006/relationships/hyperlink" Target="http://identifiers.org/obo.so/SO:0000627" TargetMode="External"/><Relationship Id="rId688" Type="http://schemas.openxmlformats.org/officeDocument/2006/relationships/hyperlink" Target="http://sbols.org/v1" TargetMode="External"/><Relationship Id="rId38" Type="http://schemas.openxmlformats.org/officeDocument/2006/relationships/hyperlink" Target="http://www.async.ece.utah.edu/iBioSim/" TargetMode="External"/><Relationship Id="rId103" Type="http://schemas.openxmlformats.org/officeDocument/2006/relationships/hyperlink" Target="http://dspace.mit.edu/bitstream/handle/1721.1/44960/BBFRFC0.pdf?sequence=1" TargetMode="External"/><Relationship Id="rId310" Type="http://schemas.openxmlformats.org/officeDocument/2006/relationships/hyperlink" Target="mailto:curtis.madsen@utah.edu" TargetMode="External"/><Relationship Id="rId492" Type="http://schemas.openxmlformats.org/officeDocument/2006/relationships/hyperlink" Target="http://identifiers.org/obo.so/SO:0000141" TargetMode="External"/><Relationship Id="rId548" Type="http://schemas.openxmlformats.org/officeDocument/2006/relationships/hyperlink" Target="http://sbols.org/v1"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87" Type="http://schemas.openxmlformats.org/officeDocument/2006/relationships/hyperlink" Target="http://partsregistry.org" TargetMode="External"/><Relationship Id="rId352" Type="http://schemas.openxmlformats.org/officeDocument/2006/relationships/hyperlink" Target="mailto:n.roehner@utah.edu" TargetMode="External"/><Relationship Id="rId394" Type="http://schemas.openxmlformats.org/officeDocument/2006/relationships/hyperlink" Target="http://dx.plos.org/10.1371/journal.pone.0022490" TargetMode="External"/><Relationship Id="rId408" Type="http://schemas.openxmlformats.org/officeDocument/2006/relationships/hyperlink" Target="http://www.ncbi.nlm.nih.gov/pubmed/16306983" TargetMode="External"/><Relationship Id="rId615" Type="http://schemas.openxmlformats.org/officeDocument/2006/relationships/hyperlink" Target="http://sbols.org/v1" TargetMode="External"/><Relationship Id="rId212" Type="http://schemas.openxmlformats.org/officeDocument/2006/relationships/hyperlink" Target="http://www.sbolstandard.org/initiatives/best-practices" TargetMode="External"/><Relationship Id="rId254" Type="http://schemas.openxmlformats.org/officeDocument/2006/relationships/hyperlink" Target="mailto:jakebeal@bbn.com" TargetMode="External"/><Relationship Id="rId657" Type="http://schemas.openxmlformats.org/officeDocument/2006/relationships/hyperlink" Target="http://sbols.org/v1"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296" Type="http://schemas.openxmlformats.org/officeDocument/2006/relationships/hyperlink" Target="mailto:allan_kuchinsky@agilent.com" TargetMode="External"/><Relationship Id="rId461" Type="http://schemas.openxmlformats.org/officeDocument/2006/relationships/hyperlink" Target="http://identifiers.org/obo.so/SO:0000057" TargetMode="External"/><Relationship Id="rId517" Type="http://schemas.openxmlformats.org/officeDocument/2006/relationships/hyperlink" Target="http://sbols.org/v1" TargetMode="External"/><Relationship Id="rId559" Type="http://schemas.openxmlformats.org/officeDocument/2006/relationships/hyperlink" Target="http://identifiers.org/obo.so/SO:0000296" TargetMode="External"/><Relationship Id="rId60" Type="http://schemas.openxmlformats.org/officeDocument/2006/relationships/hyperlink" Target="http://www.genocad.org" TargetMode="External"/><Relationship Id="rId156" Type="http://schemas.openxmlformats.org/officeDocument/2006/relationships/hyperlink" Target="http://www.omg.org/spec/UML/2.0/" TargetMode="External"/><Relationship Id="rId198" Type="http://schemas.openxmlformats.org/officeDocument/2006/relationships/image" Target="media/image9.png"/><Relationship Id="rId321" Type="http://schemas.openxmlformats.org/officeDocument/2006/relationships/hyperlink" Target="mailto:goksel.misirli@ncl.ac.uk" TargetMode="External"/><Relationship Id="rId363" Type="http://schemas.openxmlformats.org/officeDocument/2006/relationships/hyperlink" Target="mailto:trevorfsmith@gmail.com" TargetMode="External"/><Relationship Id="rId419" Type="http://schemas.openxmlformats.org/officeDocument/2006/relationships/hyperlink" Target="http://www.ncbi.nlm.nih.gov/pubmed/16306983" TargetMode="External"/><Relationship Id="rId570" Type="http://schemas.openxmlformats.org/officeDocument/2006/relationships/hyperlink" Target="http://identifiers.org/obo.so/SO:0005850" TargetMode="External"/><Relationship Id="rId626" Type="http://schemas.openxmlformats.org/officeDocument/2006/relationships/hyperlink" Target="http://sbols.org/v1" TargetMode="External"/><Relationship Id="rId223" Type="http://schemas.openxmlformats.org/officeDocument/2006/relationships/hyperlink" Target="mailto:mandywil@vbi.vt.edu" TargetMode="External"/><Relationship Id="rId430" Type="http://schemas.openxmlformats.org/officeDocument/2006/relationships/hyperlink" Target="http://bioinformatics.oxfordjournals.org/cgi/content/abstract/19/4/524" TargetMode="External"/><Relationship Id="rId668" Type="http://schemas.openxmlformats.org/officeDocument/2006/relationships/hyperlink" Target="http://sbols.org/v1" TargetMode="External"/><Relationship Id="rId18" Type="http://schemas.openxmlformats.org/officeDocument/2006/relationships/hyperlink" Target="http://biofab.org" TargetMode="External"/><Relationship Id="rId265" Type="http://schemas.openxmlformats.org/officeDocument/2006/relationships/hyperlink" Target="mailto:omri@genomecompiler.com" TargetMode="External"/><Relationship Id="rId472" Type="http://schemas.openxmlformats.org/officeDocument/2006/relationships/hyperlink" Target="http://identifiers.org/obo.so/SO:0000316" TargetMode="External"/><Relationship Id="rId528" Type="http://schemas.openxmlformats.org/officeDocument/2006/relationships/hyperlink" Target="http://sbols.org/v1" TargetMode="External"/><Relationship Id="rId125" Type="http://schemas.openxmlformats.org/officeDocument/2006/relationships/hyperlink" Target="http://sbols.org/v1" TargetMode="External"/><Relationship Id="rId167" Type="http://schemas.openxmlformats.org/officeDocument/2006/relationships/hyperlink" Target="http://www.genomatix.de/online_help/help/sequence_formats.html" TargetMode="External"/><Relationship Id="rId332" Type="http://schemas.openxmlformats.org/officeDocument/2006/relationships/hyperlink" Target="mailto:jpeccoud@vbi.vt.edu" TargetMode="External"/><Relationship Id="rId374" Type="http://schemas.openxmlformats.org/officeDocument/2006/relationships/hyperlink" Target="mailto:neilwipat@googlemail.com" TargetMode="External"/><Relationship Id="rId581" Type="http://schemas.openxmlformats.org/officeDocument/2006/relationships/hyperlink" Target="http://identifiers.org/obo.so/SO:0001687" TargetMode="External"/><Relationship Id="rId71" Type="http://schemas.openxmlformats.org/officeDocument/2006/relationships/hyperlink" Target="https://www.dna20.com/tools/genedesigner.php" TargetMode="External"/><Relationship Id="rId234" Type="http://schemas.openxmlformats.org/officeDocument/2006/relationships/hyperlink" Target="mailto:ladam@vbi.vt.edu" TargetMode="External"/><Relationship Id="rId637" Type="http://schemas.openxmlformats.org/officeDocument/2006/relationships/hyperlink" Target="http://sbols.org/v1" TargetMode="External"/><Relationship Id="rId679" Type="http://schemas.openxmlformats.org/officeDocument/2006/relationships/hyperlink" Target="http://sbols.org/v1"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76" Type="http://schemas.openxmlformats.org/officeDocument/2006/relationships/hyperlink" Target="mailto:gennari@uw.edu" TargetMode="External"/><Relationship Id="rId441" Type="http://schemas.openxmlformats.org/officeDocument/2006/relationships/hyperlink" Target="http://www.sciencemag.org/content/333/6047/1244.abstract" TargetMode="External"/><Relationship Id="rId483" Type="http://schemas.openxmlformats.org/officeDocument/2006/relationships/hyperlink" Target="http://identifiers.org/obo.so/SO:0000141" TargetMode="External"/><Relationship Id="rId539" Type="http://schemas.openxmlformats.org/officeDocument/2006/relationships/hyperlink" Target="http://sbols.org/v1" TargetMode="External"/><Relationship Id="rId690" Type="http://schemas.openxmlformats.org/officeDocument/2006/relationships/hyperlink" Target="http://sbols.org/v1" TargetMode="External"/><Relationship Id="rId40" Type="http://schemas.openxmlformats.org/officeDocument/2006/relationships/hyperlink" Target="http://code.google.com/p/gd-ice" TargetMode="External"/><Relationship Id="rId115" Type="http://schemas.openxmlformats.org/officeDocument/2006/relationships/hyperlink" Target="http://www.sbolstandard.org/sbol-governance" TargetMode="External"/><Relationship Id="rId136" Type="http://schemas.openxmlformats.org/officeDocument/2006/relationships/hyperlink" Target="http://sbols.org/v1" TargetMode="External"/><Relationship Id="rId157" Type="http://schemas.openxmlformats.org/officeDocument/2006/relationships/hyperlink" Target="http://sbols.org/data" TargetMode="External"/><Relationship Id="rId178" Type="http://schemas.openxmlformats.org/officeDocument/2006/relationships/hyperlink" Target="http://www.genomatix.de/online_help/help/sequence_formats.html" TargetMode="External"/><Relationship Id="rId301" Type="http://schemas.openxmlformats.org/officeDocument/2006/relationships/hyperlink" Target="mailto:mlux@vbi.vt.edu" TargetMode="External"/><Relationship Id="rId322" Type="http://schemas.openxmlformats.org/officeDocument/2006/relationships/hyperlink" Target="mailto:myers@ece.utah.edu" TargetMode="External"/><Relationship Id="rId343" Type="http://schemas.openxmlformats.org/officeDocument/2006/relationships/hyperlink" Target="mailto:matthew.pocock@ncl.ac.uk" TargetMode="External"/><Relationship Id="rId364" Type="http://schemas.openxmlformats.org/officeDocument/2006/relationships/hyperlink" Target="mailto:g.stan@imperial.ac.uk" TargetMode="External"/><Relationship Id="rId550" Type="http://schemas.openxmlformats.org/officeDocument/2006/relationships/hyperlink" Target="http://sbols.org/v1"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99" Type="http://schemas.openxmlformats.org/officeDocument/2006/relationships/image" Target="media/image10.png"/><Relationship Id="rId203" Type="http://schemas.openxmlformats.org/officeDocument/2006/relationships/hyperlink" Target="http://www.sbolstandard.org/initiatives/best-practices" TargetMode="External"/><Relationship Id="rId385" Type="http://schemas.openxmlformats.org/officeDocument/2006/relationships/hyperlink" Target="http://dx.plos.org/10.1371/journal.pone.0022490" TargetMode="External"/><Relationship Id="rId571" Type="http://schemas.openxmlformats.org/officeDocument/2006/relationships/hyperlink" Target="http://identifiers.org/obo.so/SO:0005850" TargetMode="External"/><Relationship Id="rId592" Type="http://schemas.openxmlformats.org/officeDocument/2006/relationships/hyperlink" Target="http://sbols.org/v1" TargetMode="External"/><Relationship Id="rId606" Type="http://schemas.openxmlformats.org/officeDocument/2006/relationships/hyperlink" Target="http://sbols.org/v1" TargetMode="External"/><Relationship Id="rId627" Type="http://schemas.openxmlformats.org/officeDocument/2006/relationships/hyperlink" Target="http://sbols.org/v1" TargetMode="External"/><Relationship Id="rId648" Type="http://schemas.openxmlformats.org/officeDocument/2006/relationships/hyperlink" Target="http://sbols.org/v1" TargetMode="External"/><Relationship Id="rId669" Type="http://schemas.openxmlformats.org/officeDocument/2006/relationships/hyperlink" Target="http://sbols.org/v1" TargetMode="External"/><Relationship Id="rId19" Type="http://schemas.openxmlformats.org/officeDocument/2006/relationships/hyperlink" Target="http://www.tinkercell.com/" TargetMode="External"/><Relationship Id="rId224" Type="http://schemas.openxmlformats.org/officeDocument/2006/relationships/hyperlink" Target="mailto:mandywil@vbi.vt.edu" TargetMode="External"/><Relationship Id="rId245" Type="http://schemas.openxmlformats.org/officeDocument/2006/relationships/hyperlink" Target="mailto:jcanderson@berkeley.edu" TargetMode="External"/><Relationship Id="rId266" Type="http://schemas.openxmlformats.org/officeDocument/2006/relationships/hyperlink" Target="mailto:omri@genomecompiler.com" TargetMode="External"/><Relationship Id="rId287" Type="http://schemas.openxmlformats.org/officeDocument/2006/relationships/hyperlink" Target="mailto:tsham@lbl.gov" TargetMode="External"/><Relationship Id="rId410" Type="http://schemas.openxmlformats.org/officeDocument/2006/relationships/hyperlink" Target="http://www.ncbi.nlm.nih.gov/pubmed/16306983" TargetMode="External"/><Relationship Id="rId431" Type="http://schemas.openxmlformats.org/officeDocument/2006/relationships/hyperlink" Target="http://bioinformatics.oxfordjournals.org/cgi/content/abstract/19/4/524" TargetMode="External"/><Relationship Id="rId452" Type="http://schemas.openxmlformats.org/officeDocument/2006/relationships/hyperlink" Target="http://identifiers.org/obo.so/SO:0000167" TargetMode="External"/><Relationship Id="rId473" Type="http://schemas.openxmlformats.org/officeDocument/2006/relationships/hyperlink" Target="http://identifiers.org/obo.so/SO:0000316" TargetMode="External"/><Relationship Id="rId494" Type="http://schemas.openxmlformats.org/officeDocument/2006/relationships/hyperlink" Target="http://identifiers.org/obo.so/SO:0000141" TargetMode="External"/><Relationship Id="rId508" Type="http://schemas.openxmlformats.org/officeDocument/2006/relationships/hyperlink" Target="http://sbols.org/v1" TargetMode="External"/><Relationship Id="rId529" Type="http://schemas.openxmlformats.org/officeDocument/2006/relationships/hyperlink" Target="http://sbols.org/v1" TargetMode="External"/><Relationship Id="rId680" Type="http://schemas.openxmlformats.org/officeDocument/2006/relationships/hyperlink" Target="http://sbols.org/v1" TargetMode="External"/><Relationship Id="rId30" Type="http://schemas.openxmlformats.org/officeDocument/2006/relationships/hyperlink" Target="http://www.async.ece.utah.edu/iBioSim/" TargetMode="External"/><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312" Type="http://schemas.openxmlformats.org/officeDocument/2006/relationships/hyperlink" Target="mailto:curtis.madsen@utah.edu" TargetMode="External"/><Relationship Id="rId333" Type="http://schemas.openxmlformats.org/officeDocument/2006/relationships/hyperlink" Target="mailto:jpeccoud@vbi.vt.edu" TargetMode="External"/><Relationship Id="rId354" Type="http://schemas.openxmlformats.org/officeDocument/2006/relationships/hyperlink" Target="mailto:n.roehner@utah.edu" TargetMode="External"/><Relationship Id="rId540" Type="http://schemas.openxmlformats.org/officeDocument/2006/relationships/hyperlink" Target="http://sbols.org/v1" TargetMode="Externa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189" Type="http://schemas.openxmlformats.org/officeDocument/2006/relationships/hyperlink" Target="http://partsregistry.org" TargetMode="External"/><Relationship Id="rId375" Type="http://schemas.openxmlformats.org/officeDocument/2006/relationships/hyperlink" Target="mailto:neilwipat@googlemail.com" TargetMode="External"/><Relationship Id="rId396" Type="http://schemas.openxmlformats.org/officeDocument/2006/relationships/hyperlink" Target="http://dx.plos.org/10.1371/journal.pone.0018882" TargetMode="External"/><Relationship Id="rId561" Type="http://schemas.openxmlformats.org/officeDocument/2006/relationships/hyperlink" Target="http://identifiers.org/obo.so/SO:0000296" TargetMode="External"/><Relationship Id="rId582" Type="http://schemas.openxmlformats.org/officeDocument/2006/relationships/hyperlink" Target="http://identifiers.org/obo.so/SO:0001687" TargetMode="External"/><Relationship Id="rId617" Type="http://schemas.openxmlformats.org/officeDocument/2006/relationships/hyperlink" Target="http://sbols.org/v1" TargetMode="External"/><Relationship Id="rId638" Type="http://schemas.openxmlformats.org/officeDocument/2006/relationships/hyperlink" Target="http://sbols.org/v1" TargetMode="External"/><Relationship Id="rId659" Type="http://schemas.openxmlformats.org/officeDocument/2006/relationships/hyperlink" Target="http://sbols.org/v1" TargetMode="External"/><Relationship Id="rId3" Type="http://schemas.openxmlformats.org/officeDocument/2006/relationships/styles" Target="styles.xml"/><Relationship Id="rId214" Type="http://schemas.openxmlformats.org/officeDocument/2006/relationships/hyperlink" Target="http://www.sbolstandard.org/initiatives/best-practices" TargetMode="External"/><Relationship Id="rId235" Type="http://schemas.openxmlformats.org/officeDocument/2006/relationships/hyperlink" Target="mailto:ladam@vbi.vt.edu" TargetMode="External"/><Relationship Id="rId256" Type="http://schemas.openxmlformats.org/officeDocument/2006/relationships/hyperlink" Target="mailto:deepakc@uw.edu" TargetMode="External"/><Relationship Id="rId277" Type="http://schemas.openxmlformats.org/officeDocument/2006/relationships/hyperlink" Target="mailto:gennari@uw.edu" TargetMode="External"/><Relationship Id="rId298" Type="http://schemas.openxmlformats.org/officeDocument/2006/relationships/hyperlink" Target="mailto:allan_kuchinsky@agilent.com" TargetMode="External"/><Relationship Id="rId400" Type="http://schemas.openxmlformats.org/officeDocument/2006/relationships/hyperlink" Target="http://dx.plos.org/10.1371/journal.pone.0018882" TargetMode="External"/><Relationship Id="rId421" Type="http://schemas.openxmlformats.org/officeDocument/2006/relationships/hyperlink" Target="http://www.ncbi.nlm.nih.gov/pubmed/16306983" TargetMode="External"/><Relationship Id="rId442" Type="http://schemas.openxmlformats.org/officeDocument/2006/relationships/hyperlink" Target="http://www.sciencemag.org/content/333/6047/1244.abstract" TargetMode="External"/><Relationship Id="rId463" Type="http://schemas.openxmlformats.org/officeDocument/2006/relationships/hyperlink" Target="http://identifiers.org/obo.so/SO:0000057" TargetMode="External"/><Relationship Id="rId484" Type="http://schemas.openxmlformats.org/officeDocument/2006/relationships/hyperlink" Target="http://identifiers.org/obo.so/SO:0000141" TargetMode="External"/><Relationship Id="rId519" Type="http://schemas.openxmlformats.org/officeDocument/2006/relationships/hyperlink" Target="http://sbols.org/v1" TargetMode="External"/><Relationship Id="rId670" Type="http://schemas.openxmlformats.org/officeDocument/2006/relationships/hyperlink" Target="http://sbols.org/v1"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302" Type="http://schemas.openxmlformats.org/officeDocument/2006/relationships/hyperlink" Target="mailto:mlux@vbi.vt.edu" TargetMode="External"/><Relationship Id="rId323" Type="http://schemas.openxmlformats.org/officeDocument/2006/relationships/hyperlink" Target="mailto:myers@ece.utah.edu" TargetMode="External"/><Relationship Id="rId344" Type="http://schemas.openxmlformats.org/officeDocument/2006/relationships/hyperlink" Target="mailto:matthew.pocock@ncl.ac.uk" TargetMode="External"/><Relationship Id="rId530" Type="http://schemas.openxmlformats.org/officeDocument/2006/relationships/hyperlink" Target="http://sbols.org/v1" TargetMode="External"/><Relationship Id="rId691" Type="http://schemas.openxmlformats.org/officeDocument/2006/relationships/hyperlink" Target="http://sbols.org/v1"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179" Type="http://schemas.openxmlformats.org/officeDocument/2006/relationships/hyperlink" Target="http://www.genomatix.de/online_help/help/sequence_formats.html" TargetMode="External"/><Relationship Id="rId365" Type="http://schemas.openxmlformats.org/officeDocument/2006/relationships/hyperlink" Target="mailto:g.stan@imperial.ac.uk" TargetMode="External"/><Relationship Id="rId386" Type="http://schemas.openxmlformats.org/officeDocument/2006/relationships/hyperlink" Target="http://dx.plos.org/10.1371/journal.pone.0022490" TargetMode="External"/><Relationship Id="rId551" Type="http://schemas.openxmlformats.org/officeDocument/2006/relationships/hyperlink" Target="http://sbols.org/v1" TargetMode="External"/><Relationship Id="rId572" Type="http://schemas.openxmlformats.org/officeDocument/2006/relationships/hyperlink" Target="http://identifiers.org/obo.so/SO:0005850" TargetMode="External"/><Relationship Id="rId593" Type="http://schemas.openxmlformats.org/officeDocument/2006/relationships/hyperlink" Target="http://sbols.org/v1" TargetMode="External"/><Relationship Id="rId607" Type="http://schemas.openxmlformats.org/officeDocument/2006/relationships/hyperlink" Target="http://sbols.org/v1" TargetMode="External"/><Relationship Id="rId628" Type="http://schemas.openxmlformats.org/officeDocument/2006/relationships/hyperlink" Target="http://sbols.org/v1" TargetMode="External"/><Relationship Id="rId649" Type="http://schemas.openxmlformats.org/officeDocument/2006/relationships/hyperlink" Target="http://sbols.org/v1" TargetMode="External"/><Relationship Id="rId190" Type="http://schemas.openxmlformats.org/officeDocument/2006/relationships/hyperlink" Target="http://partsregistry.org" TargetMode="External"/><Relationship Id="rId204" Type="http://schemas.openxmlformats.org/officeDocument/2006/relationships/hyperlink" Target="http://www.sbolstandard.org/initiatives/best-practices" TargetMode="External"/><Relationship Id="rId225" Type="http://schemas.openxmlformats.org/officeDocument/2006/relationships/hyperlink" Target="mailto:mandywil@vbi.vt.edu" TargetMode="External"/><Relationship Id="rId246" Type="http://schemas.openxmlformats.org/officeDocument/2006/relationships/hyperlink" Target="mailto:jcanderson@berkeley.edu" TargetMode="External"/><Relationship Id="rId267" Type="http://schemas.openxmlformats.org/officeDocument/2006/relationships/hyperlink" Target="mailto:omri@genomecompiler.com" TargetMode="External"/><Relationship Id="rId288" Type="http://schemas.openxmlformats.org/officeDocument/2006/relationships/hyperlink" Target="mailto:tsham@lbl.gov" TargetMode="External"/><Relationship Id="rId411" Type="http://schemas.openxmlformats.org/officeDocument/2006/relationships/hyperlink" Target="http://www.ncbi.nlm.nih.gov/pubmed/16306983" TargetMode="External"/><Relationship Id="rId432" Type="http://schemas.openxmlformats.org/officeDocument/2006/relationships/hyperlink" Target="http://bioinformatics.oxfordjournals.org/cgi/content/abstract/19/4/524" TargetMode="External"/><Relationship Id="rId453" Type="http://schemas.openxmlformats.org/officeDocument/2006/relationships/hyperlink" Target="http://identifiers.org/obo.so/SO:0000167" TargetMode="External"/><Relationship Id="rId474" Type="http://schemas.openxmlformats.org/officeDocument/2006/relationships/hyperlink" Target="http://identifiers.org/obo.so/SO:0000316" TargetMode="External"/><Relationship Id="rId509" Type="http://schemas.openxmlformats.org/officeDocument/2006/relationships/hyperlink" Target="http://sbols.org/v1" TargetMode="External"/><Relationship Id="rId660" Type="http://schemas.openxmlformats.org/officeDocument/2006/relationships/hyperlink" Target="http://sbols.org/v1"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313" Type="http://schemas.openxmlformats.org/officeDocument/2006/relationships/hyperlink" Target="mailto:goksel.misirli@ncl.ac.uk" TargetMode="External"/><Relationship Id="rId495" Type="http://schemas.openxmlformats.org/officeDocument/2006/relationships/hyperlink" Target="http://identifiers.org/obo.so/SO:0000627" TargetMode="External"/><Relationship Id="rId681"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94" Type="http://schemas.openxmlformats.org/officeDocument/2006/relationships/hyperlink" Target="http://www.sbolstandard.org/initiatives/sbol-visual" TargetMode="External"/><Relationship Id="rId148" Type="http://schemas.openxmlformats.org/officeDocument/2006/relationships/hyperlink" Target="http://sbols.org/v1" TargetMode="External"/><Relationship Id="rId169" Type="http://schemas.openxmlformats.org/officeDocument/2006/relationships/hyperlink" Target="http://www.genomatix.de/online_help/help/sequence_formats.html" TargetMode="External"/><Relationship Id="rId334" Type="http://schemas.openxmlformats.org/officeDocument/2006/relationships/hyperlink" Target="mailto:jpeccoud@vbi.vt.edu" TargetMode="External"/><Relationship Id="rId355" Type="http://schemas.openxmlformats.org/officeDocument/2006/relationships/hyperlink" Target="mailto:n.roehner@utah.edu" TargetMode="External"/><Relationship Id="rId376" Type="http://schemas.openxmlformats.org/officeDocument/2006/relationships/hyperlink" Target="mailto:neilwipat@googlemail.com" TargetMode="External"/><Relationship Id="rId397" Type="http://schemas.openxmlformats.org/officeDocument/2006/relationships/hyperlink" Target="http://dx.plos.org/10.1371/journal.pone.0018882" TargetMode="External"/><Relationship Id="rId520" Type="http://schemas.openxmlformats.org/officeDocument/2006/relationships/hyperlink" Target="http://sbols.org/v1" TargetMode="External"/><Relationship Id="rId541" Type="http://schemas.openxmlformats.org/officeDocument/2006/relationships/hyperlink" Target="http://sbols.org/v1" TargetMode="External"/><Relationship Id="rId562" Type="http://schemas.openxmlformats.org/officeDocument/2006/relationships/hyperlink" Target="http://identifiers.org/obo.so/SO:0000296" TargetMode="External"/><Relationship Id="rId583" Type="http://schemas.openxmlformats.org/officeDocument/2006/relationships/hyperlink" Target="http://identifiers.org/obo.so/SO:0001687" TargetMode="External"/><Relationship Id="rId618" Type="http://schemas.openxmlformats.org/officeDocument/2006/relationships/hyperlink" Target="http://sbols.org/v1" TargetMode="External"/><Relationship Id="rId639" Type="http://schemas.openxmlformats.org/officeDocument/2006/relationships/hyperlink" Target="http://sbols.org/v1" TargetMode="External"/><Relationship Id="rId4" Type="http://schemas.microsoft.com/office/2007/relationships/stylesWithEffects" Target="stylesWithEffects.xml"/><Relationship Id="rId180" Type="http://schemas.openxmlformats.org/officeDocument/2006/relationships/hyperlink" Target="http://www.genomatix.de/online_help/help/sequence_formats.html" TargetMode="External"/><Relationship Id="rId215" Type="http://schemas.openxmlformats.org/officeDocument/2006/relationships/hyperlink" Target="http://www.sbolstandard.org/initiatives/best-practices" TargetMode="External"/><Relationship Id="rId236" Type="http://schemas.openxmlformats.org/officeDocument/2006/relationships/hyperlink" Target="mailto:ladam@vbi.vt.edu" TargetMode="External"/><Relationship Id="rId257" Type="http://schemas.openxmlformats.org/officeDocument/2006/relationships/hyperlink" Target="mailto:deepakc@uw.edu" TargetMode="External"/><Relationship Id="rId278" Type="http://schemas.openxmlformats.org/officeDocument/2006/relationships/hyperlink" Target="mailto:gennari@uw.edu" TargetMode="External"/><Relationship Id="rId401" Type="http://schemas.openxmlformats.org/officeDocument/2006/relationships/hyperlink" Target="http://dx.plos.org/10.1371/journal.pone.0018882" TargetMode="External"/><Relationship Id="rId422" Type="http://schemas.openxmlformats.org/officeDocument/2006/relationships/hyperlink" Target="http://bioinformatics.oxfordjournals.org/cgi/content/abstract/19/4/524" TargetMode="External"/><Relationship Id="rId443" Type="http://schemas.openxmlformats.org/officeDocument/2006/relationships/hyperlink" Target="http://www.sciencemag.org/content/333/6047/1244.abstract" TargetMode="External"/><Relationship Id="rId464" Type="http://schemas.openxmlformats.org/officeDocument/2006/relationships/hyperlink" Target="http://identifiers.org/obo.so/SO:0000057" TargetMode="External"/><Relationship Id="rId650" Type="http://schemas.openxmlformats.org/officeDocument/2006/relationships/hyperlink" Target="http://sbols.org/v1" TargetMode="External"/><Relationship Id="rId303" Type="http://schemas.openxmlformats.org/officeDocument/2006/relationships/hyperlink" Target="mailto:mlux@vbi.vt.edu" TargetMode="External"/><Relationship Id="rId485" Type="http://schemas.openxmlformats.org/officeDocument/2006/relationships/hyperlink" Target="http://identifiers.org/obo.so/SO:0000141" TargetMode="External"/><Relationship Id="rId692" Type="http://schemas.openxmlformats.org/officeDocument/2006/relationships/hyperlink" Target="http://sbols.org/v1" TargetMode="External"/><Relationship Id="rId42" Type="http://schemas.openxmlformats.org/officeDocument/2006/relationships/hyperlink" Target="http://code.google.com/p/gd-ice"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345" Type="http://schemas.openxmlformats.org/officeDocument/2006/relationships/hyperlink" Target="mailto:matthew.pocock@ncl.ac.uk" TargetMode="External"/><Relationship Id="rId387" Type="http://schemas.openxmlformats.org/officeDocument/2006/relationships/hyperlink" Target="http://dx.plos.org/10.1371/journal.pone.0022490" TargetMode="External"/><Relationship Id="rId510" Type="http://schemas.openxmlformats.org/officeDocument/2006/relationships/hyperlink" Target="http://sbols.org/v1" TargetMode="External"/><Relationship Id="rId552" Type="http://schemas.openxmlformats.org/officeDocument/2006/relationships/hyperlink" Target="http://sbols.org/v1" TargetMode="External"/><Relationship Id="rId594" Type="http://schemas.openxmlformats.org/officeDocument/2006/relationships/hyperlink" Target="http://sbols.org/v1" TargetMode="External"/><Relationship Id="rId608" Type="http://schemas.openxmlformats.org/officeDocument/2006/relationships/hyperlink" Target="http://sbols.org/v1" TargetMode="External"/><Relationship Id="rId191" Type="http://schemas.openxmlformats.org/officeDocument/2006/relationships/image" Target="media/image7.png"/><Relationship Id="rId205" Type="http://schemas.openxmlformats.org/officeDocument/2006/relationships/hyperlink" Target="http://www.sbolstandard.org/initiatives/best-practices" TargetMode="External"/><Relationship Id="rId247" Type="http://schemas.openxmlformats.org/officeDocument/2006/relationships/hyperlink" Target="mailto:jcanderson@berkeley.edu" TargetMode="External"/><Relationship Id="rId412" Type="http://schemas.openxmlformats.org/officeDocument/2006/relationships/hyperlink" Target="http://www.ncbi.nlm.nih.gov/pubmed/16306983" TargetMode="External"/><Relationship Id="rId107" Type="http://schemas.openxmlformats.org/officeDocument/2006/relationships/hyperlink" Target="http://www.sbolstandard.org/sbol-governance" TargetMode="External"/><Relationship Id="rId289" Type="http://schemas.openxmlformats.org/officeDocument/2006/relationships/hyperlink" Target="mailto:tsham@lbl.gov" TargetMode="External"/><Relationship Id="rId454" Type="http://schemas.openxmlformats.org/officeDocument/2006/relationships/hyperlink" Target="http://identifiers.org/obo.so/SO:0000167" TargetMode="External"/><Relationship Id="rId496" Type="http://schemas.openxmlformats.org/officeDocument/2006/relationships/hyperlink" Target="http://identifiers.org/obo.so/SO:0000627" TargetMode="External"/><Relationship Id="rId661" Type="http://schemas.openxmlformats.org/officeDocument/2006/relationships/hyperlink" Target="http://sbols.org/v1" TargetMode="External"/><Relationship Id="rId11" Type="http://schemas.openxmlformats.org/officeDocument/2006/relationships/hyperlink" Target="http://partsregistry.org" TargetMode="External"/><Relationship Id="rId53" Type="http://schemas.openxmlformats.org/officeDocument/2006/relationships/hyperlink" Target="http://clothocad.org" TargetMode="External"/><Relationship Id="rId149" Type="http://schemas.openxmlformats.org/officeDocument/2006/relationships/hyperlink" Target="http://sbols.org/v1" TargetMode="External"/><Relationship Id="rId314" Type="http://schemas.openxmlformats.org/officeDocument/2006/relationships/hyperlink" Target="mailto:goksel.misirli@ncl.ac.uk" TargetMode="External"/><Relationship Id="rId356" Type="http://schemas.openxmlformats.org/officeDocument/2006/relationships/hyperlink" Target="mailto:n.roehner@utah.edu" TargetMode="External"/><Relationship Id="rId398" Type="http://schemas.openxmlformats.org/officeDocument/2006/relationships/hyperlink" Target="http://dx.plos.org/10.1371/journal.pone.0018882" TargetMode="External"/><Relationship Id="rId521" Type="http://schemas.openxmlformats.org/officeDocument/2006/relationships/hyperlink" Target="http://sbols.org/v1" TargetMode="External"/><Relationship Id="rId563" Type="http://schemas.openxmlformats.org/officeDocument/2006/relationships/hyperlink" Target="http://identifiers.org/obo.so/SO:0000296" TargetMode="External"/><Relationship Id="rId619" Type="http://schemas.openxmlformats.org/officeDocument/2006/relationships/hyperlink" Target="http://sbols.org/v1"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216" Type="http://schemas.openxmlformats.org/officeDocument/2006/relationships/hyperlink" Target="mailto:mgaldzic@uw.edu" TargetMode="External"/><Relationship Id="rId423" Type="http://schemas.openxmlformats.org/officeDocument/2006/relationships/hyperlink" Target="http://bioinformatics.oxfordjournals.org/cgi/content/abstract/19/4/524" TargetMode="External"/><Relationship Id="rId258" Type="http://schemas.openxmlformats.org/officeDocument/2006/relationships/hyperlink" Target="mailto:deepakc@uw.edu" TargetMode="External"/><Relationship Id="rId465" Type="http://schemas.openxmlformats.org/officeDocument/2006/relationships/hyperlink" Target="http://identifiers.org/obo.so/SO:0000057" TargetMode="External"/><Relationship Id="rId630" Type="http://schemas.openxmlformats.org/officeDocument/2006/relationships/hyperlink" Target="http://sbols.org/v1" TargetMode="External"/><Relationship Id="rId672" Type="http://schemas.openxmlformats.org/officeDocument/2006/relationships/hyperlink" Target="http://sbols.org/v1" TargetMode="External"/><Relationship Id="rId22" Type="http://schemas.openxmlformats.org/officeDocument/2006/relationships/hyperlink" Target="http://www.tinkercell.com/"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325" Type="http://schemas.openxmlformats.org/officeDocument/2006/relationships/hyperlink" Target="mailto:myers@ece.utah.edu" TargetMode="External"/><Relationship Id="rId367" Type="http://schemas.openxmlformats.org/officeDocument/2006/relationships/hyperlink" Target="mailto:g.stan@imperial.ac.uk" TargetMode="External"/><Relationship Id="rId532" Type="http://schemas.openxmlformats.org/officeDocument/2006/relationships/hyperlink" Target="http://sbols.org/v1" TargetMode="External"/><Relationship Id="rId574" Type="http://schemas.openxmlformats.org/officeDocument/2006/relationships/hyperlink" Target="http://identifiers.org/obo.so/SO:0005850" TargetMode="External"/><Relationship Id="rId171" Type="http://schemas.openxmlformats.org/officeDocument/2006/relationships/hyperlink" Target="http://www.genomatix.de/online_help/help/sequence_formats.html" TargetMode="External"/><Relationship Id="rId227" Type="http://schemas.openxmlformats.org/officeDocument/2006/relationships/hyperlink" Target="mailto:mandywil@vbi.vt.edu" TargetMode="External"/><Relationship Id="rId269" Type="http://schemas.openxmlformats.org/officeDocument/2006/relationships/hyperlink" Target="mailto:omri@genomecompiler.com" TargetMode="External"/><Relationship Id="rId434" Type="http://schemas.openxmlformats.org/officeDocument/2006/relationships/hyperlink" Target="http://bioinformatics.oxfordjournals.org/cgi/content/abstract/19/4/524" TargetMode="External"/><Relationship Id="rId476" Type="http://schemas.openxmlformats.org/officeDocument/2006/relationships/hyperlink" Target="http://identifiers.org/obo.so/SO:0000316" TargetMode="External"/><Relationship Id="rId641" Type="http://schemas.openxmlformats.org/officeDocument/2006/relationships/hyperlink" Target="http://sbols.org/v1" TargetMode="External"/><Relationship Id="rId683" Type="http://schemas.openxmlformats.org/officeDocument/2006/relationships/hyperlink" Target="http://sbols.org/v1" TargetMode="External"/><Relationship Id="rId33" Type="http://schemas.openxmlformats.org/officeDocument/2006/relationships/hyperlink" Target="http://www.async.ece.utah.edu/iBioSim/" TargetMode="External"/><Relationship Id="rId129" Type="http://schemas.openxmlformats.org/officeDocument/2006/relationships/hyperlink" Target="http://sbols.org/v1" TargetMode="External"/><Relationship Id="rId280" Type="http://schemas.openxmlformats.org/officeDocument/2006/relationships/hyperlink" Target="mailto:raik.gruenberg@crg.es" TargetMode="External"/><Relationship Id="rId336" Type="http://schemas.openxmlformats.org/officeDocument/2006/relationships/hyperlink" Target="mailto:hplahar.jbei@gmail.com" TargetMode="External"/><Relationship Id="rId501" Type="http://schemas.openxmlformats.org/officeDocument/2006/relationships/hyperlink" Target="http://identifiers.org/obo.so/SO:0000627" TargetMode="External"/><Relationship Id="rId543" Type="http://schemas.openxmlformats.org/officeDocument/2006/relationships/hyperlink" Target="http://sbols.org/v1" TargetMode="External"/><Relationship Id="rId75" Type="http://schemas.openxmlformats.org/officeDocument/2006/relationships/hyperlink" Target="https://www.dna20.com/tools/genedesigner.php" TargetMode="External"/><Relationship Id="rId140" Type="http://schemas.openxmlformats.org/officeDocument/2006/relationships/hyperlink" Target="http://sbols.org/v1" TargetMode="External"/><Relationship Id="rId182" Type="http://schemas.openxmlformats.org/officeDocument/2006/relationships/hyperlink" Target="http://www.genomatix.de/online_help/help/sequence_formats.html" TargetMode="External"/><Relationship Id="rId378" Type="http://schemas.openxmlformats.org/officeDocument/2006/relationships/hyperlink" Target="mailto:neilwipat@googlemail.com" TargetMode="External"/><Relationship Id="rId403" Type="http://schemas.openxmlformats.org/officeDocument/2006/relationships/hyperlink" Target="http://dx.plos.org/10.1371/journal.pone.0018882" TargetMode="External"/><Relationship Id="rId585" Type="http://schemas.openxmlformats.org/officeDocument/2006/relationships/hyperlink" Target="http://identifiers.org/obo.so/SO:0001687" TargetMode="External"/><Relationship Id="rId6" Type="http://schemas.openxmlformats.org/officeDocument/2006/relationships/webSettings" Target="webSettings.xml"/><Relationship Id="rId238" Type="http://schemas.openxmlformats.org/officeDocument/2006/relationships/hyperlink" Target="mailto:ladam@vbi.vt.edu" TargetMode="External"/><Relationship Id="rId445" Type="http://schemas.openxmlformats.org/officeDocument/2006/relationships/hyperlink" Target="http://www.sciencemag.org/content/333/6047/1244.abstract" TargetMode="External"/><Relationship Id="rId487" Type="http://schemas.openxmlformats.org/officeDocument/2006/relationships/hyperlink" Target="http://identifiers.org/obo.so/SO:0000141" TargetMode="External"/><Relationship Id="rId610" Type="http://schemas.openxmlformats.org/officeDocument/2006/relationships/hyperlink" Target="http://sbols.org/v1" TargetMode="External"/><Relationship Id="rId652" Type="http://schemas.openxmlformats.org/officeDocument/2006/relationships/hyperlink" Target="http://sbols.org/v1" TargetMode="External"/><Relationship Id="rId694" Type="http://schemas.openxmlformats.org/officeDocument/2006/relationships/footer" Target="footer1.xml"/><Relationship Id="rId291" Type="http://schemas.openxmlformats.org/officeDocument/2006/relationships/hyperlink" Target="mailto:tsham@lbl.gov" TargetMode="External"/><Relationship Id="rId305" Type="http://schemas.openxmlformats.org/officeDocument/2006/relationships/hyperlink" Target="mailto:mlux@vbi.vt.edu" TargetMode="External"/><Relationship Id="rId347" Type="http://schemas.openxmlformats.org/officeDocument/2006/relationships/hyperlink" Target="mailto:matthew.pocock@ncl.ac.uk" TargetMode="External"/><Relationship Id="rId512" Type="http://schemas.openxmlformats.org/officeDocument/2006/relationships/hyperlink" Target="http://sbols.org/v1" TargetMode="External"/><Relationship Id="rId44" Type="http://schemas.openxmlformats.org/officeDocument/2006/relationships/hyperlink" Target="http://code.google.com/p/gd-ice" TargetMode="External"/><Relationship Id="rId86" Type="http://schemas.openxmlformats.org/officeDocument/2006/relationships/hyperlink" Target="http://www.sbolstandard.org/initiatives/sbol-visual" TargetMode="External"/><Relationship Id="rId151" Type="http://schemas.openxmlformats.org/officeDocument/2006/relationships/hyperlink" Target="http://sbols.org/v1" TargetMode="External"/><Relationship Id="rId389" Type="http://schemas.openxmlformats.org/officeDocument/2006/relationships/hyperlink" Target="http://dx.plos.org/10.1371/journal.pone.0022490" TargetMode="External"/><Relationship Id="rId554" Type="http://schemas.openxmlformats.org/officeDocument/2006/relationships/hyperlink" Target="http://sbols.org/v1" TargetMode="External"/><Relationship Id="rId596" Type="http://schemas.openxmlformats.org/officeDocument/2006/relationships/hyperlink" Target="http://sbols.org/v1" TargetMode="External"/><Relationship Id="rId193" Type="http://schemas.openxmlformats.org/officeDocument/2006/relationships/hyperlink" Target="http://partsregistry.org" TargetMode="External"/><Relationship Id="rId207" Type="http://schemas.openxmlformats.org/officeDocument/2006/relationships/hyperlink" Target="http://www.sbolstandard.org/initiatives/best-practices" TargetMode="External"/><Relationship Id="rId249" Type="http://schemas.openxmlformats.org/officeDocument/2006/relationships/hyperlink" Target="mailto:jcanderson@berkeley.edu" TargetMode="External"/><Relationship Id="rId414" Type="http://schemas.openxmlformats.org/officeDocument/2006/relationships/hyperlink" Target="http://www.ncbi.nlm.nih.gov/pubmed/16306983" TargetMode="External"/><Relationship Id="rId456" Type="http://schemas.openxmlformats.org/officeDocument/2006/relationships/hyperlink" Target="http://identifiers.org/obo.so/SO:0000167" TargetMode="External"/><Relationship Id="rId498" Type="http://schemas.openxmlformats.org/officeDocument/2006/relationships/hyperlink" Target="http://identifiers.org/obo.so/SO:0000627" TargetMode="External"/><Relationship Id="rId621" Type="http://schemas.openxmlformats.org/officeDocument/2006/relationships/hyperlink" Target="http://sbols.org/v1" TargetMode="External"/><Relationship Id="rId663" Type="http://schemas.openxmlformats.org/officeDocument/2006/relationships/hyperlink" Target="http://sbols.org/v1" TargetMode="External"/><Relationship Id="rId13" Type="http://schemas.openxmlformats.org/officeDocument/2006/relationships/hyperlink" Target="http://partsregistry.org" TargetMode="External"/><Relationship Id="rId109" Type="http://schemas.openxmlformats.org/officeDocument/2006/relationships/hyperlink" Target="http://www.sbolstandard.org/sbol-governance" TargetMode="External"/><Relationship Id="rId260" Type="http://schemas.openxmlformats.org/officeDocument/2006/relationships/hyperlink" Target="mailto:dougd@bu.edu" TargetMode="External"/><Relationship Id="rId316" Type="http://schemas.openxmlformats.org/officeDocument/2006/relationships/hyperlink" Target="mailto:goksel.misirli@ncl.ac.uk" TargetMode="External"/><Relationship Id="rId523" Type="http://schemas.openxmlformats.org/officeDocument/2006/relationships/hyperlink" Target="http://sbols.org/v1" TargetMode="External"/><Relationship Id="rId55" Type="http://schemas.openxmlformats.org/officeDocument/2006/relationships/hyperlink" Target="http://clothocad.org" TargetMode="External"/><Relationship Id="rId97" Type="http://schemas.openxmlformats.org/officeDocument/2006/relationships/hyperlink" Target="http://www.sbolstandard.org/initiatives/sbol-visual" TargetMode="External"/><Relationship Id="rId120" Type="http://schemas.openxmlformats.org/officeDocument/2006/relationships/hyperlink" Target="http://sbols.org/v1" TargetMode="External"/><Relationship Id="rId358" Type="http://schemas.openxmlformats.org/officeDocument/2006/relationships/hyperlink" Target="mailto:n.roehner@utah.edu" TargetMode="External"/><Relationship Id="rId565" Type="http://schemas.openxmlformats.org/officeDocument/2006/relationships/hyperlink" Target="http://identifiers.org/obo.so/SO:0000296" TargetMode="External"/><Relationship Id="rId162" Type="http://schemas.openxmlformats.org/officeDocument/2006/relationships/hyperlink" Target="http://sbols.org/data" TargetMode="External"/><Relationship Id="rId218" Type="http://schemas.openxmlformats.org/officeDocument/2006/relationships/hyperlink" Target="mailto:mgaldzic@uw.edu" TargetMode="External"/><Relationship Id="rId425" Type="http://schemas.openxmlformats.org/officeDocument/2006/relationships/hyperlink" Target="http://bioinformatics.oxfordjournals.org/cgi/content/abstract/19/4/524" TargetMode="External"/><Relationship Id="rId467" Type="http://schemas.openxmlformats.org/officeDocument/2006/relationships/hyperlink" Target="http://identifiers.org/obo.so/SO:0000057" TargetMode="External"/><Relationship Id="rId632" Type="http://schemas.openxmlformats.org/officeDocument/2006/relationships/hyperlink" Target="http://sbols.org/v1" TargetMode="External"/><Relationship Id="rId271" Type="http://schemas.openxmlformats.org/officeDocument/2006/relationships/hyperlink" Target="mailto:endy@stanford.edu" TargetMode="External"/><Relationship Id="rId674" Type="http://schemas.openxmlformats.org/officeDocument/2006/relationships/hyperlink" Target="http://sbols.org/v1" TargetMode="External"/><Relationship Id="rId24" Type="http://schemas.openxmlformats.org/officeDocument/2006/relationships/hyperlink" Target="http://www.tinkercell.com/" TargetMode="External"/><Relationship Id="rId66" Type="http://schemas.openxmlformats.org/officeDocument/2006/relationships/hyperlink" Target="https://www.dna20.com/tools/genedesigner.php" TargetMode="External"/><Relationship Id="rId131" Type="http://schemas.openxmlformats.org/officeDocument/2006/relationships/hyperlink" Target="http://sbols.org/v1" TargetMode="External"/><Relationship Id="rId327" Type="http://schemas.openxmlformats.org/officeDocument/2006/relationships/hyperlink" Target="mailto:myers@ece.utah.edu" TargetMode="External"/><Relationship Id="rId369" Type="http://schemas.openxmlformats.org/officeDocument/2006/relationships/hyperlink" Target="mailto:g.stan@imperial.ac.uk" TargetMode="External"/><Relationship Id="rId534" Type="http://schemas.openxmlformats.org/officeDocument/2006/relationships/hyperlink" Target="http://sbols.org/v1" TargetMode="External"/><Relationship Id="rId576" Type="http://schemas.openxmlformats.org/officeDocument/2006/relationships/hyperlink" Target="http://identifiers.org/obo.so/SO:0005850" TargetMode="External"/><Relationship Id="rId173" Type="http://schemas.openxmlformats.org/officeDocument/2006/relationships/hyperlink" Target="http://www.genomatix.de/online_help/help/sequence_formats.html" TargetMode="External"/><Relationship Id="rId229" Type="http://schemas.openxmlformats.org/officeDocument/2006/relationships/hyperlink" Target="mailto:cesarr@berkeley.edu" TargetMode="External"/><Relationship Id="rId380" Type="http://schemas.openxmlformats.org/officeDocument/2006/relationships/hyperlink" Target="mailto:hsauro@uw.edu" TargetMode="External"/><Relationship Id="rId436" Type="http://schemas.openxmlformats.org/officeDocument/2006/relationships/hyperlink" Target="http://www.sciencemag.org/content/333/6047/1244.abstract" TargetMode="External"/><Relationship Id="rId601" Type="http://schemas.openxmlformats.org/officeDocument/2006/relationships/hyperlink" Target="http://sbols.org/v1" TargetMode="External"/><Relationship Id="rId643" Type="http://schemas.openxmlformats.org/officeDocument/2006/relationships/hyperlink" Target="http://sbols.org/v1" TargetMode="External"/><Relationship Id="rId240" Type="http://schemas.openxmlformats.org/officeDocument/2006/relationships/hyperlink" Target="mailto:aadler@gmail.com" TargetMode="External"/><Relationship Id="rId478" Type="http://schemas.openxmlformats.org/officeDocument/2006/relationships/hyperlink" Target="http://identifiers.org/obo.so/SO:0000316" TargetMode="External"/><Relationship Id="rId685" Type="http://schemas.openxmlformats.org/officeDocument/2006/relationships/hyperlink" Target="http://sbols.org/v1" TargetMode="External"/><Relationship Id="rId35" Type="http://schemas.openxmlformats.org/officeDocument/2006/relationships/hyperlink" Target="http://www.async.ece.utah.edu/iBioSim/"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282" Type="http://schemas.openxmlformats.org/officeDocument/2006/relationships/hyperlink" Target="mailto:raik.gruenberg@crg.es" TargetMode="External"/><Relationship Id="rId338" Type="http://schemas.openxmlformats.org/officeDocument/2006/relationships/hyperlink" Target="mailto:hplahar.jbei@gmail.com" TargetMode="External"/><Relationship Id="rId503" Type="http://schemas.openxmlformats.org/officeDocument/2006/relationships/hyperlink" Target="http://identifiers.org/obo.so/SO:0000627" TargetMode="External"/><Relationship Id="rId545" Type="http://schemas.openxmlformats.org/officeDocument/2006/relationships/hyperlink" Target="http://sbols.org/v1" TargetMode="External"/><Relationship Id="rId587" Type="http://schemas.openxmlformats.org/officeDocument/2006/relationships/hyperlink" Target="http://identifiers.org/obo.so/SO:0001687" TargetMode="External"/><Relationship Id="rId8" Type="http://schemas.openxmlformats.org/officeDocument/2006/relationships/endnotes" Target="endnotes.xml"/><Relationship Id="rId142" Type="http://schemas.openxmlformats.org/officeDocument/2006/relationships/hyperlink" Target="http://sbols.org/v1" TargetMode="External"/><Relationship Id="rId184" Type="http://schemas.openxmlformats.org/officeDocument/2006/relationships/hyperlink" Target="http://www.genomatix.de/online_help/help/sequence_formats.html" TargetMode="External"/><Relationship Id="rId391" Type="http://schemas.openxmlformats.org/officeDocument/2006/relationships/hyperlink" Target="http://dx.plos.org/10.1371/journal.pone.0022490" TargetMode="External"/><Relationship Id="rId405" Type="http://schemas.openxmlformats.org/officeDocument/2006/relationships/hyperlink" Target="http://dx.plos.org/10.1371/journal.pone.0018882" TargetMode="External"/><Relationship Id="rId447" Type="http://schemas.openxmlformats.org/officeDocument/2006/relationships/hyperlink" Target="http://identifiers.org/obo.so/SO:0000167" TargetMode="External"/><Relationship Id="rId612" Type="http://schemas.openxmlformats.org/officeDocument/2006/relationships/hyperlink" Target="http://sbols.org/v1" TargetMode="External"/><Relationship Id="rId251" Type="http://schemas.openxmlformats.org/officeDocument/2006/relationships/hyperlink" Target="mailto:jakebeal@bbn.com" TargetMode="External"/><Relationship Id="rId489" Type="http://schemas.openxmlformats.org/officeDocument/2006/relationships/hyperlink" Target="http://identifiers.org/obo.so/SO:0000141" TargetMode="External"/><Relationship Id="rId654" Type="http://schemas.openxmlformats.org/officeDocument/2006/relationships/hyperlink" Target="http://sbols.org/v1" TargetMode="External"/><Relationship Id="rId696" Type="http://schemas.openxmlformats.org/officeDocument/2006/relationships/theme" Target="theme/theme1.xml"/><Relationship Id="rId46" Type="http://schemas.openxmlformats.org/officeDocument/2006/relationships/hyperlink" Target="http://code.google.com/p/gd-ice" TargetMode="External"/><Relationship Id="rId293" Type="http://schemas.openxmlformats.org/officeDocument/2006/relationships/hyperlink" Target="mailto:allan_kuchinsky@agilent.com" TargetMode="External"/><Relationship Id="rId307" Type="http://schemas.openxmlformats.org/officeDocument/2006/relationships/hyperlink" Target="mailto:curtis.madsen@utah.edu" TargetMode="External"/><Relationship Id="rId349" Type="http://schemas.openxmlformats.org/officeDocument/2006/relationships/hyperlink" Target="mailto:matthew.pocock@ncl.ac.uk" TargetMode="External"/><Relationship Id="rId514" Type="http://schemas.openxmlformats.org/officeDocument/2006/relationships/hyperlink" Target="http://sbols.org/v1" TargetMode="External"/><Relationship Id="rId556" Type="http://schemas.openxmlformats.org/officeDocument/2006/relationships/hyperlink" Target="http://identifiers.org/obo.so/SO:0000296"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53" Type="http://schemas.openxmlformats.org/officeDocument/2006/relationships/hyperlink" Target="http://sbols.org/v1" TargetMode="External"/><Relationship Id="rId195" Type="http://schemas.openxmlformats.org/officeDocument/2006/relationships/hyperlink" Target="http://partsregistry.org" TargetMode="External"/><Relationship Id="rId209" Type="http://schemas.openxmlformats.org/officeDocument/2006/relationships/hyperlink" Target="http://www.sbolstandard.org/initiatives/best-practices" TargetMode="External"/><Relationship Id="rId360" Type="http://schemas.openxmlformats.org/officeDocument/2006/relationships/hyperlink" Target="mailto:trevorfsmith@gmail.com" TargetMode="External"/><Relationship Id="rId416" Type="http://schemas.openxmlformats.org/officeDocument/2006/relationships/hyperlink" Target="http://www.ncbi.nlm.nih.gov/pubmed/16306983" TargetMode="External"/><Relationship Id="rId598" Type="http://schemas.openxmlformats.org/officeDocument/2006/relationships/hyperlink" Target="http://sbols.org/v1" TargetMode="External"/><Relationship Id="rId220" Type="http://schemas.openxmlformats.org/officeDocument/2006/relationships/hyperlink" Target="mailto:mgaldzic@uw.edu" TargetMode="External"/><Relationship Id="rId458" Type="http://schemas.openxmlformats.org/officeDocument/2006/relationships/hyperlink" Target="http://identifiers.org/obo.so/SO:0000167" TargetMode="External"/><Relationship Id="rId623" Type="http://schemas.openxmlformats.org/officeDocument/2006/relationships/hyperlink" Target="http://sbols.org/v1" TargetMode="External"/><Relationship Id="rId665" Type="http://schemas.openxmlformats.org/officeDocument/2006/relationships/hyperlink" Target="http://sbols.org/v1" TargetMode="External"/><Relationship Id="rId15" Type="http://schemas.openxmlformats.org/officeDocument/2006/relationships/hyperlink" Target="http://biofab.org" TargetMode="External"/><Relationship Id="rId57" Type="http://schemas.openxmlformats.org/officeDocument/2006/relationships/hyperlink" Target="http://www.genocad.org" TargetMode="External"/><Relationship Id="rId262" Type="http://schemas.openxmlformats.org/officeDocument/2006/relationships/hyperlink" Target="mailto:dougd@bu.edu" TargetMode="External"/><Relationship Id="rId318" Type="http://schemas.openxmlformats.org/officeDocument/2006/relationships/hyperlink" Target="mailto:goksel.misirli@ncl.ac.uk" TargetMode="External"/><Relationship Id="rId525" Type="http://schemas.openxmlformats.org/officeDocument/2006/relationships/hyperlink" Target="http://sbols.org/v1" TargetMode="External"/><Relationship Id="rId567" Type="http://schemas.openxmlformats.org/officeDocument/2006/relationships/hyperlink" Target="http://identifiers.org/obo.so/SO:0005850" TargetMode="External"/><Relationship Id="rId99" Type="http://schemas.openxmlformats.org/officeDocument/2006/relationships/image" Target="media/image3.png"/><Relationship Id="rId122" Type="http://schemas.openxmlformats.org/officeDocument/2006/relationships/hyperlink" Target="http://sbols.org/v1" TargetMode="External"/><Relationship Id="rId164" Type="http://schemas.openxmlformats.org/officeDocument/2006/relationships/hyperlink" Target="http://sbols.org/data" TargetMode="External"/><Relationship Id="rId371" Type="http://schemas.openxmlformats.org/officeDocument/2006/relationships/hyperlink" Target="mailto:g.stan@imperial.ac.uk" TargetMode="External"/><Relationship Id="rId427" Type="http://schemas.openxmlformats.org/officeDocument/2006/relationships/hyperlink" Target="http://bioinformatics.oxfordjournals.org/cgi/content/abstract/19/4/524" TargetMode="External"/><Relationship Id="rId469" Type="http://schemas.openxmlformats.org/officeDocument/2006/relationships/hyperlink" Target="http://identifiers.org/obo.so/SO:0000057" TargetMode="External"/><Relationship Id="rId634" Type="http://schemas.openxmlformats.org/officeDocument/2006/relationships/hyperlink" Target="http://sbols.org/v1" TargetMode="External"/><Relationship Id="rId676" Type="http://schemas.openxmlformats.org/officeDocument/2006/relationships/hyperlink" Target="http://sbols.org/v1" TargetMode="External"/><Relationship Id="rId26" Type="http://schemas.openxmlformats.org/officeDocument/2006/relationships/hyperlink" Target="http://www.async.ece.utah.edu/iBioSim/" TargetMode="External"/><Relationship Id="rId231" Type="http://schemas.openxmlformats.org/officeDocument/2006/relationships/hyperlink" Target="mailto:cesarr@berkeley.edu" TargetMode="External"/><Relationship Id="rId273" Type="http://schemas.openxmlformats.org/officeDocument/2006/relationships/hyperlink" Target="mailto:endy@stanford.edu" TargetMode="External"/><Relationship Id="rId329" Type="http://schemas.openxmlformats.org/officeDocument/2006/relationships/hyperlink" Target="mailto:jpeccoud@vbi.vt.edu" TargetMode="External"/><Relationship Id="rId480" Type="http://schemas.openxmlformats.org/officeDocument/2006/relationships/hyperlink" Target="http://identifiers.org/obo.so/SO:0000316" TargetMode="External"/><Relationship Id="rId536" Type="http://schemas.openxmlformats.org/officeDocument/2006/relationships/hyperlink" Target="http://sbols.org/v1" TargetMode="External"/><Relationship Id="rId68" Type="http://schemas.openxmlformats.org/officeDocument/2006/relationships/hyperlink" Target="https://www.dna20.com/tools/genedesigner.php" TargetMode="External"/><Relationship Id="rId133" Type="http://schemas.openxmlformats.org/officeDocument/2006/relationships/hyperlink" Target="http://sbols.org/v1" TargetMode="External"/><Relationship Id="rId175" Type="http://schemas.openxmlformats.org/officeDocument/2006/relationships/hyperlink" Target="http://www.genomatix.de/online_help/help/sequence_formats.html" TargetMode="External"/><Relationship Id="rId340" Type="http://schemas.openxmlformats.org/officeDocument/2006/relationships/hyperlink" Target="mailto:hplahar.jbei@gmail.com" TargetMode="External"/><Relationship Id="rId578" Type="http://schemas.openxmlformats.org/officeDocument/2006/relationships/hyperlink" Target="http://identifiers.org/obo.so/SO:0005850" TargetMode="External"/><Relationship Id="rId200" Type="http://schemas.openxmlformats.org/officeDocument/2006/relationships/image" Target="media/image11.png"/><Relationship Id="rId382" Type="http://schemas.openxmlformats.org/officeDocument/2006/relationships/hyperlink" Target="mailto:hsauro@uw.edu" TargetMode="External"/><Relationship Id="rId438" Type="http://schemas.openxmlformats.org/officeDocument/2006/relationships/hyperlink" Target="http://www.sciencemag.org/content/333/6047/1244.abstract" TargetMode="External"/><Relationship Id="rId603" Type="http://schemas.openxmlformats.org/officeDocument/2006/relationships/hyperlink" Target="http://sbols.org/v1" TargetMode="External"/><Relationship Id="rId645" Type="http://schemas.openxmlformats.org/officeDocument/2006/relationships/hyperlink" Target="http://sbols.org/v1" TargetMode="External"/><Relationship Id="rId687" Type="http://schemas.openxmlformats.org/officeDocument/2006/relationships/hyperlink" Target="http://sbols.org/v1" TargetMode="External"/><Relationship Id="rId242" Type="http://schemas.openxmlformats.org/officeDocument/2006/relationships/hyperlink" Target="mailto:aadler@gmail.com" TargetMode="External"/><Relationship Id="rId284" Type="http://schemas.openxmlformats.org/officeDocument/2006/relationships/hyperlink" Target="mailto:raik.gruenberg@crg.es" TargetMode="External"/><Relationship Id="rId491" Type="http://schemas.openxmlformats.org/officeDocument/2006/relationships/hyperlink" Target="http://identifiers.org/obo.so/SO:0000141" TargetMode="External"/><Relationship Id="rId505" Type="http://schemas.openxmlformats.org/officeDocument/2006/relationships/hyperlink" Target="http://identifiers.org/obo.so/SO:0000627" TargetMode="External"/><Relationship Id="rId37" Type="http://schemas.openxmlformats.org/officeDocument/2006/relationships/hyperlink" Target="http://www.async.ece.utah.edu/iBioSim/"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44" Type="http://schemas.openxmlformats.org/officeDocument/2006/relationships/hyperlink" Target="http://sbols.org/v1" TargetMode="External"/><Relationship Id="rId547" Type="http://schemas.openxmlformats.org/officeDocument/2006/relationships/hyperlink" Target="http://sbols.org/v1" TargetMode="External"/><Relationship Id="rId589" Type="http://schemas.openxmlformats.org/officeDocument/2006/relationships/hyperlink" Target="http://identifiers.org/obo.so/SO:0001687" TargetMode="External"/><Relationship Id="rId90" Type="http://schemas.openxmlformats.org/officeDocument/2006/relationships/hyperlink" Target="http://www.sbolstandard.org/initiatives/sbol-visual" TargetMode="External"/><Relationship Id="rId186" Type="http://schemas.openxmlformats.org/officeDocument/2006/relationships/hyperlink" Target="http://partsregistry.org" TargetMode="External"/><Relationship Id="rId351" Type="http://schemas.openxmlformats.org/officeDocument/2006/relationships/hyperlink" Target="mailto:matthew.pocock@ncl.ac.uk" TargetMode="External"/><Relationship Id="rId393" Type="http://schemas.openxmlformats.org/officeDocument/2006/relationships/hyperlink" Target="http://dx.plos.org/10.1371/journal.pone.0022490" TargetMode="External"/><Relationship Id="rId407" Type="http://schemas.openxmlformats.org/officeDocument/2006/relationships/hyperlink" Target="http://dx.plos.org/10.1371/journal.pone.0018882" TargetMode="External"/><Relationship Id="rId449" Type="http://schemas.openxmlformats.org/officeDocument/2006/relationships/hyperlink" Target="http://identifiers.org/obo.so/SO:0000167" TargetMode="External"/><Relationship Id="rId614" Type="http://schemas.openxmlformats.org/officeDocument/2006/relationships/hyperlink" Target="http://sbols.org/v1" TargetMode="External"/><Relationship Id="rId656" Type="http://schemas.openxmlformats.org/officeDocument/2006/relationships/hyperlink" Target="http://sbols.org/v1" TargetMode="External"/><Relationship Id="rId211" Type="http://schemas.openxmlformats.org/officeDocument/2006/relationships/hyperlink" Target="http://www.sbolstandard.org/initiatives/best-practices" TargetMode="External"/><Relationship Id="rId253" Type="http://schemas.openxmlformats.org/officeDocument/2006/relationships/hyperlink" Target="mailto:jakebeal@bbn.com" TargetMode="External"/><Relationship Id="rId295" Type="http://schemas.openxmlformats.org/officeDocument/2006/relationships/hyperlink" Target="mailto:allan_kuchinsky@agilent.com" TargetMode="External"/><Relationship Id="rId309" Type="http://schemas.openxmlformats.org/officeDocument/2006/relationships/hyperlink" Target="mailto:curtis.madsen@utah.edu" TargetMode="External"/><Relationship Id="rId460" Type="http://schemas.openxmlformats.org/officeDocument/2006/relationships/hyperlink" Target="http://identifiers.org/obo.so/SO:0000057" TargetMode="External"/><Relationship Id="rId516" Type="http://schemas.openxmlformats.org/officeDocument/2006/relationships/hyperlink" Target="http://sbols.org/v1" TargetMode="External"/><Relationship Id="rId48" Type="http://schemas.openxmlformats.org/officeDocument/2006/relationships/hyperlink" Target="http://code.google.com/p/gd-ice" TargetMode="External"/><Relationship Id="rId113" Type="http://schemas.openxmlformats.org/officeDocument/2006/relationships/hyperlink" Target="http://www.sbolstandard.org/sbol-governance" TargetMode="External"/><Relationship Id="rId320" Type="http://schemas.openxmlformats.org/officeDocument/2006/relationships/hyperlink" Target="mailto:goksel.misirli@ncl.ac.uk" TargetMode="External"/><Relationship Id="rId558" Type="http://schemas.openxmlformats.org/officeDocument/2006/relationships/hyperlink" Target="http://identifiers.org/obo.so/SO:0000296" TargetMode="External"/><Relationship Id="rId155" Type="http://schemas.openxmlformats.org/officeDocument/2006/relationships/hyperlink" Target="http://www.omg.org/spec/UML/2.0/" TargetMode="External"/><Relationship Id="rId197" Type="http://schemas.openxmlformats.org/officeDocument/2006/relationships/image" Target="media/image8.png"/><Relationship Id="rId362" Type="http://schemas.openxmlformats.org/officeDocument/2006/relationships/hyperlink" Target="mailto:trevorfsmith@gmail.com" TargetMode="External"/><Relationship Id="rId418" Type="http://schemas.openxmlformats.org/officeDocument/2006/relationships/hyperlink" Target="http://www.ncbi.nlm.nih.gov/pubmed/16306983" TargetMode="External"/><Relationship Id="rId625" Type="http://schemas.openxmlformats.org/officeDocument/2006/relationships/hyperlink" Target="http://sbols.org/v1" TargetMode="External"/><Relationship Id="rId222" Type="http://schemas.openxmlformats.org/officeDocument/2006/relationships/hyperlink" Target="mailto:mandywil@vbi.vt.edu" TargetMode="External"/><Relationship Id="rId264" Type="http://schemas.openxmlformats.org/officeDocument/2006/relationships/hyperlink" Target="mailto:dougd@bu.edu" TargetMode="External"/><Relationship Id="rId471" Type="http://schemas.openxmlformats.org/officeDocument/2006/relationships/hyperlink" Target="http://identifiers.org/obo.so/SO:0000316" TargetMode="External"/><Relationship Id="rId667" Type="http://schemas.openxmlformats.org/officeDocument/2006/relationships/hyperlink" Target="http://sbols.org/v1" TargetMode="External"/><Relationship Id="rId17" Type="http://schemas.openxmlformats.org/officeDocument/2006/relationships/hyperlink" Target="http://biofab.org" TargetMode="External"/><Relationship Id="rId59" Type="http://schemas.openxmlformats.org/officeDocument/2006/relationships/hyperlink" Target="http://www.genocad.org" TargetMode="External"/><Relationship Id="rId124" Type="http://schemas.openxmlformats.org/officeDocument/2006/relationships/hyperlink" Target="http://sbols.org/v1" TargetMode="External"/><Relationship Id="rId527" Type="http://schemas.openxmlformats.org/officeDocument/2006/relationships/hyperlink" Target="http://sbols.org/v1" TargetMode="External"/><Relationship Id="rId569" Type="http://schemas.openxmlformats.org/officeDocument/2006/relationships/hyperlink" Target="http://identifiers.org/obo.so/SO:0005850" TargetMode="External"/><Relationship Id="rId70" Type="http://schemas.openxmlformats.org/officeDocument/2006/relationships/hyperlink" Target="https://www.dna20.com/tools/genedesigner.php" TargetMode="External"/><Relationship Id="rId166" Type="http://schemas.openxmlformats.org/officeDocument/2006/relationships/hyperlink" Target="http://sbols.org/data" TargetMode="External"/><Relationship Id="rId331" Type="http://schemas.openxmlformats.org/officeDocument/2006/relationships/hyperlink" Target="mailto:jpeccoud@vbi.vt.edu" TargetMode="External"/><Relationship Id="rId373" Type="http://schemas.openxmlformats.org/officeDocument/2006/relationships/hyperlink" Target="mailto:avillalobos@dna20.com" TargetMode="External"/><Relationship Id="rId429" Type="http://schemas.openxmlformats.org/officeDocument/2006/relationships/hyperlink" Target="http://bioinformatics.oxfordjournals.org/cgi/content/abstract/19/4/524" TargetMode="External"/><Relationship Id="rId580" Type="http://schemas.openxmlformats.org/officeDocument/2006/relationships/hyperlink" Target="http://identifiers.org/obo.so/SO:0001687" TargetMode="External"/><Relationship Id="rId636" Type="http://schemas.openxmlformats.org/officeDocument/2006/relationships/hyperlink" Target="http://sbols.org/v1" TargetMode="External"/><Relationship Id="rId1" Type="http://schemas.openxmlformats.org/officeDocument/2006/relationships/customXml" Target="../customXml/item1.xml"/><Relationship Id="rId233" Type="http://schemas.openxmlformats.org/officeDocument/2006/relationships/hyperlink" Target="mailto:ladam@vbi.vt.edu" TargetMode="External"/><Relationship Id="rId440" Type="http://schemas.openxmlformats.org/officeDocument/2006/relationships/hyperlink" Target="http://www.sciencemag.org/content/333/6047/1244.abstract" TargetMode="External"/><Relationship Id="rId678" Type="http://schemas.openxmlformats.org/officeDocument/2006/relationships/hyperlink" Target="http://sbols.org/v1" TargetMode="External"/><Relationship Id="rId28" Type="http://schemas.openxmlformats.org/officeDocument/2006/relationships/hyperlink" Target="http://www.async.ece.utah.edu/iBioSim/" TargetMode="External"/><Relationship Id="rId275" Type="http://schemas.openxmlformats.org/officeDocument/2006/relationships/hyperlink" Target="mailto:gennari@uw.edu" TargetMode="External"/><Relationship Id="rId300" Type="http://schemas.openxmlformats.org/officeDocument/2006/relationships/hyperlink" Target="mailto:mlux@vbi.vt.edu" TargetMode="External"/><Relationship Id="rId482" Type="http://schemas.openxmlformats.org/officeDocument/2006/relationships/hyperlink" Target="http://identifiers.org/obo.so/SO:0000316" TargetMode="External"/><Relationship Id="rId538" Type="http://schemas.openxmlformats.org/officeDocument/2006/relationships/hyperlink" Target="http://sbols.org/v1" TargetMode="External"/><Relationship Id="rId81" Type="http://schemas.openxmlformats.org/officeDocument/2006/relationships/hyperlink" Target="http://www.sbolstandard.org/" TargetMode="External"/><Relationship Id="rId135" Type="http://schemas.openxmlformats.org/officeDocument/2006/relationships/hyperlink" Target="http://sbols.org/v1" TargetMode="External"/><Relationship Id="rId177" Type="http://schemas.openxmlformats.org/officeDocument/2006/relationships/hyperlink" Target="http://www.genomatix.de/online_help/help/sequence_formats.html" TargetMode="External"/><Relationship Id="rId342" Type="http://schemas.openxmlformats.org/officeDocument/2006/relationships/hyperlink" Target="mailto:hplahar.jbei@gmail.com" TargetMode="External"/><Relationship Id="rId384" Type="http://schemas.openxmlformats.org/officeDocument/2006/relationships/hyperlink" Target="http://dx.plos.org/10.1371/journal.pone.0022490" TargetMode="External"/><Relationship Id="rId591" Type="http://schemas.openxmlformats.org/officeDocument/2006/relationships/hyperlink" Target="http://sbols.org/v1" TargetMode="External"/><Relationship Id="rId605" Type="http://schemas.openxmlformats.org/officeDocument/2006/relationships/hyperlink" Target="http://sbols.org/v1" TargetMode="External"/><Relationship Id="rId202" Type="http://schemas.openxmlformats.org/officeDocument/2006/relationships/hyperlink" Target="http://www.sbolstandard.org/initiatives/serialization" TargetMode="External"/><Relationship Id="rId244" Type="http://schemas.openxmlformats.org/officeDocument/2006/relationships/hyperlink" Target="mailto:aadler@gmail.com" TargetMode="External"/><Relationship Id="rId647" Type="http://schemas.openxmlformats.org/officeDocument/2006/relationships/hyperlink" Target="http://sbols.org/v1" TargetMode="External"/><Relationship Id="rId689" Type="http://schemas.openxmlformats.org/officeDocument/2006/relationships/hyperlink" Target="http://sbols.org/v1" TargetMode="External"/><Relationship Id="rId39" Type="http://schemas.openxmlformats.org/officeDocument/2006/relationships/hyperlink" Target="http://code.google.com/p/gd-ice" TargetMode="External"/><Relationship Id="rId286" Type="http://schemas.openxmlformats.org/officeDocument/2006/relationships/hyperlink" Target="mailto:raik.gruenberg@crg.es" TargetMode="External"/><Relationship Id="rId451" Type="http://schemas.openxmlformats.org/officeDocument/2006/relationships/hyperlink" Target="http://identifiers.org/obo.so/SO:0000167" TargetMode="External"/><Relationship Id="rId493" Type="http://schemas.openxmlformats.org/officeDocument/2006/relationships/hyperlink" Target="http://identifiers.org/obo.so/SO:0000141" TargetMode="External"/><Relationship Id="rId507" Type="http://schemas.openxmlformats.org/officeDocument/2006/relationships/hyperlink" Target="http://sbols.org/v1" TargetMode="External"/><Relationship Id="rId549" Type="http://schemas.openxmlformats.org/officeDocument/2006/relationships/hyperlink" Target="http://sbols.org/v1" TargetMode="External"/><Relationship Id="rId50" Type="http://schemas.openxmlformats.org/officeDocument/2006/relationships/hyperlink" Target="http://code.google.com/p/gd-ice" TargetMode="External"/><Relationship Id="rId104" Type="http://schemas.openxmlformats.org/officeDocument/2006/relationships/hyperlink" Target="http://dspace.mit.edu/bitstream/handle/1721.1/44960/BBFRFC0.pdf?sequence=1" TargetMode="External"/><Relationship Id="rId146" Type="http://schemas.openxmlformats.org/officeDocument/2006/relationships/hyperlink" Target="http://sbols.org/v1" TargetMode="External"/><Relationship Id="rId188" Type="http://schemas.openxmlformats.org/officeDocument/2006/relationships/hyperlink" Target="http://partsregistry.org" TargetMode="External"/><Relationship Id="rId311" Type="http://schemas.openxmlformats.org/officeDocument/2006/relationships/hyperlink" Target="mailto:curtis.madsen@utah.edu" TargetMode="External"/><Relationship Id="rId353" Type="http://schemas.openxmlformats.org/officeDocument/2006/relationships/hyperlink" Target="mailto:n.roehner@utah.edu" TargetMode="External"/><Relationship Id="rId395" Type="http://schemas.openxmlformats.org/officeDocument/2006/relationships/hyperlink" Target="http://dx.plos.org/10.1371/journal.pone.0022490" TargetMode="External"/><Relationship Id="rId409" Type="http://schemas.openxmlformats.org/officeDocument/2006/relationships/hyperlink" Target="http://www.ncbi.nlm.nih.gov/pubmed/16306983" TargetMode="External"/><Relationship Id="rId560" Type="http://schemas.openxmlformats.org/officeDocument/2006/relationships/hyperlink" Target="http://identifiers.org/obo.so/SO:0000296" TargetMode="External"/><Relationship Id="rId92" Type="http://schemas.openxmlformats.org/officeDocument/2006/relationships/hyperlink" Target="http://www.sbolstandard.org/initiatives/sbol-visual" TargetMode="External"/><Relationship Id="rId213" Type="http://schemas.openxmlformats.org/officeDocument/2006/relationships/hyperlink" Target="http://www.sbolstandard.org/initiatives/best-practices" TargetMode="External"/><Relationship Id="rId420" Type="http://schemas.openxmlformats.org/officeDocument/2006/relationships/hyperlink" Target="http://www.ncbi.nlm.nih.gov/pubmed/16306983" TargetMode="External"/><Relationship Id="rId616" Type="http://schemas.openxmlformats.org/officeDocument/2006/relationships/hyperlink" Target="http://sbols.org/v1" TargetMode="External"/><Relationship Id="rId658" Type="http://schemas.openxmlformats.org/officeDocument/2006/relationships/hyperlink" Target="http://sbols.org/v1" TargetMode="External"/><Relationship Id="rId255" Type="http://schemas.openxmlformats.org/officeDocument/2006/relationships/hyperlink" Target="mailto:deepakc@uw.edu" TargetMode="External"/><Relationship Id="rId297" Type="http://schemas.openxmlformats.org/officeDocument/2006/relationships/hyperlink" Target="mailto:allan_kuchinsky@agilent.com" TargetMode="External"/><Relationship Id="rId462" Type="http://schemas.openxmlformats.org/officeDocument/2006/relationships/hyperlink" Target="http://identifiers.org/obo.so/SO:0000057" TargetMode="External"/><Relationship Id="rId518" Type="http://schemas.openxmlformats.org/officeDocument/2006/relationships/hyperlink" Target="http://sbols.org/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E95E1-08D6-468B-983A-14FCFD04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6988</Words>
  <Characters>43379</Characters>
  <Application>Microsoft Office Word</Application>
  <DocSecurity>0</DocSecurity>
  <Lines>1049</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3</cp:revision>
  <cp:lastPrinted>2011-10-01T06:49:00Z</cp:lastPrinted>
  <dcterms:created xsi:type="dcterms:W3CDTF">2012-01-12T01:40:00Z</dcterms:created>
  <dcterms:modified xsi:type="dcterms:W3CDTF">2012-01-12T08:45:00Z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