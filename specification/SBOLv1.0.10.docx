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E274F1">
      <w:pPr>
        <w:spacing w:before="0" w:after="0" w:line="240" w:lineRule="auto"/>
        <w:ind w:left="0" w:right="0" w:firstLine="0"/>
      </w:pPr>
      <w:r>
        <w:rPr>
          <w:u w:val="single"/>
        </w:rPr>
        <w:t>BBF RFC #</w:t>
      </w:r>
      <w:ins w:id="0" w:author="Michal Galdzicki" w:date="2012-01-17T13:07:00Z">
        <w:r w:rsidR="006E275A" w:rsidRPr="006E275A">
          <w:rPr>
            <w:color w:val="auto"/>
            <w:u w:val="single"/>
            <w:rPrChange w:id="1" w:author="Michal Galdzicki" w:date="2012-01-17T13:07:00Z">
              <w:rPr>
                <w:highlight w:val="red"/>
                <w:u w:val="single"/>
              </w:rPr>
            </w:rPrChange>
          </w:rPr>
          <w:t>87</w:t>
        </w:r>
      </w:ins>
      <w:del w:id="2" w:author="Michal Galdzicki" w:date="2012-01-17T13:07:00Z">
        <w:r w:rsidRPr="007B764C" w:rsidDel="006E275A">
          <w:rPr>
            <w:highlight w:val="red"/>
            <w:u w:val="single"/>
            <w:rPrChange w:id="3" w:author="Michal Galdzicki" w:date="2012-01-14T15:33:00Z">
              <w:rPr>
                <w:u w:val="single"/>
              </w:rPr>
            </w:rPrChange>
          </w:rPr>
          <w:delText>84</w:delText>
        </w:r>
      </w:del>
      <w:r>
        <w:rPr>
          <w:u w:val="single"/>
        </w:rPr>
        <w:t xml:space="preserve">                                                                                                     SBOL</w:t>
      </w:r>
    </w:p>
    <w:p w:rsidR="00A77B3E" w:rsidRDefault="00E274F1">
      <w:pPr>
        <w:spacing w:before="0" w:after="0" w:line="240" w:lineRule="auto"/>
        <w:ind w:left="0" w:right="0" w:firstLine="0"/>
      </w:pPr>
      <w:r>
        <w:t> </w:t>
      </w:r>
    </w:p>
    <w:p w:rsidR="00A77B3E" w:rsidRDefault="00E274F1">
      <w:pPr>
        <w:spacing w:before="0" w:after="0" w:line="240" w:lineRule="auto"/>
        <w:ind w:left="0" w:right="0" w:firstLine="0"/>
        <w:jc w:val="center"/>
        <w:rPr>
          <w:b/>
          <w:bCs/>
          <w:sz w:val="36"/>
          <w:szCs w:val="36"/>
        </w:rPr>
      </w:pPr>
      <w:r>
        <w:rPr>
          <w:b/>
          <w:bCs/>
          <w:sz w:val="36"/>
          <w:szCs w:val="36"/>
        </w:rPr>
        <w:t>Synthetic Biology Open Language (SBOL) Version 1.</w:t>
      </w:r>
      <w:ins w:id="4" w:author="Michal Galdzicki" w:date="2012-01-12T00:47:00Z">
        <w:r w:rsidR="00250363">
          <w:rPr>
            <w:b/>
            <w:bCs/>
            <w:sz w:val="36"/>
            <w:szCs w:val="36"/>
          </w:rPr>
          <w:t>0</w:t>
        </w:r>
      </w:ins>
      <w:del w:id="5" w:author="Michal Galdzicki" w:date="2012-01-12T00:47:00Z">
        <w:r w:rsidDel="00250363">
          <w:rPr>
            <w:b/>
            <w:bCs/>
            <w:sz w:val="36"/>
            <w:szCs w:val="36"/>
          </w:rPr>
          <w:delText>0</w:delText>
        </w:r>
      </w:del>
      <w:r>
        <w:rPr>
          <w:b/>
          <w:bCs/>
          <w:sz w:val="36"/>
          <w:szCs w:val="36"/>
        </w:rPr>
        <w:t>.</w:t>
      </w:r>
      <w:ins w:id="6" w:author="Michal Galdzicki" w:date="2012-01-17T13:10:00Z">
        <w:r w:rsidR="00EB684D">
          <w:rPr>
            <w:b/>
            <w:bCs/>
            <w:sz w:val="36"/>
            <w:szCs w:val="36"/>
          </w:rPr>
          <w:t>10</w:t>
        </w:r>
      </w:ins>
      <w:del w:id="7" w:author="Michal Galdzicki" w:date="2012-01-11T17:39:00Z">
        <w:r w:rsidR="000052AE" w:rsidDel="009D4D3F">
          <w:rPr>
            <w:b/>
            <w:bCs/>
            <w:sz w:val="36"/>
            <w:szCs w:val="36"/>
          </w:rPr>
          <w:delText>2</w:delText>
        </w:r>
      </w:del>
      <w:r>
        <w:rPr>
          <w:b/>
          <w:bCs/>
          <w:sz w:val="36"/>
          <w:szCs w:val="36"/>
        </w:rPr>
        <w:t xml:space="preserve"> </w:t>
      </w:r>
    </w:p>
    <w:p w:rsidR="00A77B3E" w:rsidRDefault="00E274F1">
      <w:pPr>
        <w:spacing w:before="0" w:after="0" w:line="240" w:lineRule="auto"/>
        <w:ind w:left="0" w:right="0" w:firstLine="0"/>
        <w:jc w:val="center"/>
        <w:rPr>
          <w:b/>
          <w:bCs/>
        </w:rPr>
      </w:pPr>
      <w:r>
        <w:rPr>
          <w:b/>
          <w:bCs/>
        </w:rPr>
        <w:t> </w:t>
      </w:r>
    </w:p>
    <w:p w:rsidR="002D5610" w:rsidRDefault="00E274F1">
      <w:pPr>
        <w:spacing w:before="0" w:after="0" w:line="240" w:lineRule="auto"/>
        <w:ind w:left="0" w:right="0" w:firstLine="0"/>
        <w:jc w:val="center"/>
      </w:pPr>
      <w:r>
        <w:t xml:space="preserve">Michal Galdzicki, Mandy L. Wilson, Cesar A. Rodriguez, Laura Adam, Aaron Adler, J. Christopher Anderson, Jacob Beal, Deepak </w:t>
      </w:r>
      <w:proofErr w:type="spellStart"/>
      <w:r>
        <w:t>Chandran</w:t>
      </w:r>
      <w:proofErr w:type="spellEnd"/>
      <w:r>
        <w:t xml:space="preserve">, Douglas </w:t>
      </w:r>
      <w:proofErr w:type="spellStart"/>
      <w:r>
        <w:t>Densmore</w:t>
      </w:r>
      <w:proofErr w:type="spellEnd"/>
      <w:r>
        <w:t xml:space="preserve">, </w:t>
      </w:r>
      <w:proofErr w:type="spellStart"/>
      <w:r>
        <w:t>Omri</w:t>
      </w:r>
      <w:proofErr w:type="spellEnd"/>
      <w:r>
        <w:t xml:space="preserve"> A. </w:t>
      </w:r>
      <w:proofErr w:type="spellStart"/>
      <w:r>
        <w:t>Drory</w:t>
      </w:r>
      <w:proofErr w:type="spellEnd"/>
      <w:r>
        <w:t xml:space="preserve">, Drew </w:t>
      </w:r>
      <w:proofErr w:type="spellStart"/>
      <w:r>
        <w:t>Endy</w:t>
      </w:r>
      <w:proofErr w:type="spellEnd"/>
      <w:r>
        <w:t xml:space="preserve">, John H. </w:t>
      </w:r>
      <w:proofErr w:type="spellStart"/>
      <w:r>
        <w:t>Gennari</w:t>
      </w:r>
      <w:proofErr w:type="spellEnd"/>
      <w:r>
        <w:t xml:space="preserve">, </w:t>
      </w:r>
      <w:proofErr w:type="spellStart"/>
      <w:r>
        <w:t>Raik</w:t>
      </w:r>
      <w:proofErr w:type="spellEnd"/>
      <w:r>
        <w:t xml:space="preserve"> </w:t>
      </w:r>
      <w:proofErr w:type="spellStart"/>
      <w:r>
        <w:t>Grünberg</w:t>
      </w:r>
      <w:proofErr w:type="spellEnd"/>
      <w:r>
        <w:t xml:space="preserve">, Timothy S. Ham, Allan </w:t>
      </w:r>
      <w:proofErr w:type="spellStart"/>
      <w:r>
        <w:t>Kuchinsky</w:t>
      </w:r>
      <w:proofErr w:type="spellEnd"/>
      <w:r>
        <w:t>,</w:t>
      </w:r>
      <w:r w:rsidR="002D5610">
        <w:t xml:space="preserve"> Matthew W. Lux, Curtis Madsen, </w:t>
      </w:r>
      <w:proofErr w:type="spellStart"/>
      <w:r>
        <w:t>Goksel</w:t>
      </w:r>
      <w:proofErr w:type="spellEnd"/>
      <w:r>
        <w:t xml:space="preserve"> </w:t>
      </w:r>
      <w:proofErr w:type="spellStart"/>
      <w:r>
        <w:t>Misirli</w:t>
      </w:r>
      <w:proofErr w:type="spellEnd"/>
      <w:r>
        <w:t xml:space="preserve">, Chris J. Myers, </w:t>
      </w:r>
      <w:r w:rsidR="002D5610" w:rsidRPr="002D5610">
        <w:t xml:space="preserve">Josh </w:t>
      </w:r>
      <w:proofErr w:type="spellStart"/>
      <w:r w:rsidR="002D5610" w:rsidRPr="002D5610">
        <w:t>Natarajan</w:t>
      </w:r>
      <w:proofErr w:type="spellEnd"/>
      <w:r w:rsidR="002D5610">
        <w:t xml:space="preserve">, </w:t>
      </w:r>
      <w:r w:rsidR="002D5610" w:rsidRPr="002D5610">
        <w:t xml:space="preserve">Carlos </w:t>
      </w:r>
      <w:proofErr w:type="spellStart"/>
      <w:r w:rsidR="002D5610" w:rsidRPr="002D5610">
        <w:t>Olguin</w:t>
      </w:r>
      <w:proofErr w:type="spellEnd"/>
      <w:r w:rsidR="002D5610">
        <w:t xml:space="preserve">, </w:t>
      </w:r>
      <w:r>
        <w:t xml:space="preserve">Jean </w:t>
      </w:r>
      <w:proofErr w:type="spellStart"/>
      <w:r>
        <w:t>Peccoud</w:t>
      </w:r>
      <w:proofErr w:type="spellEnd"/>
      <w:r>
        <w:t xml:space="preserve">, Hector </w:t>
      </w:r>
      <w:proofErr w:type="spellStart"/>
      <w:r>
        <w:t>Plaha</w:t>
      </w:r>
      <w:r w:rsidR="002D5610">
        <w:t>r</w:t>
      </w:r>
      <w:proofErr w:type="spellEnd"/>
      <w:r w:rsidR="002D5610">
        <w:t>,</w:t>
      </w:r>
    </w:p>
    <w:p w:rsidR="00A77B3E" w:rsidRDefault="00E274F1">
      <w:pPr>
        <w:spacing w:before="0" w:after="0" w:line="240" w:lineRule="auto"/>
        <w:ind w:left="0" w:right="0" w:firstLine="0"/>
        <w:jc w:val="center"/>
      </w:pPr>
      <w:r>
        <w:t xml:space="preserve">Matthew R. </w:t>
      </w:r>
      <w:proofErr w:type="spellStart"/>
      <w:r>
        <w:t>Pocock</w:t>
      </w:r>
      <w:proofErr w:type="spellEnd"/>
      <w:r>
        <w:t xml:space="preserve">, Nicholas </w:t>
      </w:r>
      <w:proofErr w:type="spellStart"/>
      <w:r>
        <w:t>Roehner</w:t>
      </w:r>
      <w:proofErr w:type="spellEnd"/>
      <w:r>
        <w:t xml:space="preserve">, Trevor F. Smith, Guy-Bart Stan, </w:t>
      </w:r>
      <w:r w:rsidR="00B75825">
        <w:t xml:space="preserve">Alan Villalobos, </w:t>
      </w:r>
      <w:r>
        <w:t xml:space="preserve">Anil </w:t>
      </w:r>
      <w:proofErr w:type="spellStart"/>
      <w:r>
        <w:t>Wipat</w:t>
      </w:r>
      <w:proofErr w:type="spellEnd"/>
      <w:r>
        <w:t xml:space="preserve">, and Herbert M. </w:t>
      </w:r>
      <w:proofErr w:type="spellStart"/>
      <w:r>
        <w:t>Sauro</w:t>
      </w:r>
      <w:proofErr w:type="spellEnd"/>
    </w:p>
    <w:p w:rsidR="00A77B3E" w:rsidRDefault="00A77B3E">
      <w:pPr>
        <w:spacing w:before="0" w:after="0" w:line="240" w:lineRule="auto"/>
        <w:ind w:left="0" w:right="0" w:firstLine="0"/>
        <w:jc w:val="center"/>
      </w:pPr>
    </w:p>
    <w:p w:rsidR="00A77B3E" w:rsidRDefault="00250363">
      <w:pPr>
        <w:spacing w:before="0" w:after="0" w:line="240" w:lineRule="auto"/>
        <w:ind w:left="0" w:right="0" w:firstLine="0"/>
        <w:jc w:val="center"/>
      </w:pPr>
      <w:ins w:id="8" w:author="Michal Galdzicki" w:date="2012-01-11T17:39:00Z">
        <w:r>
          <w:t>1</w:t>
        </w:r>
      </w:ins>
      <w:ins w:id="9" w:author="Michal Galdzicki" w:date="2012-01-14T17:25:00Z">
        <w:r w:rsidR="00A162DC">
          <w:t>4</w:t>
        </w:r>
      </w:ins>
      <w:del w:id="10" w:author="Michal Galdzicki" w:date="2012-01-11T17:39:00Z">
        <w:r w:rsidR="00E274F1" w:rsidDel="009D4D3F">
          <w:delText>30</w:delText>
        </w:r>
      </w:del>
      <w:r w:rsidR="00E274F1">
        <w:t xml:space="preserve"> </w:t>
      </w:r>
      <w:ins w:id="11" w:author="Michal Galdzicki" w:date="2012-01-11T17:39:00Z">
        <w:r w:rsidR="009D4D3F">
          <w:t>January</w:t>
        </w:r>
      </w:ins>
      <w:del w:id="12" w:author="Michal Galdzicki" w:date="2012-01-11T17:39:00Z">
        <w:r w:rsidR="00E274F1" w:rsidDel="009D4D3F">
          <w:delText>September</w:delText>
        </w:r>
      </w:del>
      <w:r w:rsidR="00E274F1">
        <w:t xml:space="preserve"> 201</w:t>
      </w:r>
      <w:ins w:id="13" w:author="Michal Galdzicki" w:date="2012-01-11T17:39:00Z">
        <w:r w:rsidR="009D4D3F">
          <w:t>2</w:t>
        </w:r>
      </w:ins>
      <w:del w:id="14" w:author="Michal Galdzicki" w:date="2012-01-11T17:39:00Z">
        <w:r w:rsidR="00E274F1" w:rsidDel="009D4D3F">
          <w:delText>1</w:delText>
        </w:r>
      </w:del>
    </w:p>
    <w:p w:rsidR="00A77B3E" w:rsidRDefault="00E274F1">
      <w:pPr>
        <w:pStyle w:val="Heading1"/>
        <w:spacing w:before="480" w:after="120" w:line="240" w:lineRule="auto"/>
        <w:rPr>
          <w:sz w:val="48"/>
          <w:szCs w:val="48"/>
        </w:rPr>
      </w:pPr>
      <w:bookmarkStart w:id="15" w:name="h.gp1b8bwsuwc0"/>
      <w:bookmarkStart w:id="16" w:name="_Toc305145353"/>
      <w:bookmarkStart w:id="17" w:name="_Toc314326065"/>
      <w:bookmarkEnd w:id="15"/>
      <w:r>
        <w:rPr>
          <w:sz w:val="48"/>
          <w:szCs w:val="48"/>
        </w:rPr>
        <w:t>1. Purpose</w:t>
      </w:r>
      <w:bookmarkEnd w:id="16"/>
      <w:bookmarkEnd w:id="17"/>
    </w:p>
    <w:p w:rsidR="00A77B3E" w:rsidRDefault="00E274F1">
      <w:pPr>
        <w:spacing w:before="0" w:after="0" w:line="240" w:lineRule="auto"/>
        <w:ind w:left="0" w:right="0" w:firstLine="0"/>
      </w:pPr>
      <w:r>
        <w:t xml:space="preserve">In this </w:t>
      </w:r>
      <w:proofErr w:type="spellStart"/>
      <w:r>
        <w:t>BioBricks</w:t>
      </w:r>
      <w:proofErr w:type="spellEnd"/>
      <w:r>
        <w:t xml:space="preserve"> Foundation Request for Comments (BBF RFC), we specify the Synthetic Biology Open Language (SBOL) Version 1.</w:t>
      </w:r>
      <w:ins w:id="18" w:author="Michal Galdzicki" w:date="2012-01-14T17:24:00Z">
        <w:r w:rsidR="00A23368">
          <w:t>1</w:t>
        </w:r>
      </w:ins>
      <w:del w:id="19" w:author="Michal Galdzicki" w:date="2012-01-14T17:24:00Z">
        <w:r w:rsidDel="00A23368">
          <w:delText>0</w:delText>
        </w:r>
      </w:del>
      <w:r>
        <w:t xml:space="preserve">.0 to enable the electronic exchange of information describing DNA components used in synthetic biology. We define: </w:t>
      </w:r>
    </w:p>
    <w:p w:rsidR="00A77B3E" w:rsidRDefault="00E274F1">
      <w:pPr>
        <w:numPr>
          <w:ilvl w:val="0"/>
          <w:numId w:val="1"/>
        </w:numPr>
        <w:tabs>
          <w:tab w:val="num" w:pos="720"/>
        </w:tabs>
        <w:spacing w:before="0" w:after="0" w:line="240" w:lineRule="auto"/>
        <w:ind w:right="0"/>
      </w:pPr>
      <w:r>
        <w:t xml:space="preserve">the </w:t>
      </w:r>
      <w:r>
        <w:rPr>
          <w:b/>
          <w:bCs/>
        </w:rPr>
        <w:t>vocabulary</w:t>
      </w:r>
      <w:r>
        <w:t>, a set of preferred terms and</w:t>
      </w:r>
    </w:p>
    <w:p w:rsidR="00A77B3E" w:rsidRDefault="00E274F1">
      <w:pPr>
        <w:numPr>
          <w:ilvl w:val="0"/>
          <w:numId w:val="1"/>
        </w:numPr>
        <w:tabs>
          <w:tab w:val="num" w:pos="720"/>
        </w:tabs>
        <w:spacing w:before="0" w:after="0" w:line="240" w:lineRule="auto"/>
        <w:ind w:right="0"/>
      </w:pPr>
      <w:proofErr w:type="gramStart"/>
      <w:r>
        <w:t>the</w:t>
      </w:r>
      <w:proofErr w:type="gramEnd"/>
      <w:r>
        <w:t xml:space="preserve"> </w:t>
      </w:r>
      <w:r>
        <w:rPr>
          <w:b/>
          <w:bCs/>
        </w:rPr>
        <w:t>core data model</w:t>
      </w:r>
      <w:r>
        <w:t>, a common computational representation.</w:t>
      </w:r>
    </w:p>
    <w:p w:rsidR="00A77B3E" w:rsidRDefault="00E274F1">
      <w:pPr>
        <w:pStyle w:val="Heading1"/>
        <w:spacing w:before="480" w:after="120" w:line="240" w:lineRule="auto"/>
        <w:rPr>
          <w:sz w:val="48"/>
          <w:szCs w:val="48"/>
        </w:rPr>
      </w:pPr>
      <w:bookmarkStart w:id="20" w:name="h.rudjkdc8z5dl"/>
      <w:bookmarkStart w:id="21" w:name="_Toc305145354"/>
      <w:bookmarkStart w:id="22" w:name="_Toc314326066"/>
      <w:bookmarkEnd w:id="20"/>
      <w:r>
        <w:rPr>
          <w:sz w:val="48"/>
          <w:szCs w:val="48"/>
        </w:rPr>
        <w:t>2. Relation to other BBF RFCs</w:t>
      </w:r>
      <w:bookmarkEnd w:id="21"/>
      <w:bookmarkEnd w:id="22"/>
    </w:p>
    <w:p w:rsidR="00A77B3E" w:rsidRDefault="00E274F1">
      <w:pPr>
        <w:spacing w:before="0" w:after="0" w:line="240" w:lineRule="auto"/>
        <w:ind w:left="0" w:right="0" w:firstLine="0"/>
      </w:pPr>
      <w:r w:rsidRPr="006E275A">
        <w:rPr>
          <w:highlight w:val="yellow"/>
          <w:rPrChange w:id="23" w:author="Michal Galdzicki" w:date="2012-01-17T13:10:00Z">
            <w:rPr/>
          </w:rPrChange>
        </w:rPr>
        <w:t xml:space="preserve">BBF RFC </w:t>
      </w:r>
      <w:del w:id="24" w:author="Michal Galdzicki" w:date="2012-01-17T13:07:00Z">
        <w:r w:rsidRPr="006E275A" w:rsidDel="006E275A">
          <w:rPr>
            <w:highlight w:val="yellow"/>
            <w:rPrChange w:id="25" w:author="Michal Galdzicki" w:date="2012-01-17T13:10:00Z">
              <w:rPr/>
            </w:rPrChange>
          </w:rPr>
          <w:delText xml:space="preserve">84 </w:delText>
        </w:r>
      </w:del>
      <w:ins w:id="26" w:author="Michal Galdzicki" w:date="2012-01-17T13:07:00Z">
        <w:r w:rsidR="006E275A" w:rsidRPr="006E275A">
          <w:rPr>
            <w:highlight w:val="yellow"/>
            <w:rPrChange w:id="27" w:author="Michal Galdzicki" w:date="2012-01-17T13:10:00Z">
              <w:rPr/>
            </w:rPrChange>
          </w:rPr>
          <w:t>87</w:t>
        </w:r>
        <w:r w:rsidR="006E275A" w:rsidRPr="006E275A">
          <w:rPr>
            <w:highlight w:val="yellow"/>
            <w:rPrChange w:id="28" w:author="Michal Galdzicki" w:date="2012-01-17T13:10:00Z">
              <w:rPr/>
            </w:rPrChange>
          </w:rPr>
          <w:t xml:space="preserve"> </w:t>
        </w:r>
      </w:ins>
      <w:r w:rsidRPr="006E275A">
        <w:rPr>
          <w:highlight w:val="yellow"/>
          <w:rPrChange w:id="29" w:author="Michal Galdzicki" w:date="2012-01-17T13:10:00Z">
            <w:rPr/>
          </w:rPrChange>
        </w:rPr>
        <w:t xml:space="preserve">REPLACES </w:t>
      </w:r>
      <w:ins w:id="30" w:author="Michal Galdzicki" w:date="2012-01-17T13:07:00Z">
        <w:r w:rsidR="006E275A" w:rsidRPr="006E275A">
          <w:rPr>
            <w:highlight w:val="yellow"/>
            <w:rPrChange w:id="31" w:author="Michal Galdzicki" w:date="2012-01-17T13:10:00Z">
              <w:rPr/>
            </w:rPrChange>
          </w:rPr>
          <w:t xml:space="preserve">BBF RFC </w:t>
        </w:r>
        <w:bookmarkStart w:id="32" w:name="_GoBack"/>
        <w:r w:rsidR="006E275A" w:rsidRPr="006E275A">
          <w:rPr>
            <w:highlight w:val="yellow"/>
            <w:rPrChange w:id="33" w:author="Michal Galdzicki" w:date="2012-01-17T13:10:00Z">
              <w:rPr/>
            </w:rPrChange>
          </w:rPr>
          <w:t>84</w:t>
        </w:r>
        <w:bookmarkEnd w:id="32"/>
        <w:r w:rsidR="006E275A" w:rsidRPr="006E275A">
          <w:rPr>
            <w:highlight w:val="yellow"/>
            <w:rPrChange w:id="34" w:author="Michal Galdzicki" w:date="2012-01-17T13:10:00Z">
              <w:rPr/>
            </w:rPrChange>
          </w:rPr>
          <w:t xml:space="preserve">, </w:t>
        </w:r>
      </w:ins>
      <w:r w:rsidRPr="006E275A">
        <w:rPr>
          <w:highlight w:val="yellow"/>
          <w:rPrChange w:id="35" w:author="Michal Galdzicki" w:date="2012-01-17T13:10:00Z">
            <w:rPr/>
          </w:rPrChange>
        </w:rPr>
        <w:t xml:space="preserve">BBF RFC 31 </w:t>
      </w:r>
      <w:r w:rsidRPr="006E275A">
        <w:rPr>
          <w:rPrChange w:id="36" w:author="Michal Galdzicki" w:date="2012-01-17T13:09:00Z">
            <w:rPr/>
          </w:rPrChange>
        </w:rPr>
        <w:t xml:space="preserve">and UPDATES BBF RFC 30 as it </w:t>
      </w:r>
      <w:proofErr w:type="gramStart"/>
      <w:r w:rsidRPr="006E275A">
        <w:rPr>
          <w:rPrChange w:id="37" w:author="Michal Galdzicki" w:date="2012-01-17T13:09:00Z">
            <w:rPr/>
          </w:rPrChange>
        </w:rPr>
        <w:t>proposes</w:t>
      </w:r>
      <w:proofErr w:type="gramEnd"/>
      <w:r w:rsidRPr="006E275A">
        <w:rPr>
          <w:rPrChange w:id="38" w:author="Michal Galdzicki" w:date="2012-01-17T13:09:00Z">
            <w:rPr/>
          </w:rPrChange>
        </w:rPr>
        <w:t xml:space="preserve"> a standard conforming to BBF RFC 30.</w:t>
      </w:r>
      <w:del w:id="39" w:author="Michal Galdzicki" w:date="2012-01-17T13:09:00Z">
        <w:r w:rsidRPr="006E275A" w:rsidDel="006E275A">
          <w:rPr>
            <w:rPrChange w:id="40" w:author="Michal Galdzicki" w:date="2012-01-17T13:09:00Z">
              <w:rPr/>
            </w:rPrChange>
          </w:rPr>
          <w:delText xml:space="preserve"> </w:delText>
        </w:r>
        <w:r w:rsidRPr="006E275A" w:rsidDel="006E275A">
          <w:rPr>
            <w:highlight w:val="yellow"/>
            <w:rPrChange w:id="41" w:author="Michal Galdzicki" w:date="2012-01-17T13:08:00Z">
              <w:rPr/>
            </w:rPrChange>
          </w:rPr>
          <w:delText>BBF RFC 84 REPLACES BBF RFC 16</w:delText>
        </w:r>
        <w:r w:rsidDel="006E275A">
          <w:delText xml:space="preserve">. </w:delText>
        </w:r>
      </w:del>
    </w:p>
    <w:p w:rsidR="00A77B3E" w:rsidRDefault="00E274F1">
      <w:pPr>
        <w:pStyle w:val="Heading1"/>
        <w:spacing w:before="480" w:after="120" w:line="240" w:lineRule="auto"/>
        <w:rPr>
          <w:sz w:val="48"/>
          <w:szCs w:val="48"/>
        </w:rPr>
      </w:pPr>
      <w:bookmarkStart w:id="42" w:name="h.bkka4xz7imfu"/>
      <w:bookmarkStart w:id="43" w:name="_Toc305145355"/>
      <w:bookmarkStart w:id="44" w:name="_Toc314326067"/>
      <w:bookmarkEnd w:id="42"/>
      <w:r>
        <w:rPr>
          <w:sz w:val="48"/>
          <w:szCs w:val="48"/>
        </w:rPr>
        <w:t>3. Copyright Notice</w:t>
      </w:r>
      <w:bookmarkEnd w:id="43"/>
      <w:bookmarkEnd w:id="44"/>
    </w:p>
    <w:p w:rsidR="00A77B3E" w:rsidRDefault="00E274F1">
      <w:pPr>
        <w:spacing w:before="0" w:after="0" w:line="240" w:lineRule="auto"/>
        <w:ind w:left="0" w:right="0" w:firstLine="0"/>
      </w:pPr>
      <w:r>
        <w:t xml:space="preserve">Copyright (C) The </w:t>
      </w:r>
      <w:proofErr w:type="spellStart"/>
      <w:r>
        <w:t>BioBricks</w:t>
      </w:r>
      <w:proofErr w:type="spellEnd"/>
      <w:r>
        <w:t xml:space="preserve"> Foundation (2011). All Rights Reserved.</w:t>
      </w:r>
    </w:p>
    <w:p w:rsidR="00A77B3E" w:rsidRDefault="00A77B3E">
      <w:pPr>
        <w:pStyle w:val="Heading1"/>
        <w:spacing w:before="480" w:after="120" w:line="240" w:lineRule="auto"/>
        <w:rPr>
          <w:sz w:val="48"/>
          <w:szCs w:val="48"/>
        </w:rPr>
      </w:pPr>
      <w:bookmarkStart w:id="45" w:name="h.kj9r25te09sn"/>
      <w:bookmarkEnd w:id="45"/>
    </w:p>
    <w:p w:rsidR="00A77B3E" w:rsidRDefault="00E274F1">
      <w:pPr>
        <w:pStyle w:val="Heading1"/>
        <w:pageBreakBefore/>
        <w:spacing w:before="480" w:after="120" w:line="240" w:lineRule="auto"/>
        <w:rPr>
          <w:sz w:val="48"/>
          <w:szCs w:val="48"/>
        </w:rPr>
      </w:pPr>
      <w:bookmarkStart w:id="46" w:name="h.m80losh5ekd5"/>
      <w:bookmarkStart w:id="47" w:name="h.yjpthfn7osaw"/>
      <w:bookmarkStart w:id="48" w:name="_Toc305145356"/>
      <w:bookmarkStart w:id="49" w:name="_Toc314326068"/>
      <w:bookmarkEnd w:id="46"/>
      <w:bookmarkEnd w:id="47"/>
      <w:r>
        <w:rPr>
          <w:sz w:val="48"/>
          <w:szCs w:val="48"/>
        </w:rPr>
        <w:lastRenderedPageBreak/>
        <w:t>4. Acknowledgments</w:t>
      </w:r>
      <w:bookmarkEnd w:id="48"/>
      <w:bookmarkEnd w:id="49"/>
    </w:p>
    <w:p w:rsidR="00A77B3E" w:rsidRDefault="00E274F1">
      <w:pPr>
        <w:spacing w:before="0" w:after="0" w:line="240" w:lineRule="auto"/>
        <w:ind w:left="0" w:right="0" w:firstLine="0"/>
      </w:pPr>
      <w:r>
        <w:t>This document is the result of discussions between participants in the Synthetic Biology Open Language Workshops held in Blacksburg, Virginia on January 7-10, 2011, and San Diego, California on June 8, 2011. The ongoing work was finalized through email exchanges on the SBOL Developers mailing list through September 30, 2011. We are indebted to the following individuals for their contribution in these discussions:  Laura Adam (Virginia Bioinformatics Institute), Aaron Adler  (BBN Technologies), J. Christopher Anderson (</w:t>
      </w:r>
      <w:proofErr w:type="spellStart"/>
      <w:r>
        <w:t>Dept</w:t>
      </w:r>
      <w:proofErr w:type="spellEnd"/>
      <w:r>
        <w:t xml:space="preserve"> of Bioengineering, University of California Berkeley), Jacob Beal (BBN Technologies), </w:t>
      </w:r>
      <w:proofErr w:type="spellStart"/>
      <w:r>
        <w:t>Matthieu</w:t>
      </w:r>
      <w:proofErr w:type="spellEnd"/>
      <w:r>
        <w:t xml:space="preserve"> </w:t>
      </w:r>
      <w:proofErr w:type="spellStart"/>
      <w:r>
        <w:t>Bultelle</w:t>
      </w:r>
      <w:proofErr w:type="spellEnd"/>
      <w:r>
        <w:t xml:space="preserve"> (Bioengineering, Imperial College London), Kevin Clancy (Life Technologies), Kendall G. Clark (Clark &amp; </w:t>
      </w:r>
      <w:proofErr w:type="spellStart"/>
      <w:r>
        <w:t>Parsia</w:t>
      </w:r>
      <w:proofErr w:type="spellEnd"/>
      <w:r>
        <w:t xml:space="preserve">, LLC.), Douglas </w:t>
      </w:r>
      <w:proofErr w:type="spellStart"/>
      <w:r>
        <w:t>Densmore</w:t>
      </w:r>
      <w:proofErr w:type="spellEnd"/>
      <w:r>
        <w:t xml:space="preserve"> (Electrical and Computer Engineering, Boston University), </w:t>
      </w:r>
      <w:proofErr w:type="spellStart"/>
      <w:r>
        <w:t>Omri</w:t>
      </w:r>
      <w:proofErr w:type="spellEnd"/>
      <w:r>
        <w:t xml:space="preserve"> </w:t>
      </w:r>
      <w:proofErr w:type="spellStart"/>
      <w:r>
        <w:t>Drory</w:t>
      </w:r>
      <w:proofErr w:type="spellEnd"/>
      <w:r>
        <w:t xml:space="preserve"> (Genome Compiler), Drew </w:t>
      </w:r>
      <w:proofErr w:type="spellStart"/>
      <w:r>
        <w:t>Endy</w:t>
      </w:r>
      <w:proofErr w:type="spellEnd"/>
      <w:r>
        <w:t xml:space="preserve"> (BIOFAB and </w:t>
      </w:r>
      <w:proofErr w:type="spellStart"/>
      <w:r>
        <w:t>Dept</w:t>
      </w:r>
      <w:proofErr w:type="spellEnd"/>
      <w:r>
        <w:t xml:space="preserve"> of Bioengineering, Stanford University), John H. </w:t>
      </w:r>
      <w:proofErr w:type="spellStart"/>
      <w:r>
        <w:t>Gennari</w:t>
      </w:r>
      <w:proofErr w:type="spellEnd"/>
      <w:r>
        <w:t xml:space="preserve"> (Biomedical and Health Informatics, University of Washington), </w:t>
      </w:r>
      <w:proofErr w:type="spellStart"/>
      <w:r>
        <w:t>Raik</w:t>
      </w:r>
      <w:proofErr w:type="spellEnd"/>
      <w:r>
        <w:t xml:space="preserve"> Gruenberg (EMBL-CRG Systems Biology program, CRG), Jennifer </w:t>
      </w:r>
      <w:proofErr w:type="spellStart"/>
      <w:r>
        <w:t>Hallinan</w:t>
      </w:r>
      <w:proofErr w:type="spellEnd"/>
      <w:r>
        <w:t xml:space="preserve"> (School of Computing Science, Newcastle University), Timothy Ham (Joint </w:t>
      </w:r>
      <w:proofErr w:type="spellStart"/>
      <w:r>
        <w:t>BioEnergy</w:t>
      </w:r>
      <w:proofErr w:type="spellEnd"/>
      <w:r>
        <w:t xml:space="preserve"> Institute), Allan </w:t>
      </w:r>
      <w:proofErr w:type="spellStart"/>
      <w:r>
        <w:t>Kuchinsky</w:t>
      </w:r>
      <w:proofErr w:type="spellEnd"/>
      <w:r>
        <w:t xml:space="preserve"> (Agilent Technologies), Matthew W. Lux (Virginia Bioinformatics Institute), Curtis Madsen (</w:t>
      </w:r>
      <w:r w:rsidR="009771BD" w:rsidRPr="009771BD">
        <w:t>School of Computing, University of Utah</w:t>
      </w:r>
      <w:r>
        <w:t xml:space="preserve">), </w:t>
      </w:r>
      <w:proofErr w:type="spellStart"/>
      <w:r>
        <w:t>Akshay</w:t>
      </w:r>
      <w:proofErr w:type="spellEnd"/>
      <w:r>
        <w:t xml:space="preserve"> </w:t>
      </w:r>
      <w:proofErr w:type="spellStart"/>
      <w:r>
        <w:t>Maheshwari</w:t>
      </w:r>
      <w:proofErr w:type="spellEnd"/>
      <w:r>
        <w:t xml:space="preserve"> (UCSD), Barry Moore (Human Genetics, University of Utah), Chris J. Myers (Electrical and Computer Engineering, University of Utah), Carlos </w:t>
      </w:r>
      <w:proofErr w:type="spellStart"/>
      <w:r>
        <w:t>Olguin</w:t>
      </w:r>
      <w:proofErr w:type="spellEnd"/>
      <w:r>
        <w:t xml:space="preserve"> (Autodesk Research), Jean </w:t>
      </w:r>
      <w:proofErr w:type="spellStart"/>
      <w:r>
        <w:t>Peccoud</w:t>
      </w:r>
      <w:proofErr w:type="spellEnd"/>
      <w:r>
        <w:t xml:space="preserve"> (Virginia Bioinformatics Institute), Hector </w:t>
      </w:r>
      <w:proofErr w:type="spellStart"/>
      <w:r>
        <w:t>Plahar</w:t>
      </w:r>
      <w:proofErr w:type="spellEnd"/>
      <w:r>
        <w:t xml:space="preserve"> (Joint </w:t>
      </w:r>
      <w:proofErr w:type="spellStart"/>
      <w:r>
        <w:t>BioEnergy</w:t>
      </w:r>
      <w:proofErr w:type="spellEnd"/>
      <w:r>
        <w:t xml:space="preserve"> Institute), Matthew </w:t>
      </w:r>
      <w:proofErr w:type="spellStart"/>
      <w:r>
        <w:t>Pocock</w:t>
      </w:r>
      <w:proofErr w:type="spellEnd"/>
      <w:r>
        <w:t xml:space="preserve"> (School of Computing Science, Newcastle University), Cesar A. Rodriguez (BIOFAB), Nicholas </w:t>
      </w:r>
      <w:proofErr w:type="spellStart"/>
      <w:r>
        <w:t>Roehner</w:t>
      </w:r>
      <w:proofErr w:type="spellEnd"/>
      <w:r>
        <w:t xml:space="preserve"> (</w:t>
      </w:r>
      <w:r w:rsidR="00200A38">
        <w:t>B</w:t>
      </w:r>
      <w:r w:rsidR="00200A38" w:rsidRPr="0001600A">
        <w:t>ioengineering</w:t>
      </w:r>
      <w:r>
        <w:t xml:space="preserve">, University of Utah), Vincent </w:t>
      </w:r>
      <w:proofErr w:type="spellStart"/>
      <w:r>
        <w:t>Rouilly</w:t>
      </w:r>
      <w:proofErr w:type="spellEnd"/>
      <w:r>
        <w:t xml:space="preserve"> (</w:t>
      </w:r>
      <w:proofErr w:type="spellStart"/>
      <w:r>
        <w:t>Biozentrum</w:t>
      </w:r>
      <w:proofErr w:type="spellEnd"/>
      <w:r>
        <w:t xml:space="preserve">, University of Basel), Trevor F. Smith (Agilent Technologies), Guy-Bart Stan (Bioengineering, Centre for Synthetic Biology and Innovation, Imperial College London), </w:t>
      </w:r>
      <w:proofErr w:type="spellStart"/>
      <w:r>
        <w:t>Vinod</w:t>
      </w:r>
      <w:proofErr w:type="spellEnd"/>
      <w:r>
        <w:t xml:space="preserve"> </w:t>
      </w:r>
      <w:proofErr w:type="spellStart"/>
      <w:r>
        <w:t>Tek</w:t>
      </w:r>
      <w:proofErr w:type="spellEnd"/>
      <w:r>
        <w:t xml:space="preserve"> (Bioengineering, Imperial College London), Alan Villalobos (DNA 2.0, Inc.), Mandy Wilson (Virginia Bioinformatics Institute), Chris </w:t>
      </w:r>
      <w:proofErr w:type="spellStart"/>
      <w:r>
        <w:t>Winstead</w:t>
      </w:r>
      <w:proofErr w:type="spellEnd"/>
      <w:r>
        <w:t xml:space="preserve"> (Electrical and Computer Engineering Utah State University), Anil </w:t>
      </w:r>
      <w:proofErr w:type="spellStart"/>
      <w:r>
        <w:t>Wipat</w:t>
      </w:r>
      <w:proofErr w:type="spellEnd"/>
      <w:r>
        <w:t xml:space="preserve"> (School of Computing Science, Newcastle University), and </w:t>
      </w:r>
      <w:proofErr w:type="spellStart"/>
      <w:r>
        <w:t>Fusun</w:t>
      </w:r>
      <w:proofErr w:type="spellEnd"/>
      <w:r>
        <w:t xml:space="preserve"> </w:t>
      </w:r>
      <w:proofErr w:type="spellStart"/>
      <w:r>
        <w:t>Yaman</w:t>
      </w:r>
      <w:proofErr w:type="spellEnd"/>
      <w:r>
        <w:t xml:space="preserve"> </w:t>
      </w:r>
      <w:proofErr w:type="spellStart"/>
      <w:r>
        <w:t>Sirin</w:t>
      </w:r>
      <w:proofErr w:type="spellEnd"/>
      <w:r>
        <w:t xml:space="preserve"> (BBN Technologies).</w:t>
      </w:r>
      <w:r w:rsidR="009771BD">
        <w:t xml:space="preserve"> </w:t>
      </w:r>
    </w:p>
    <w:p w:rsidR="009771BD" w:rsidRDefault="009771BD">
      <w:pPr>
        <w:spacing w:before="0" w:after="0" w:line="240" w:lineRule="auto"/>
        <w:ind w:left="0" w:right="0" w:firstLine="0"/>
      </w:pPr>
    </w:p>
    <w:p w:rsidR="009771BD" w:rsidRDefault="009771BD">
      <w:pPr>
        <w:spacing w:before="0" w:after="0" w:line="240" w:lineRule="auto"/>
        <w:ind w:left="0" w:right="0" w:firstLine="0"/>
      </w:pPr>
    </w:p>
    <w:p w:rsidR="00A77B3E" w:rsidRDefault="00A77B3E">
      <w:pPr>
        <w:spacing w:before="0" w:after="0" w:line="240" w:lineRule="auto"/>
        <w:ind w:left="0" w:right="0" w:firstLine="0"/>
      </w:pPr>
    </w:p>
    <w:p w:rsidR="00A77B3E" w:rsidRDefault="00A77B3E">
      <w:pPr>
        <w:spacing w:before="0" w:after="0" w:line="240" w:lineRule="auto"/>
        <w:ind w:left="0" w:right="0" w:firstLine="0"/>
      </w:pPr>
    </w:p>
    <w:p w:rsidR="00A77B3E" w:rsidRDefault="00A77B3E">
      <w:pPr>
        <w:pStyle w:val="Heading1"/>
        <w:spacing w:before="0" w:line="240" w:lineRule="auto"/>
      </w:pPr>
      <w:bookmarkStart w:id="50" w:name="h.sf4ucrkjjmn"/>
      <w:bookmarkEnd w:id="50"/>
    </w:p>
    <w:p w:rsidR="00A77B3E" w:rsidRDefault="00E274F1">
      <w:pPr>
        <w:pStyle w:val="Heading1"/>
        <w:pageBreakBefore/>
        <w:spacing w:before="0" w:line="240" w:lineRule="auto"/>
      </w:pPr>
      <w:bookmarkStart w:id="51" w:name="h.bce2f882338b"/>
      <w:bookmarkStart w:id="52" w:name="h.z8l65onkzfu7"/>
      <w:bookmarkEnd w:id="51"/>
      <w:bookmarkEnd w:id="52"/>
      <w:del w:id="53" w:author="Michal Galdzicki" w:date="2012-01-14T17:33:00Z">
        <w:r w:rsidDel="008C3377">
          <w:lastRenderedPageBreak/>
          <w:delText xml:space="preserve"> </w:delText>
        </w:r>
      </w:del>
      <w:bookmarkStart w:id="54" w:name="_Toc305145357"/>
      <w:bookmarkStart w:id="55" w:name="_Toc314326069"/>
      <w:r>
        <w:t>5. Table of Contents</w:t>
      </w:r>
      <w:bookmarkEnd w:id="54"/>
      <w:bookmarkEnd w:id="55"/>
    </w:p>
    <w:p w:rsidR="00BC4669" w:rsidRDefault="00D65347">
      <w:pPr>
        <w:pStyle w:val="TOC1"/>
        <w:tabs>
          <w:tab w:val="right" w:leader="dot" w:pos="9710"/>
        </w:tabs>
        <w:rPr>
          <w:ins w:id="56" w:author="Michal Galdzicki" w:date="2012-01-14T17:38:00Z"/>
          <w:rFonts w:asciiTheme="minorHAnsi" w:eastAsiaTheme="minorEastAsia" w:hAnsiTheme="minorHAnsi" w:cstheme="minorBidi"/>
          <w:noProof/>
          <w:color w:val="auto"/>
          <w:sz w:val="22"/>
          <w:szCs w:val="22"/>
          <w:shd w:val="clear" w:color="auto" w:fill="auto"/>
        </w:rPr>
      </w:pPr>
      <w:r>
        <w:rPr>
          <w:rFonts w:ascii="Arial" w:eastAsia="Arial" w:hAnsi="Arial" w:cs="Arial"/>
          <w:color w:val="000099"/>
          <w:sz w:val="22"/>
          <w:szCs w:val="22"/>
          <w:u w:val="single"/>
        </w:rPr>
        <w:fldChar w:fldCharType="begin"/>
      </w:r>
      <w:r w:rsidR="00A7434A">
        <w:rPr>
          <w:rFonts w:ascii="Arial" w:eastAsia="Arial" w:hAnsi="Arial" w:cs="Arial"/>
          <w:color w:val="000099"/>
          <w:sz w:val="22"/>
          <w:szCs w:val="22"/>
          <w:u w:val="single"/>
        </w:rPr>
        <w:instrText xml:space="preserve"> TOC \o "1-3" \h \z \u </w:instrText>
      </w:r>
      <w:r>
        <w:rPr>
          <w:rFonts w:ascii="Arial" w:eastAsia="Arial" w:hAnsi="Arial" w:cs="Arial"/>
          <w:color w:val="000099"/>
          <w:sz w:val="22"/>
          <w:szCs w:val="22"/>
          <w:u w:val="single"/>
        </w:rPr>
        <w:fldChar w:fldCharType="separate"/>
      </w:r>
      <w:ins w:id="57" w:author="Michal Galdzicki" w:date="2012-01-14T17:38:00Z">
        <w:r w:rsidR="00BC4669" w:rsidRPr="00C13E89">
          <w:rPr>
            <w:rStyle w:val="Hyperlink"/>
            <w:noProof/>
          </w:rPr>
          <w:fldChar w:fldCharType="begin"/>
        </w:r>
        <w:r w:rsidR="00BC4669" w:rsidRPr="00C13E89">
          <w:rPr>
            <w:rStyle w:val="Hyperlink"/>
            <w:noProof/>
          </w:rPr>
          <w:instrText xml:space="preserve"> </w:instrText>
        </w:r>
        <w:r w:rsidR="00BC4669">
          <w:rPr>
            <w:noProof/>
          </w:rPr>
          <w:instrText>HYPERLINK \l "_Toc314326065"</w:instrText>
        </w:r>
        <w:r w:rsidR="00BC4669" w:rsidRPr="00C13E89">
          <w:rPr>
            <w:rStyle w:val="Hyperlink"/>
            <w:noProof/>
          </w:rPr>
          <w:instrText xml:space="preserve"> </w:instrText>
        </w:r>
        <w:r w:rsidR="00BC4669" w:rsidRPr="00C13E89">
          <w:rPr>
            <w:rStyle w:val="Hyperlink"/>
            <w:noProof/>
          </w:rPr>
          <w:fldChar w:fldCharType="separate"/>
        </w:r>
        <w:r w:rsidR="00BC4669" w:rsidRPr="00C13E89">
          <w:rPr>
            <w:rStyle w:val="Hyperlink"/>
            <w:noProof/>
          </w:rPr>
          <w:t>1. Purpose</w:t>
        </w:r>
        <w:r w:rsidR="00BC4669">
          <w:rPr>
            <w:noProof/>
            <w:webHidden/>
          </w:rPr>
          <w:tab/>
        </w:r>
        <w:r w:rsidR="00BC4669">
          <w:rPr>
            <w:noProof/>
            <w:webHidden/>
          </w:rPr>
          <w:fldChar w:fldCharType="begin"/>
        </w:r>
        <w:r w:rsidR="00BC4669">
          <w:rPr>
            <w:noProof/>
            <w:webHidden/>
          </w:rPr>
          <w:instrText xml:space="preserve"> PAGEREF _Toc314326065 \h </w:instrText>
        </w:r>
      </w:ins>
      <w:r w:rsidR="00BC4669">
        <w:rPr>
          <w:noProof/>
          <w:webHidden/>
        </w:rPr>
      </w:r>
      <w:r w:rsidR="00BC4669">
        <w:rPr>
          <w:noProof/>
          <w:webHidden/>
        </w:rPr>
        <w:fldChar w:fldCharType="separate"/>
      </w:r>
      <w:ins w:id="58" w:author="Michal Galdzicki" w:date="2012-01-14T17:39:00Z">
        <w:r w:rsidR="003D722A">
          <w:rPr>
            <w:noProof/>
            <w:webHidden/>
          </w:rPr>
          <w:t>1</w:t>
        </w:r>
      </w:ins>
      <w:ins w:id="59" w:author="Michal Galdzicki" w:date="2012-01-14T17:38:00Z">
        <w:r w:rsidR="00BC4669">
          <w:rPr>
            <w:noProof/>
            <w:webHidden/>
          </w:rPr>
          <w:fldChar w:fldCharType="end"/>
        </w:r>
        <w:r w:rsidR="00BC4669" w:rsidRPr="00C13E89">
          <w:rPr>
            <w:rStyle w:val="Hyperlink"/>
            <w:noProof/>
          </w:rPr>
          <w:fldChar w:fldCharType="end"/>
        </w:r>
      </w:ins>
    </w:p>
    <w:p w:rsidR="00BC4669" w:rsidRDefault="00BC4669">
      <w:pPr>
        <w:pStyle w:val="TOC1"/>
        <w:tabs>
          <w:tab w:val="right" w:leader="dot" w:pos="9710"/>
        </w:tabs>
        <w:rPr>
          <w:ins w:id="60" w:author="Michal Galdzicki" w:date="2012-01-14T17:38:00Z"/>
          <w:rFonts w:asciiTheme="minorHAnsi" w:eastAsiaTheme="minorEastAsia" w:hAnsiTheme="minorHAnsi" w:cstheme="minorBidi"/>
          <w:noProof/>
          <w:color w:val="auto"/>
          <w:sz w:val="22"/>
          <w:szCs w:val="22"/>
          <w:shd w:val="clear" w:color="auto" w:fill="auto"/>
        </w:rPr>
      </w:pPr>
      <w:ins w:id="61"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"_Toc314326066"</w:instrText>
        </w:r>
        <w:r w:rsidRPr="00C13E89">
          <w:rPr>
            <w:rStyle w:val="Hyperlink"/>
            <w:noProof/>
          </w:rPr>
          <w:instrText xml:space="preserve"> </w:instrText>
        </w:r>
        <w:r w:rsidRPr="00C13E89">
          <w:rPr>
            <w:rStyle w:val="Hyperlink"/>
            <w:noProof/>
          </w:rPr>
          <w:fldChar w:fldCharType="separate"/>
        </w:r>
        <w:r w:rsidRPr="00C13E89">
          <w:rPr>
            <w:rStyle w:val="Hyperlink"/>
            <w:noProof/>
          </w:rPr>
          <w:t>2. Relation to other BBF RFCs</w:t>
        </w:r>
        <w:r>
          <w:rPr>
            <w:noProof/>
            <w:webHidden/>
          </w:rPr>
          <w:tab/>
        </w:r>
        <w:r>
          <w:rPr>
            <w:noProof/>
            <w:webHidden/>
          </w:rPr>
          <w:fldChar w:fldCharType="begin"/>
        </w:r>
        <w:r>
          <w:rPr>
            <w:noProof/>
            <w:webHidden/>
          </w:rPr>
          <w:instrText xml:space="preserve"> PAGEREF _Toc314326066 \h </w:instrText>
        </w:r>
      </w:ins>
      <w:r>
        <w:rPr>
          <w:noProof/>
          <w:webHidden/>
        </w:rPr>
      </w:r>
      <w:r>
        <w:rPr>
          <w:noProof/>
          <w:webHidden/>
        </w:rPr>
        <w:fldChar w:fldCharType="separate"/>
      </w:r>
      <w:ins w:id="62" w:author="Michal Galdzicki" w:date="2012-01-14T17:39:00Z">
        <w:r w:rsidR="003D722A">
          <w:rPr>
            <w:noProof/>
            <w:webHidden/>
          </w:rPr>
          <w:t>1</w:t>
        </w:r>
      </w:ins>
      <w:ins w:id="63" w:author="Michal Galdzicki" w:date="2012-01-14T17:38:00Z">
        <w:r>
          <w:rPr>
            <w:noProof/>
            <w:webHidden/>
          </w:rPr>
          <w:fldChar w:fldCharType="end"/>
        </w:r>
        <w:r w:rsidRPr="00C13E89">
          <w:rPr>
            <w:rStyle w:val="Hyperlink"/>
            <w:noProof/>
          </w:rPr>
          <w:fldChar w:fldCharType="end"/>
        </w:r>
      </w:ins>
    </w:p>
    <w:p w:rsidR="00BC4669" w:rsidRDefault="00BC4669">
      <w:pPr>
        <w:pStyle w:val="TOC1"/>
        <w:tabs>
          <w:tab w:val="right" w:leader="dot" w:pos="9710"/>
        </w:tabs>
        <w:rPr>
          <w:ins w:id="64" w:author="Michal Galdzicki" w:date="2012-01-14T17:38:00Z"/>
          <w:rFonts w:asciiTheme="minorHAnsi" w:eastAsiaTheme="minorEastAsia" w:hAnsiTheme="minorHAnsi" w:cstheme="minorBidi"/>
          <w:noProof/>
          <w:color w:val="auto"/>
          <w:sz w:val="22"/>
          <w:szCs w:val="22"/>
          <w:shd w:val="clear" w:color="auto" w:fill="auto"/>
        </w:rPr>
      </w:pPr>
      <w:ins w:id="65"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"_Toc314326067"</w:instrText>
        </w:r>
        <w:r w:rsidRPr="00C13E89">
          <w:rPr>
            <w:rStyle w:val="Hyperlink"/>
            <w:noProof/>
          </w:rPr>
          <w:instrText xml:space="preserve"> </w:instrText>
        </w:r>
        <w:r w:rsidRPr="00C13E89">
          <w:rPr>
            <w:rStyle w:val="Hyperlink"/>
            <w:noProof/>
          </w:rPr>
          <w:fldChar w:fldCharType="separate"/>
        </w:r>
        <w:r w:rsidRPr="00C13E89">
          <w:rPr>
            <w:rStyle w:val="Hyperlink"/>
            <w:noProof/>
          </w:rPr>
          <w:t>3. Copyright Notice</w:t>
        </w:r>
        <w:r>
          <w:rPr>
            <w:noProof/>
            <w:webHidden/>
          </w:rPr>
          <w:tab/>
        </w:r>
        <w:r>
          <w:rPr>
            <w:noProof/>
            <w:webHidden/>
          </w:rPr>
          <w:fldChar w:fldCharType="begin"/>
        </w:r>
        <w:r>
          <w:rPr>
            <w:noProof/>
            <w:webHidden/>
          </w:rPr>
          <w:instrText xml:space="preserve"> PAGEREF _Toc314326067 \h </w:instrText>
        </w:r>
      </w:ins>
      <w:r>
        <w:rPr>
          <w:noProof/>
          <w:webHidden/>
        </w:rPr>
      </w:r>
      <w:r>
        <w:rPr>
          <w:noProof/>
          <w:webHidden/>
        </w:rPr>
        <w:fldChar w:fldCharType="separate"/>
      </w:r>
      <w:ins w:id="66" w:author="Michal Galdzicki" w:date="2012-01-14T17:39:00Z">
        <w:r w:rsidR="003D722A">
          <w:rPr>
            <w:noProof/>
            <w:webHidden/>
          </w:rPr>
          <w:t>1</w:t>
        </w:r>
      </w:ins>
      <w:ins w:id="67" w:author="Michal Galdzicki" w:date="2012-01-14T17:38:00Z">
        <w:r>
          <w:rPr>
            <w:noProof/>
            <w:webHidden/>
          </w:rPr>
          <w:fldChar w:fldCharType="end"/>
        </w:r>
        <w:r w:rsidRPr="00C13E89">
          <w:rPr>
            <w:rStyle w:val="Hyperlink"/>
            <w:noProof/>
          </w:rPr>
          <w:fldChar w:fldCharType="end"/>
        </w:r>
      </w:ins>
    </w:p>
    <w:p w:rsidR="00BC4669" w:rsidRDefault="00BC4669">
      <w:pPr>
        <w:pStyle w:val="TOC1"/>
        <w:tabs>
          <w:tab w:val="right" w:leader="dot" w:pos="9710"/>
        </w:tabs>
        <w:rPr>
          <w:ins w:id="68" w:author="Michal Galdzicki" w:date="2012-01-14T17:38:00Z"/>
          <w:rFonts w:asciiTheme="minorHAnsi" w:eastAsiaTheme="minorEastAsia" w:hAnsiTheme="minorHAnsi" w:cstheme="minorBidi"/>
          <w:noProof/>
          <w:color w:val="auto"/>
          <w:sz w:val="22"/>
          <w:szCs w:val="22"/>
          <w:shd w:val="clear" w:color="auto" w:fill="auto"/>
        </w:rPr>
      </w:pPr>
      <w:ins w:id="69"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"_Toc314326068"</w:instrText>
        </w:r>
        <w:r w:rsidRPr="00C13E89">
          <w:rPr>
            <w:rStyle w:val="Hyperlink"/>
            <w:noProof/>
          </w:rPr>
          <w:instrText xml:space="preserve"> </w:instrText>
        </w:r>
        <w:r w:rsidRPr="00C13E89">
          <w:rPr>
            <w:rStyle w:val="Hyperlink"/>
            <w:noProof/>
          </w:rPr>
          <w:fldChar w:fldCharType="separate"/>
        </w:r>
        <w:r w:rsidRPr="00C13E89">
          <w:rPr>
            <w:rStyle w:val="Hyperlink"/>
            <w:noProof/>
          </w:rPr>
          <w:t>4. Acknowledgments</w:t>
        </w:r>
        <w:r>
          <w:rPr>
            <w:noProof/>
            <w:webHidden/>
          </w:rPr>
          <w:tab/>
        </w:r>
        <w:r>
          <w:rPr>
            <w:noProof/>
            <w:webHidden/>
          </w:rPr>
          <w:fldChar w:fldCharType="begin"/>
        </w:r>
        <w:r>
          <w:rPr>
            <w:noProof/>
            <w:webHidden/>
          </w:rPr>
          <w:instrText xml:space="preserve"> PAGEREF _Toc314326068 \h </w:instrText>
        </w:r>
      </w:ins>
      <w:r>
        <w:rPr>
          <w:noProof/>
          <w:webHidden/>
        </w:rPr>
      </w:r>
      <w:r>
        <w:rPr>
          <w:noProof/>
          <w:webHidden/>
        </w:rPr>
        <w:fldChar w:fldCharType="separate"/>
      </w:r>
      <w:ins w:id="70" w:author="Michal Galdzicki" w:date="2012-01-14T17:39:00Z">
        <w:r w:rsidR="003D722A">
          <w:rPr>
            <w:noProof/>
            <w:webHidden/>
          </w:rPr>
          <w:t>2</w:t>
        </w:r>
      </w:ins>
      <w:ins w:id="71" w:author="Michal Galdzicki" w:date="2012-01-14T17:38:00Z">
        <w:r>
          <w:rPr>
            <w:noProof/>
            <w:webHidden/>
          </w:rPr>
          <w:fldChar w:fldCharType="end"/>
        </w:r>
        <w:r w:rsidRPr="00C13E89">
          <w:rPr>
            <w:rStyle w:val="Hyperlink"/>
            <w:noProof/>
          </w:rPr>
          <w:fldChar w:fldCharType="end"/>
        </w:r>
      </w:ins>
    </w:p>
    <w:p w:rsidR="00BC4669" w:rsidRDefault="00BC4669">
      <w:pPr>
        <w:pStyle w:val="TOC1"/>
        <w:tabs>
          <w:tab w:val="right" w:leader="dot" w:pos="9710"/>
        </w:tabs>
        <w:rPr>
          <w:ins w:id="72" w:author="Michal Galdzicki" w:date="2012-01-14T17:38:00Z"/>
          <w:rFonts w:asciiTheme="minorHAnsi" w:eastAsiaTheme="minorEastAsia" w:hAnsiTheme="minorHAnsi" w:cstheme="minorBidi"/>
          <w:noProof/>
          <w:color w:val="auto"/>
          <w:sz w:val="22"/>
          <w:szCs w:val="22"/>
          <w:shd w:val="clear" w:color="auto" w:fill="auto"/>
        </w:rPr>
      </w:pPr>
      <w:ins w:id="73"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"_Toc314326069"</w:instrText>
        </w:r>
        <w:r w:rsidRPr="00C13E89">
          <w:rPr>
            <w:rStyle w:val="Hyperlink"/>
            <w:noProof/>
          </w:rPr>
          <w:instrText xml:space="preserve"> </w:instrText>
        </w:r>
        <w:r w:rsidRPr="00C13E89">
          <w:rPr>
            <w:rStyle w:val="Hyperlink"/>
            <w:noProof/>
          </w:rPr>
          <w:fldChar w:fldCharType="separate"/>
        </w:r>
        <w:r w:rsidRPr="00C13E89">
          <w:rPr>
            <w:rStyle w:val="Hyperlink"/>
            <w:noProof/>
          </w:rPr>
          <w:t>5. Table of Contents</w:t>
        </w:r>
        <w:r>
          <w:rPr>
            <w:noProof/>
            <w:webHidden/>
          </w:rPr>
          <w:tab/>
        </w:r>
        <w:r>
          <w:rPr>
            <w:noProof/>
            <w:webHidden/>
          </w:rPr>
          <w:fldChar w:fldCharType="begin"/>
        </w:r>
        <w:r>
          <w:rPr>
            <w:noProof/>
            <w:webHidden/>
          </w:rPr>
          <w:instrText xml:space="preserve"> PAGEREF _Toc314326069 \h </w:instrText>
        </w:r>
      </w:ins>
      <w:r>
        <w:rPr>
          <w:noProof/>
          <w:webHidden/>
        </w:rPr>
      </w:r>
      <w:r>
        <w:rPr>
          <w:noProof/>
          <w:webHidden/>
        </w:rPr>
        <w:fldChar w:fldCharType="separate"/>
      </w:r>
      <w:ins w:id="74" w:author="Michal Galdzicki" w:date="2012-01-14T17:39:00Z">
        <w:r w:rsidR="003D722A">
          <w:rPr>
            <w:noProof/>
            <w:webHidden/>
          </w:rPr>
          <w:t>3</w:t>
        </w:r>
      </w:ins>
      <w:ins w:id="75" w:author="Michal Galdzicki" w:date="2012-01-14T17:38:00Z">
        <w:r>
          <w:rPr>
            <w:noProof/>
            <w:webHidden/>
          </w:rPr>
          <w:fldChar w:fldCharType="end"/>
        </w:r>
        <w:r w:rsidRPr="00C13E89">
          <w:rPr>
            <w:rStyle w:val="Hyperlink"/>
            <w:noProof/>
          </w:rPr>
          <w:fldChar w:fldCharType="end"/>
        </w:r>
      </w:ins>
    </w:p>
    <w:p w:rsidR="00BC4669" w:rsidRDefault="00BC4669">
      <w:pPr>
        <w:pStyle w:val="TOC1"/>
        <w:tabs>
          <w:tab w:val="right" w:leader="dot" w:pos="9710"/>
        </w:tabs>
        <w:rPr>
          <w:ins w:id="76" w:author="Michal Galdzicki" w:date="2012-01-14T17:38:00Z"/>
          <w:rFonts w:asciiTheme="minorHAnsi" w:eastAsiaTheme="minorEastAsia" w:hAnsiTheme="minorHAnsi" w:cstheme="minorBidi"/>
          <w:noProof/>
          <w:color w:val="auto"/>
          <w:sz w:val="22"/>
          <w:szCs w:val="22"/>
          <w:shd w:val="clear" w:color="auto" w:fill="auto"/>
        </w:rPr>
      </w:pPr>
      <w:ins w:id="77"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"_Toc314326070"</w:instrText>
        </w:r>
        <w:r w:rsidRPr="00C13E89">
          <w:rPr>
            <w:rStyle w:val="Hyperlink"/>
            <w:noProof/>
          </w:rPr>
          <w:instrText xml:space="preserve"> </w:instrText>
        </w:r>
        <w:r w:rsidRPr="00C13E89">
          <w:rPr>
            <w:rStyle w:val="Hyperlink"/>
            <w:noProof/>
          </w:rPr>
          <w:fldChar w:fldCharType="separate"/>
        </w:r>
        <w:r w:rsidRPr="00C13E89">
          <w:rPr>
            <w:rStyle w:val="Hyperlink"/>
            <w:noProof/>
          </w:rPr>
          <w:t>6. Motivation</w:t>
        </w:r>
        <w:r>
          <w:rPr>
            <w:noProof/>
            <w:webHidden/>
          </w:rPr>
          <w:tab/>
        </w:r>
        <w:r>
          <w:rPr>
            <w:noProof/>
            <w:webHidden/>
          </w:rPr>
          <w:fldChar w:fldCharType="begin"/>
        </w:r>
        <w:r>
          <w:rPr>
            <w:noProof/>
            <w:webHidden/>
          </w:rPr>
          <w:instrText xml:space="preserve"> PAGEREF _Toc314326070 \h </w:instrText>
        </w:r>
      </w:ins>
      <w:r>
        <w:rPr>
          <w:noProof/>
          <w:webHidden/>
        </w:rPr>
      </w:r>
      <w:r>
        <w:rPr>
          <w:noProof/>
          <w:webHidden/>
        </w:rPr>
        <w:fldChar w:fldCharType="separate"/>
      </w:r>
      <w:ins w:id="78" w:author="Michal Galdzicki" w:date="2012-01-14T17:39:00Z">
        <w:r w:rsidR="003D722A">
          <w:rPr>
            <w:noProof/>
            <w:webHidden/>
          </w:rPr>
          <w:t>4</w:t>
        </w:r>
      </w:ins>
      <w:ins w:id="79" w:author="Michal Galdzicki" w:date="2012-01-14T17:38:00Z">
        <w:r>
          <w:rPr>
            <w:noProof/>
            <w:webHidden/>
          </w:rPr>
          <w:fldChar w:fldCharType="end"/>
        </w:r>
        <w:r w:rsidRPr="00C13E89">
          <w:rPr>
            <w:rStyle w:val="Hyperlink"/>
            <w:noProof/>
          </w:rPr>
          <w:fldChar w:fldCharType="end"/>
        </w:r>
      </w:ins>
    </w:p>
    <w:p w:rsidR="00BC4669" w:rsidRDefault="00BC4669">
      <w:pPr>
        <w:pStyle w:val="TOC1"/>
        <w:tabs>
          <w:tab w:val="right" w:leader="dot" w:pos="9710"/>
        </w:tabs>
        <w:rPr>
          <w:ins w:id="80" w:author="Michal Galdzicki" w:date="2012-01-14T17:38:00Z"/>
          <w:rFonts w:asciiTheme="minorHAnsi" w:eastAsiaTheme="minorEastAsia" w:hAnsiTheme="minorHAnsi" w:cstheme="minorBidi"/>
          <w:noProof/>
          <w:color w:val="auto"/>
          <w:sz w:val="22"/>
          <w:szCs w:val="22"/>
          <w:shd w:val="clear" w:color="auto" w:fill="auto"/>
        </w:rPr>
      </w:pPr>
      <w:ins w:id="81"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"_Toc314326071"</w:instrText>
        </w:r>
        <w:r w:rsidRPr="00C13E89">
          <w:rPr>
            <w:rStyle w:val="Hyperlink"/>
            <w:noProof/>
          </w:rPr>
          <w:instrText xml:space="preserve"> </w:instrText>
        </w:r>
        <w:r w:rsidRPr="00C13E89">
          <w:rPr>
            <w:rStyle w:val="Hyperlink"/>
            <w:noProof/>
          </w:rPr>
          <w:fldChar w:fldCharType="separate"/>
        </w:r>
        <w:r w:rsidRPr="00C13E89">
          <w:rPr>
            <w:rStyle w:val="Hyperlink"/>
            <w:noProof/>
          </w:rPr>
          <w:t>7. Introduction to SBOL</w:t>
        </w:r>
        <w:r>
          <w:rPr>
            <w:noProof/>
            <w:webHidden/>
          </w:rPr>
          <w:tab/>
        </w:r>
        <w:r>
          <w:rPr>
            <w:noProof/>
            <w:webHidden/>
          </w:rPr>
          <w:fldChar w:fldCharType="begin"/>
        </w:r>
        <w:r>
          <w:rPr>
            <w:noProof/>
            <w:webHidden/>
          </w:rPr>
          <w:instrText xml:space="preserve"> PAGEREF _Toc314326071 \h </w:instrText>
        </w:r>
      </w:ins>
      <w:r>
        <w:rPr>
          <w:noProof/>
          <w:webHidden/>
        </w:rPr>
      </w:r>
      <w:r>
        <w:rPr>
          <w:noProof/>
          <w:webHidden/>
        </w:rPr>
        <w:fldChar w:fldCharType="separate"/>
      </w:r>
      <w:ins w:id="82" w:author="Michal Galdzicki" w:date="2012-01-14T17:39:00Z">
        <w:r w:rsidR="003D722A">
          <w:rPr>
            <w:noProof/>
            <w:webHidden/>
          </w:rPr>
          <w:t>5</w:t>
        </w:r>
      </w:ins>
      <w:ins w:id="83" w:author="Michal Galdzicki" w:date="2012-01-14T17:38:00Z">
        <w:r>
          <w:rPr>
            <w:noProof/>
            <w:webHidden/>
          </w:rPr>
          <w:fldChar w:fldCharType="end"/>
        </w:r>
        <w:r w:rsidRPr="00C13E89">
          <w:rPr>
            <w:rStyle w:val="Hyperlink"/>
            <w:noProof/>
          </w:rPr>
          <w:fldChar w:fldCharType="end"/>
        </w:r>
      </w:ins>
    </w:p>
    <w:p w:rsidR="00BC4669" w:rsidRDefault="00BC4669">
      <w:pPr>
        <w:pStyle w:val="TOC1"/>
        <w:tabs>
          <w:tab w:val="right" w:leader="dot" w:pos="9710"/>
        </w:tabs>
        <w:rPr>
          <w:ins w:id="84" w:author="Michal Galdzicki" w:date="2012-01-14T17:38:00Z"/>
          <w:rFonts w:asciiTheme="minorHAnsi" w:eastAsiaTheme="minorEastAsia" w:hAnsiTheme="minorHAnsi" w:cstheme="minorBidi"/>
          <w:noProof/>
          <w:color w:val="auto"/>
          <w:sz w:val="22"/>
          <w:szCs w:val="22"/>
          <w:shd w:val="clear" w:color="auto" w:fill="auto"/>
        </w:rPr>
      </w:pPr>
      <w:ins w:id="85"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"_Toc314326072"</w:instrText>
        </w:r>
        <w:r w:rsidRPr="00C13E89">
          <w:rPr>
            <w:rStyle w:val="Hyperlink"/>
            <w:noProof/>
          </w:rPr>
          <w:instrText xml:space="preserve"> </w:instrText>
        </w:r>
        <w:r w:rsidRPr="00C13E89">
          <w:rPr>
            <w:rStyle w:val="Hyperlink"/>
            <w:noProof/>
          </w:rPr>
          <w:fldChar w:fldCharType="separate"/>
        </w:r>
        <w:r w:rsidRPr="00C13E89">
          <w:rPr>
            <w:rStyle w:val="Hyperlink"/>
            <w:noProof/>
          </w:rPr>
          <w:t>8. Description of SBOL</w:t>
        </w:r>
        <w:r>
          <w:rPr>
            <w:noProof/>
            <w:webHidden/>
          </w:rPr>
          <w:tab/>
        </w:r>
        <w:r>
          <w:rPr>
            <w:noProof/>
            <w:webHidden/>
          </w:rPr>
          <w:fldChar w:fldCharType="begin"/>
        </w:r>
        <w:r>
          <w:rPr>
            <w:noProof/>
            <w:webHidden/>
          </w:rPr>
          <w:instrText xml:space="preserve"> PAGEREF _Toc314326072 \h </w:instrText>
        </w:r>
      </w:ins>
      <w:r>
        <w:rPr>
          <w:noProof/>
          <w:webHidden/>
        </w:rPr>
      </w:r>
      <w:r>
        <w:rPr>
          <w:noProof/>
          <w:webHidden/>
        </w:rPr>
        <w:fldChar w:fldCharType="separate"/>
      </w:r>
      <w:ins w:id="86" w:author="Michal Galdzicki" w:date="2012-01-14T17:39:00Z">
        <w:r w:rsidR="003D722A">
          <w:rPr>
            <w:noProof/>
            <w:webHidden/>
          </w:rPr>
          <w:t>9</w:t>
        </w:r>
      </w:ins>
      <w:ins w:id="87" w:author="Michal Galdzicki" w:date="2012-01-14T17:38:00Z">
        <w:r>
          <w:rPr>
            <w:noProof/>
            <w:webHidden/>
          </w:rPr>
          <w:fldChar w:fldCharType="end"/>
        </w:r>
        <w:r w:rsidRPr="00C13E89">
          <w:rPr>
            <w:rStyle w:val="Hyperlink"/>
            <w:noProof/>
          </w:rPr>
          <w:fldChar w:fldCharType="end"/>
        </w:r>
      </w:ins>
    </w:p>
    <w:p w:rsidR="00BC4669" w:rsidRDefault="00BC4669">
      <w:pPr>
        <w:pStyle w:val="TOC2"/>
        <w:tabs>
          <w:tab w:val="right" w:leader="dot" w:pos="9710"/>
        </w:tabs>
        <w:rPr>
          <w:ins w:id="88" w:author="Michal Galdzicki" w:date="2012-01-14T17:38:00Z"/>
          <w:rFonts w:asciiTheme="minorHAnsi" w:eastAsiaTheme="minorEastAsia" w:hAnsiTheme="minorHAnsi" w:cstheme="minorBidi"/>
          <w:noProof/>
          <w:color w:val="auto"/>
          <w:sz w:val="22"/>
          <w:szCs w:val="22"/>
          <w:shd w:val="clear" w:color="auto" w:fill="auto"/>
        </w:rPr>
      </w:pPr>
      <w:ins w:id="89"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"_Toc314326073"</w:instrText>
        </w:r>
        <w:r w:rsidRPr="00C13E89">
          <w:rPr>
            <w:rStyle w:val="Hyperlink"/>
            <w:noProof/>
          </w:rPr>
          <w:instrText xml:space="preserve"> </w:instrText>
        </w:r>
        <w:r w:rsidRPr="00C13E89">
          <w:rPr>
            <w:rStyle w:val="Hyperlink"/>
            <w:noProof/>
          </w:rPr>
          <w:fldChar w:fldCharType="separate"/>
        </w:r>
        <w:r w:rsidRPr="00C13E89">
          <w:rPr>
            <w:rStyle w:val="Hyperlink"/>
            <w:noProof/>
          </w:rPr>
          <w:t>8.1 Overview of SBOL</w:t>
        </w:r>
        <w:r>
          <w:rPr>
            <w:noProof/>
            <w:webHidden/>
          </w:rPr>
          <w:tab/>
        </w:r>
        <w:r>
          <w:rPr>
            <w:noProof/>
            <w:webHidden/>
          </w:rPr>
          <w:fldChar w:fldCharType="begin"/>
        </w:r>
        <w:r>
          <w:rPr>
            <w:noProof/>
            <w:webHidden/>
          </w:rPr>
          <w:instrText xml:space="preserve"> PAGEREF _Toc314326073 \h </w:instrText>
        </w:r>
      </w:ins>
      <w:r>
        <w:rPr>
          <w:noProof/>
          <w:webHidden/>
        </w:rPr>
      </w:r>
      <w:r>
        <w:rPr>
          <w:noProof/>
          <w:webHidden/>
        </w:rPr>
        <w:fldChar w:fldCharType="separate"/>
      </w:r>
      <w:ins w:id="90" w:author="Michal Galdzicki" w:date="2012-01-14T17:39:00Z">
        <w:r w:rsidR="003D722A">
          <w:rPr>
            <w:noProof/>
            <w:webHidden/>
          </w:rPr>
          <w:t>9</w:t>
        </w:r>
      </w:ins>
      <w:ins w:id="91" w:author="Michal Galdzicki" w:date="2012-01-14T17:38:00Z">
        <w:r>
          <w:rPr>
            <w:noProof/>
            <w:webHidden/>
          </w:rPr>
          <w:fldChar w:fldCharType="end"/>
        </w:r>
        <w:r w:rsidRPr="00C13E89">
          <w:rPr>
            <w:rStyle w:val="Hyperlink"/>
            <w:noProof/>
          </w:rPr>
          <w:fldChar w:fldCharType="end"/>
        </w:r>
      </w:ins>
    </w:p>
    <w:p w:rsidR="00BC4669" w:rsidRDefault="00BC4669">
      <w:pPr>
        <w:pStyle w:val="TOC2"/>
        <w:tabs>
          <w:tab w:val="right" w:leader="dot" w:pos="9710"/>
        </w:tabs>
        <w:rPr>
          <w:ins w:id="92" w:author="Michal Galdzicki" w:date="2012-01-14T17:38:00Z"/>
          <w:rFonts w:asciiTheme="minorHAnsi" w:eastAsiaTheme="minorEastAsia" w:hAnsiTheme="minorHAnsi" w:cstheme="minorBidi"/>
          <w:noProof/>
          <w:color w:val="auto"/>
          <w:sz w:val="22"/>
          <w:szCs w:val="22"/>
          <w:shd w:val="clear" w:color="auto" w:fill="auto"/>
        </w:rPr>
      </w:pPr>
      <w:ins w:id="93"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"_Toc314326074"</w:instrText>
        </w:r>
        <w:r w:rsidRPr="00C13E89">
          <w:rPr>
            <w:rStyle w:val="Hyperlink"/>
            <w:noProof/>
          </w:rPr>
          <w:instrText xml:space="preserve"> </w:instrText>
        </w:r>
        <w:r w:rsidRPr="00C13E89">
          <w:rPr>
            <w:rStyle w:val="Hyperlink"/>
            <w:noProof/>
          </w:rPr>
          <w:fldChar w:fldCharType="separate"/>
        </w:r>
        <w:r w:rsidRPr="00C13E89">
          <w:rPr>
            <w:rStyle w:val="Hyperlink"/>
            <w:noProof/>
          </w:rPr>
          <w:t>8.2 Conventions</w:t>
        </w:r>
        <w:r>
          <w:rPr>
            <w:noProof/>
            <w:webHidden/>
          </w:rPr>
          <w:tab/>
        </w:r>
        <w:r>
          <w:rPr>
            <w:noProof/>
            <w:webHidden/>
          </w:rPr>
          <w:fldChar w:fldCharType="begin"/>
        </w:r>
        <w:r>
          <w:rPr>
            <w:noProof/>
            <w:webHidden/>
          </w:rPr>
          <w:instrText xml:space="preserve"> PAGEREF _Toc314326074 \h </w:instrText>
        </w:r>
      </w:ins>
      <w:r>
        <w:rPr>
          <w:noProof/>
          <w:webHidden/>
        </w:rPr>
      </w:r>
      <w:r>
        <w:rPr>
          <w:noProof/>
          <w:webHidden/>
        </w:rPr>
        <w:fldChar w:fldCharType="separate"/>
      </w:r>
      <w:ins w:id="94" w:author="Michal Galdzicki" w:date="2012-01-14T17:39:00Z">
        <w:r w:rsidR="003D722A">
          <w:rPr>
            <w:noProof/>
            <w:webHidden/>
          </w:rPr>
          <w:t>9</w:t>
        </w:r>
      </w:ins>
      <w:ins w:id="95" w:author="Michal Galdzicki" w:date="2012-01-14T17:38:00Z">
        <w:r>
          <w:rPr>
            <w:noProof/>
            <w:webHidden/>
          </w:rPr>
          <w:fldChar w:fldCharType="end"/>
        </w:r>
        <w:r w:rsidRPr="00C13E89">
          <w:rPr>
            <w:rStyle w:val="Hyperlink"/>
            <w:noProof/>
          </w:rPr>
          <w:fldChar w:fldCharType="end"/>
        </w:r>
      </w:ins>
    </w:p>
    <w:p w:rsidR="00BC4669" w:rsidRDefault="00BC4669">
      <w:pPr>
        <w:pStyle w:val="TOC3"/>
        <w:tabs>
          <w:tab w:val="right" w:leader="dot" w:pos="9710"/>
        </w:tabs>
        <w:rPr>
          <w:ins w:id="96" w:author="Michal Galdzicki" w:date="2012-01-14T17:38:00Z"/>
          <w:rFonts w:asciiTheme="minorHAnsi" w:eastAsiaTheme="minorEastAsia" w:hAnsiTheme="minorHAnsi" w:cstheme="minorBidi"/>
          <w:noProof/>
          <w:color w:val="auto"/>
          <w:sz w:val="22"/>
          <w:szCs w:val="22"/>
          <w:shd w:val="clear" w:color="auto" w:fill="auto"/>
        </w:rPr>
      </w:pPr>
      <w:ins w:id="97"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"_Toc314326075"</w:instrText>
        </w:r>
        <w:r w:rsidRPr="00C13E89">
          <w:rPr>
            <w:rStyle w:val="Hyperlink"/>
            <w:noProof/>
          </w:rPr>
          <w:instrText xml:space="preserve"> </w:instrText>
        </w:r>
        <w:r w:rsidRPr="00C13E89">
          <w:rPr>
            <w:rStyle w:val="Hyperlink"/>
            <w:noProof/>
          </w:rPr>
          <w:fldChar w:fldCharType="separate"/>
        </w:r>
        <w:r w:rsidRPr="00C13E89">
          <w:rPr>
            <w:rStyle w:val="Hyperlink"/>
            <w:noProof/>
          </w:rPr>
          <w:t>8.2.1 SBOL versions and releases</w:t>
        </w:r>
        <w:r>
          <w:rPr>
            <w:noProof/>
            <w:webHidden/>
          </w:rPr>
          <w:tab/>
        </w:r>
        <w:r>
          <w:rPr>
            <w:noProof/>
            <w:webHidden/>
          </w:rPr>
          <w:fldChar w:fldCharType="begin"/>
        </w:r>
        <w:r>
          <w:rPr>
            <w:noProof/>
            <w:webHidden/>
          </w:rPr>
          <w:instrText xml:space="preserve"> PAGEREF _Toc314326075 \h </w:instrText>
        </w:r>
      </w:ins>
      <w:r>
        <w:rPr>
          <w:noProof/>
          <w:webHidden/>
        </w:rPr>
      </w:r>
      <w:r>
        <w:rPr>
          <w:noProof/>
          <w:webHidden/>
        </w:rPr>
        <w:fldChar w:fldCharType="separate"/>
      </w:r>
      <w:ins w:id="98" w:author="Michal Galdzicki" w:date="2012-01-14T17:39:00Z">
        <w:r w:rsidR="003D722A">
          <w:rPr>
            <w:noProof/>
            <w:webHidden/>
          </w:rPr>
          <w:t>10</w:t>
        </w:r>
      </w:ins>
      <w:ins w:id="99" w:author="Michal Galdzicki" w:date="2012-01-14T17:38:00Z">
        <w:r>
          <w:rPr>
            <w:noProof/>
            <w:webHidden/>
          </w:rPr>
          <w:fldChar w:fldCharType="end"/>
        </w:r>
        <w:r w:rsidRPr="00C13E89">
          <w:rPr>
            <w:rStyle w:val="Hyperlink"/>
            <w:noProof/>
          </w:rPr>
          <w:fldChar w:fldCharType="end"/>
        </w:r>
      </w:ins>
    </w:p>
    <w:p w:rsidR="00BC4669" w:rsidRDefault="00BC4669">
      <w:pPr>
        <w:pStyle w:val="TOC2"/>
        <w:tabs>
          <w:tab w:val="right" w:leader="dot" w:pos="9710"/>
        </w:tabs>
        <w:rPr>
          <w:ins w:id="100" w:author="Michal Galdzicki" w:date="2012-01-14T17:38:00Z"/>
          <w:rFonts w:asciiTheme="minorHAnsi" w:eastAsiaTheme="minorEastAsia" w:hAnsiTheme="minorHAnsi" w:cstheme="minorBidi"/>
          <w:noProof/>
          <w:color w:val="auto"/>
          <w:sz w:val="22"/>
          <w:szCs w:val="22"/>
          <w:shd w:val="clear" w:color="auto" w:fill="auto"/>
        </w:rPr>
      </w:pPr>
      <w:ins w:id="101"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"_Toc314326076"</w:instrText>
        </w:r>
        <w:r w:rsidRPr="00C13E89">
          <w:rPr>
            <w:rStyle w:val="Hyperlink"/>
            <w:noProof/>
          </w:rPr>
          <w:instrText xml:space="preserve"> </w:instrText>
        </w:r>
        <w:r w:rsidRPr="00C13E89">
          <w:rPr>
            <w:rStyle w:val="Hyperlink"/>
            <w:noProof/>
          </w:rPr>
          <w:fldChar w:fldCharType="separate"/>
        </w:r>
        <w:r w:rsidRPr="00C13E89">
          <w:rPr>
            <w:rStyle w:val="Hyperlink"/>
            <w:noProof/>
          </w:rPr>
          <w:t>8.3. SBOL vocabulary</w:t>
        </w:r>
        <w:r>
          <w:rPr>
            <w:noProof/>
            <w:webHidden/>
          </w:rPr>
          <w:tab/>
        </w:r>
        <w:r>
          <w:rPr>
            <w:noProof/>
            <w:webHidden/>
          </w:rPr>
          <w:fldChar w:fldCharType="begin"/>
        </w:r>
        <w:r>
          <w:rPr>
            <w:noProof/>
            <w:webHidden/>
          </w:rPr>
          <w:instrText xml:space="preserve"> PAGEREF _Toc314326076 \h </w:instrText>
        </w:r>
      </w:ins>
      <w:r>
        <w:rPr>
          <w:noProof/>
          <w:webHidden/>
        </w:rPr>
      </w:r>
      <w:r>
        <w:rPr>
          <w:noProof/>
          <w:webHidden/>
        </w:rPr>
        <w:fldChar w:fldCharType="separate"/>
      </w:r>
      <w:ins w:id="102" w:author="Michal Galdzicki" w:date="2012-01-14T17:39:00Z">
        <w:r w:rsidR="003D722A">
          <w:rPr>
            <w:noProof/>
            <w:webHidden/>
          </w:rPr>
          <w:t>10</w:t>
        </w:r>
      </w:ins>
      <w:ins w:id="103" w:author="Michal Galdzicki" w:date="2012-01-14T17:38:00Z">
        <w:r>
          <w:rPr>
            <w:noProof/>
            <w:webHidden/>
          </w:rPr>
          <w:fldChar w:fldCharType="end"/>
        </w:r>
        <w:r w:rsidRPr="00C13E89">
          <w:rPr>
            <w:rStyle w:val="Hyperlink"/>
            <w:noProof/>
          </w:rPr>
          <w:fldChar w:fldCharType="end"/>
        </w:r>
      </w:ins>
    </w:p>
    <w:p w:rsidR="00BC4669" w:rsidRDefault="00BC4669">
      <w:pPr>
        <w:pStyle w:val="TOC3"/>
        <w:tabs>
          <w:tab w:val="right" w:leader="dot" w:pos="9710"/>
        </w:tabs>
        <w:rPr>
          <w:ins w:id="104" w:author="Michal Galdzicki" w:date="2012-01-14T17:38:00Z"/>
          <w:rFonts w:asciiTheme="minorHAnsi" w:eastAsiaTheme="minorEastAsia" w:hAnsiTheme="minorHAnsi" w:cstheme="minorBidi"/>
          <w:noProof/>
          <w:color w:val="auto"/>
          <w:sz w:val="22"/>
          <w:szCs w:val="22"/>
          <w:shd w:val="clear" w:color="auto" w:fill="auto"/>
        </w:rPr>
      </w:pPr>
      <w:ins w:id="105"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"_Toc314326077"</w:instrText>
        </w:r>
        <w:r w:rsidRPr="00C13E89">
          <w:rPr>
            <w:rStyle w:val="Hyperlink"/>
            <w:noProof/>
          </w:rPr>
          <w:instrText xml:space="preserve"> </w:instrText>
        </w:r>
        <w:r w:rsidRPr="00C13E89">
          <w:rPr>
            <w:rStyle w:val="Hyperlink"/>
            <w:noProof/>
          </w:rPr>
          <w:fldChar w:fldCharType="separate"/>
        </w:r>
        <w:r w:rsidRPr="00C13E89">
          <w:rPr>
            <w:rStyle w:val="Hyperlink"/>
            <w:noProof/>
          </w:rPr>
          <w:t>8.3.1 Core</w:t>
        </w:r>
        <w:r>
          <w:rPr>
            <w:noProof/>
            <w:webHidden/>
          </w:rPr>
          <w:tab/>
        </w:r>
        <w:r>
          <w:rPr>
            <w:noProof/>
            <w:webHidden/>
          </w:rPr>
          <w:fldChar w:fldCharType="begin"/>
        </w:r>
        <w:r>
          <w:rPr>
            <w:noProof/>
            <w:webHidden/>
          </w:rPr>
          <w:instrText xml:space="preserve"> PAGEREF _Toc314326077 \h </w:instrText>
        </w:r>
      </w:ins>
      <w:r>
        <w:rPr>
          <w:noProof/>
          <w:webHidden/>
        </w:rPr>
      </w:r>
      <w:r>
        <w:rPr>
          <w:noProof/>
          <w:webHidden/>
        </w:rPr>
        <w:fldChar w:fldCharType="separate"/>
      </w:r>
      <w:ins w:id="106" w:author="Michal Galdzicki" w:date="2012-01-14T17:39:00Z">
        <w:r w:rsidR="003D722A">
          <w:rPr>
            <w:noProof/>
            <w:webHidden/>
          </w:rPr>
          <w:t>11</w:t>
        </w:r>
      </w:ins>
      <w:ins w:id="107" w:author="Michal Galdzicki" w:date="2012-01-14T17:38:00Z">
        <w:r>
          <w:rPr>
            <w:noProof/>
            <w:webHidden/>
          </w:rPr>
          <w:fldChar w:fldCharType="end"/>
        </w:r>
        <w:r w:rsidRPr="00C13E89">
          <w:rPr>
            <w:rStyle w:val="Hyperlink"/>
            <w:noProof/>
          </w:rPr>
          <w:fldChar w:fldCharType="end"/>
        </w:r>
      </w:ins>
    </w:p>
    <w:p w:rsidR="00BC4669" w:rsidRDefault="00BC4669">
      <w:pPr>
        <w:pStyle w:val="TOC2"/>
        <w:tabs>
          <w:tab w:val="right" w:leader="dot" w:pos="9710"/>
        </w:tabs>
        <w:rPr>
          <w:ins w:id="108" w:author="Michal Galdzicki" w:date="2012-01-14T17:38:00Z"/>
          <w:rFonts w:asciiTheme="minorHAnsi" w:eastAsiaTheme="minorEastAsia" w:hAnsiTheme="minorHAnsi" w:cstheme="minorBidi"/>
          <w:noProof/>
          <w:color w:val="auto"/>
          <w:sz w:val="22"/>
          <w:szCs w:val="22"/>
          <w:shd w:val="clear" w:color="auto" w:fill="auto"/>
        </w:rPr>
      </w:pPr>
      <w:ins w:id="109"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"_Toc314326078"</w:instrText>
        </w:r>
        <w:r w:rsidRPr="00C13E89">
          <w:rPr>
            <w:rStyle w:val="Hyperlink"/>
            <w:noProof/>
          </w:rPr>
          <w:instrText xml:space="preserve"> </w:instrText>
        </w:r>
        <w:r w:rsidRPr="00C13E89">
          <w:rPr>
            <w:rStyle w:val="Hyperlink"/>
            <w:noProof/>
          </w:rPr>
          <w:fldChar w:fldCharType="separate"/>
        </w:r>
        <w:r w:rsidRPr="00C13E89">
          <w:rPr>
            <w:rStyle w:val="Hyperlink"/>
            <w:noProof/>
          </w:rPr>
          <w:t>8.4 Definition of the SBOL Core Data Model</w:t>
        </w:r>
        <w:r>
          <w:rPr>
            <w:noProof/>
            <w:webHidden/>
          </w:rPr>
          <w:tab/>
        </w:r>
        <w:r>
          <w:rPr>
            <w:noProof/>
            <w:webHidden/>
          </w:rPr>
          <w:fldChar w:fldCharType="begin"/>
        </w:r>
        <w:r>
          <w:rPr>
            <w:noProof/>
            <w:webHidden/>
          </w:rPr>
          <w:instrText xml:space="preserve"> PAGEREF _Toc314326078 \h </w:instrText>
        </w:r>
      </w:ins>
      <w:r>
        <w:rPr>
          <w:noProof/>
          <w:webHidden/>
        </w:rPr>
      </w:r>
      <w:r>
        <w:rPr>
          <w:noProof/>
          <w:webHidden/>
        </w:rPr>
        <w:fldChar w:fldCharType="separate"/>
      </w:r>
      <w:ins w:id="110" w:author="Michal Galdzicki" w:date="2012-01-14T17:39:00Z">
        <w:r w:rsidR="003D722A">
          <w:rPr>
            <w:noProof/>
            <w:webHidden/>
          </w:rPr>
          <w:t>12</w:t>
        </w:r>
      </w:ins>
      <w:ins w:id="111" w:author="Michal Galdzicki" w:date="2012-01-14T17:38:00Z">
        <w:r>
          <w:rPr>
            <w:noProof/>
            <w:webHidden/>
          </w:rPr>
          <w:fldChar w:fldCharType="end"/>
        </w:r>
        <w:r w:rsidRPr="00C13E89">
          <w:rPr>
            <w:rStyle w:val="Hyperlink"/>
            <w:noProof/>
          </w:rPr>
          <w:fldChar w:fldCharType="end"/>
        </w:r>
      </w:ins>
    </w:p>
    <w:p w:rsidR="00BC4669" w:rsidRDefault="00BC4669">
      <w:pPr>
        <w:pStyle w:val="TOC2"/>
        <w:tabs>
          <w:tab w:val="right" w:leader="dot" w:pos="9710"/>
        </w:tabs>
        <w:rPr>
          <w:ins w:id="112" w:author="Michal Galdzicki" w:date="2012-01-14T17:38:00Z"/>
          <w:rFonts w:asciiTheme="minorHAnsi" w:eastAsiaTheme="minorEastAsia" w:hAnsiTheme="minorHAnsi" w:cstheme="minorBidi"/>
          <w:noProof/>
          <w:color w:val="auto"/>
          <w:sz w:val="22"/>
          <w:szCs w:val="22"/>
          <w:shd w:val="clear" w:color="auto" w:fill="auto"/>
        </w:rPr>
      </w:pPr>
      <w:ins w:id="113"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"_Toc314326079"</w:instrText>
        </w:r>
        <w:r w:rsidRPr="00C13E89">
          <w:rPr>
            <w:rStyle w:val="Hyperlink"/>
            <w:noProof/>
          </w:rPr>
          <w:instrText xml:space="preserve"> </w:instrText>
        </w:r>
        <w:r w:rsidRPr="00C13E89">
          <w:rPr>
            <w:rStyle w:val="Hyperlink"/>
            <w:noProof/>
          </w:rPr>
          <w:fldChar w:fldCharType="separate"/>
        </w:r>
        <w:r w:rsidRPr="00C13E89">
          <w:rPr>
            <w:rStyle w:val="Hyperlink"/>
            <w:noProof/>
          </w:rPr>
          <w:t>8.5 SBOL Core Model Classes</w:t>
        </w:r>
        <w:r>
          <w:rPr>
            <w:noProof/>
            <w:webHidden/>
          </w:rPr>
          <w:tab/>
        </w:r>
        <w:r>
          <w:rPr>
            <w:noProof/>
            <w:webHidden/>
          </w:rPr>
          <w:fldChar w:fldCharType="begin"/>
        </w:r>
        <w:r>
          <w:rPr>
            <w:noProof/>
            <w:webHidden/>
          </w:rPr>
          <w:instrText xml:space="preserve"> PAGEREF _Toc314326079 \h </w:instrText>
        </w:r>
      </w:ins>
      <w:r>
        <w:rPr>
          <w:noProof/>
          <w:webHidden/>
        </w:rPr>
      </w:r>
      <w:r>
        <w:rPr>
          <w:noProof/>
          <w:webHidden/>
        </w:rPr>
        <w:fldChar w:fldCharType="separate"/>
      </w:r>
      <w:ins w:id="114" w:author="Michal Galdzicki" w:date="2012-01-14T17:39:00Z">
        <w:r w:rsidR="003D722A">
          <w:rPr>
            <w:noProof/>
            <w:webHidden/>
          </w:rPr>
          <w:t>13</w:t>
        </w:r>
      </w:ins>
      <w:ins w:id="115" w:author="Michal Galdzicki" w:date="2012-01-14T17:38:00Z">
        <w:r>
          <w:rPr>
            <w:noProof/>
            <w:webHidden/>
          </w:rPr>
          <w:fldChar w:fldCharType="end"/>
        </w:r>
        <w:r w:rsidRPr="00C13E89">
          <w:rPr>
            <w:rStyle w:val="Hyperlink"/>
            <w:noProof/>
          </w:rPr>
          <w:fldChar w:fldCharType="end"/>
        </w:r>
      </w:ins>
    </w:p>
    <w:p w:rsidR="00BC4669" w:rsidRDefault="00BC4669">
      <w:pPr>
        <w:pStyle w:val="TOC3"/>
        <w:tabs>
          <w:tab w:val="right" w:leader="dot" w:pos="9710"/>
        </w:tabs>
        <w:rPr>
          <w:ins w:id="116" w:author="Michal Galdzicki" w:date="2012-01-14T17:38:00Z"/>
          <w:rFonts w:asciiTheme="minorHAnsi" w:eastAsiaTheme="minorEastAsia" w:hAnsiTheme="minorHAnsi" w:cstheme="minorBidi"/>
          <w:noProof/>
          <w:color w:val="auto"/>
          <w:sz w:val="22"/>
          <w:szCs w:val="22"/>
          <w:shd w:val="clear" w:color="auto" w:fill="auto"/>
        </w:rPr>
      </w:pPr>
      <w:ins w:id="117"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"_Toc314326080"</w:instrText>
        </w:r>
        <w:r w:rsidRPr="00C13E89">
          <w:rPr>
            <w:rStyle w:val="Hyperlink"/>
            <w:noProof/>
          </w:rPr>
          <w:instrText xml:space="preserve"> </w:instrText>
        </w:r>
        <w:r w:rsidRPr="00C13E89">
          <w:rPr>
            <w:rStyle w:val="Hyperlink"/>
            <w:noProof/>
          </w:rPr>
          <w:fldChar w:fldCharType="separate"/>
        </w:r>
        <w:r w:rsidRPr="00C13E89">
          <w:rPr>
            <w:rStyle w:val="Hyperlink"/>
            <w:noProof/>
          </w:rPr>
          <w:t>8.5.1 DnaComponent:</w:t>
        </w:r>
        <w:r>
          <w:rPr>
            <w:noProof/>
            <w:webHidden/>
          </w:rPr>
          <w:tab/>
        </w:r>
        <w:r>
          <w:rPr>
            <w:noProof/>
            <w:webHidden/>
          </w:rPr>
          <w:fldChar w:fldCharType="begin"/>
        </w:r>
        <w:r>
          <w:rPr>
            <w:noProof/>
            <w:webHidden/>
          </w:rPr>
          <w:instrText xml:space="preserve"> PAGEREF _Toc314326080 \h </w:instrText>
        </w:r>
      </w:ins>
      <w:r>
        <w:rPr>
          <w:noProof/>
          <w:webHidden/>
        </w:rPr>
      </w:r>
      <w:r>
        <w:rPr>
          <w:noProof/>
          <w:webHidden/>
        </w:rPr>
        <w:fldChar w:fldCharType="separate"/>
      </w:r>
      <w:ins w:id="118" w:author="Michal Galdzicki" w:date="2012-01-14T17:39:00Z">
        <w:r w:rsidR="003D722A">
          <w:rPr>
            <w:noProof/>
            <w:webHidden/>
          </w:rPr>
          <w:t>13</w:t>
        </w:r>
      </w:ins>
      <w:ins w:id="119" w:author="Michal Galdzicki" w:date="2012-01-14T17:38:00Z">
        <w:r>
          <w:rPr>
            <w:noProof/>
            <w:webHidden/>
          </w:rPr>
          <w:fldChar w:fldCharType="end"/>
        </w:r>
        <w:r w:rsidRPr="00C13E89">
          <w:rPr>
            <w:rStyle w:val="Hyperlink"/>
            <w:noProof/>
          </w:rPr>
          <w:fldChar w:fldCharType="end"/>
        </w:r>
      </w:ins>
    </w:p>
    <w:p w:rsidR="00BC4669" w:rsidRDefault="00BC4669">
      <w:pPr>
        <w:pStyle w:val="TOC3"/>
        <w:tabs>
          <w:tab w:val="right" w:leader="dot" w:pos="9710"/>
        </w:tabs>
        <w:rPr>
          <w:ins w:id="120" w:author="Michal Galdzicki" w:date="2012-01-14T17:38:00Z"/>
          <w:rFonts w:asciiTheme="minorHAnsi" w:eastAsiaTheme="minorEastAsia" w:hAnsiTheme="minorHAnsi" w:cstheme="minorBidi"/>
          <w:noProof/>
          <w:color w:val="auto"/>
          <w:sz w:val="22"/>
          <w:szCs w:val="22"/>
          <w:shd w:val="clear" w:color="auto" w:fill="auto"/>
        </w:rPr>
      </w:pPr>
      <w:ins w:id="121"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"_Toc314326081"</w:instrText>
        </w:r>
        <w:r w:rsidRPr="00C13E89">
          <w:rPr>
            <w:rStyle w:val="Hyperlink"/>
            <w:noProof/>
          </w:rPr>
          <w:instrText xml:space="preserve"> </w:instrText>
        </w:r>
        <w:r w:rsidRPr="00C13E89">
          <w:rPr>
            <w:rStyle w:val="Hyperlink"/>
            <w:noProof/>
          </w:rPr>
          <w:fldChar w:fldCharType="separate"/>
        </w:r>
        <w:r w:rsidRPr="00C13E89">
          <w:rPr>
            <w:rStyle w:val="Hyperlink"/>
            <w:noProof/>
          </w:rPr>
          <w:t>8.5.2 DnaSequence:</w:t>
        </w:r>
        <w:r>
          <w:rPr>
            <w:noProof/>
            <w:webHidden/>
          </w:rPr>
          <w:tab/>
        </w:r>
        <w:r>
          <w:rPr>
            <w:noProof/>
            <w:webHidden/>
          </w:rPr>
          <w:fldChar w:fldCharType="begin"/>
        </w:r>
        <w:r>
          <w:rPr>
            <w:noProof/>
            <w:webHidden/>
          </w:rPr>
          <w:instrText xml:space="preserve"> PAGEREF _Toc314326081 \h </w:instrText>
        </w:r>
      </w:ins>
      <w:r>
        <w:rPr>
          <w:noProof/>
          <w:webHidden/>
        </w:rPr>
      </w:r>
      <w:r>
        <w:rPr>
          <w:noProof/>
          <w:webHidden/>
        </w:rPr>
        <w:fldChar w:fldCharType="separate"/>
      </w:r>
      <w:ins w:id="122" w:author="Michal Galdzicki" w:date="2012-01-14T17:39:00Z">
        <w:r w:rsidR="003D722A">
          <w:rPr>
            <w:noProof/>
            <w:webHidden/>
          </w:rPr>
          <w:t>14</w:t>
        </w:r>
      </w:ins>
      <w:ins w:id="123" w:author="Michal Galdzicki" w:date="2012-01-14T17:38:00Z">
        <w:r>
          <w:rPr>
            <w:noProof/>
            <w:webHidden/>
          </w:rPr>
          <w:fldChar w:fldCharType="end"/>
        </w:r>
        <w:r w:rsidRPr="00C13E89">
          <w:rPr>
            <w:rStyle w:val="Hyperlink"/>
            <w:noProof/>
          </w:rPr>
          <w:fldChar w:fldCharType="end"/>
        </w:r>
      </w:ins>
    </w:p>
    <w:p w:rsidR="00BC4669" w:rsidRDefault="00BC4669">
      <w:pPr>
        <w:pStyle w:val="TOC3"/>
        <w:tabs>
          <w:tab w:val="right" w:leader="dot" w:pos="9710"/>
        </w:tabs>
        <w:rPr>
          <w:ins w:id="124" w:author="Michal Galdzicki" w:date="2012-01-14T17:38:00Z"/>
          <w:rFonts w:asciiTheme="minorHAnsi" w:eastAsiaTheme="minorEastAsia" w:hAnsiTheme="minorHAnsi" w:cstheme="minorBidi"/>
          <w:noProof/>
          <w:color w:val="auto"/>
          <w:sz w:val="22"/>
          <w:szCs w:val="22"/>
          <w:shd w:val="clear" w:color="auto" w:fill="auto"/>
        </w:rPr>
      </w:pPr>
      <w:ins w:id="125"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"_Toc314326082"</w:instrText>
        </w:r>
        <w:r w:rsidRPr="00C13E89">
          <w:rPr>
            <w:rStyle w:val="Hyperlink"/>
            <w:noProof/>
          </w:rPr>
          <w:instrText xml:space="preserve"> </w:instrText>
        </w:r>
        <w:r w:rsidRPr="00C13E89">
          <w:rPr>
            <w:rStyle w:val="Hyperlink"/>
            <w:noProof/>
          </w:rPr>
          <w:fldChar w:fldCharType="separate"/>
        </w:r>
        <w:r w:rsidRPr="00C13E89">
          <w:rPr>
            <w:rStyle w:val="Hyperlink"/>
            <w:noProof/>
          </w:rPr>
          <w:t>8.5.3 SequenceAnnotation:</w:t>
        </w:r>
        <w:r>
          <w:rPr>
            <w:noProof/>
            <w:webHidden/>
          </w:rPr>
          <w:tab/>
        </w:r>
        <w:r>
          <w:rPr>
            <w:noProof/>
            <w:webHidden/>
          </w:rPr>
          <w:fldChar w:fldCharType="begin"/>
        </w:r>
        <w:r>
          <w:rPr>
            <w:noProof/>
            <w:webHidden/>
          </w:rPr>
          <w:instrText xml:space="preserve"> PAGEREF _Toc314326082 \h </w:instrText>
        </w:r>
      </w:ins>
      <w:r>
        <w:rPr>
          <w:noProof/>
          <w:webHidden/>
        </w:rPr>
      </w:r>
      <w:r>
        <w:rPr>
          <w:noProof/>
          <w:webHidden/>
        </w:rPr>
        <w:fldChar w:fldCharType="separate"/>
      </w:r>
      <w:ins w:id="126" w:author="Michal Galdzicki" w:date="2012-01-14T17:39:00Z">
        <w:r w:rsidR="003D722A">
          <w:rPr>
            <w:noProof/>
            <w:webHidden/>
          </w:rPr>
          <w:t>15</w:t>
        </w:r>
      </w:ins>
      <w:ins w:id="127" w:author="Michal Galdzicki" w:date="2012-01-14T17:38:00Z">
        <w:r>
          <w:rPr>
            <w:noProof/>
            <w:webHidden/>
          </w:rPr>
          <w:fldChar w:fldCharType="end"/>
        </w:r>
        <w:r w:rsidRPr="00C13E89">
          <w:rPr>
            <w:rStyle w:val="Hyperlink"/>
            <w:noProof/>
          </w:rPr>
          <w:fldChar w:fldCharType="end"/>
        </w:r>
      </w:ins>
    </w:p>
    <w:p w:rsidR="00BC4669" w:rsidRDefault="00BC4669">
      <w:pPr>
        <w:pStyle w:val="TOC3"/>
        <w:tabs>
          <w:tab w:val="right" w:leader="dot" w:pos="9710"/>
        </w:tabs>
        <w:rPr>
          <w:ins w:id="128" w:author="Michal Galdzicki" w:date="2012-01-14T17:38:00Z"/>
          <w:rFonts w:asciiTheme="minorHAnsi" w:eastAsiaTheme="minorEastAsia" w:hAnsiTheme="minorHAnsi" w:cstheme="minorBidi"/>
          <w:noProof/>
          <w:color w:val="auto"/>
          <w:sz w:val="22"/>
          <w:szCs w:val="22"/>
          <w:shd w:val="clear" w:color="auto" w:fill="auto"/>
        </w:rPr>
      </w:pPr>
      <w:ins w:id="129"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"_Toc314326083"</w:instrText>
        </w:r>
        <w:r w:rsidRPr="00C13E89">
          <w:rPr>
            <w:rStyle w:val="Hyperlink"/>
            <w:noProof/>
          </w:rPr>
          <w:instrText xml:space="preserve"> </w:instrText>
        </w:r>
        <w:r w:rsidRPr="00C13E89">
          <w:rPr>
            <w:rStyle w:val="Hyperlink"/>
            <w:noProof/>
          </w:rPr>
          <w:fldChar w:fldCharType="separate"/>
        </w:r>
        <w:r w:rsidRPr="00C13E89">
          <w:rPr>
            <w:rStyle w:val="Hyperlink"/>
            <w:noProof/>
          </w:rPr>
          <w:t>8.5.4 Collection:</w:t>
        </w:r>
        <w:r>
          <w:rPr>
            <w:noProof/>
            <w:webHidden/>
          </w:rPr>
          <w:tab/>
        </w:r>
        <w:r>
          <w:rPr>
            <w:noProof/>
            <w:webHidden/>
          </w:rPr>
          <w:fldChar w:fldCharType="begin"/>
        </w:r>
        <w:r>
          <w:rPr>
            <w:noProof/>
            <w:webHidden/>
          </w:rPr>
          <w:instrText xml:space="preserve"> PAGEREF _Toc314326083 \h </w:instrText>
        </w:r>
      </w:ins>
      <w:r>
        <w:rPr>
          <w:noProof/>
          <w:webHidden/>
        </w:rPr>
      </w:r>
      <w:r>
        <w:rPr>
          <w:noProof/>
          <w:webHidden/>
        </w:rPr>
        <w:fldChar w:fldCharType="separate"/>
      </w:r>
      <w:ins w:id="130" w:author="Michal Galdzicki" w:date="2012-01-14T17:39:00Z">
        <w:r w:rsidR="003D722A">
          <w:rPr>
            <w:noProof/>
            <w:webHidden/>
          </w:rPr>
          <w:t>17</w:t>
        </w:r>
      </w:ins>
      <w:ins w:id="131" w:author="Michal Galdzicki" w:date="2012-01-14T17:38:00Z">
        <w:r>
          <w:rPr>
            <w:noProof/>
            <w:webHidden/>
          </w:rPr>
          <w:fldChar w:fldCharType="end"/>
        </w:r>
        <w:r w:rsidRPr="00C13E89">
          <w:rPr>
            <w:rStyle w:val="Hyperlink"/>
            <w:noProof/>
          </w:rPr>
          <w:fldChar w:fldCharType="end"/>
        </w:r>
      </w:ins>
    </w:p>
    <w:p w:rsidR="00BC4669" w:rsidRDefault="00BC4669">
      <w:pPr>
        <w:pStyle w:val="TOC1"/>
        <w:tabs>
          <w:tab w:val="right" w:leader="dot" w:pos="9710"/>
        </w:tabs>
        <w:rPr>
          <w:ins w:id="132" w:author="Michal Galdzicki" w:date="2012-01-14T17:38:00Z"/>
          <w:rFonts w:asciiTheme="minorHAnsi" w:eastAsiaTheme="minorEastAsia" w:hAnsiTheme="minorHAnsi" w:cstheme="minorBidi"/>
          <w:noProof/>
          <w:color w:val="auto"/>
          <w:sz w:val="22"/>
          <w:szCs w:val="22"/>
          <w:shd w:val="clear" w:color="auto" w:fill="auto"/>
        </w:rPr>
      </w:pPr>
      <w:ins w:id="133"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"_Toc314326084"</w:instrText>
        </w:r>
        <w:r w:rsidRPr="00C13E89">
          <w:rPr>
            <w:rStyle w:val="Hyperlink"/>
            <w:noProof/>
          </w:rPr>
          <w:instrText xml:space="preserve"> </w:instrText>
        </w:r>
        <w:r w:rsidRPr="00C13E89">
          <w:rPr>
            <w:rStyle w:val="Hyperlink"/>
            <w:noProof/>
          </w:rPr>
          <w:fldChar w:fldCharType="separate"/>
        </w:r>
        <w:r w:rsidRPr="00C13E89">
          <w:rPr>
            <w:rStyle w:val="Hyperlink"/>
            <w:noProof/>
          </w:rPr>
          <w:t>9. Examples</w:t>
        </w:r>
        <w:r>
          <w:rPr>
            <w:noProof/>
            <w:webHidden/>
          </w:rPr>
          <w:tab/>
        </w:r>
        <w:r>
          <w:rPr>
            <w:noProof/>
            <w:webHidden/>
          </w:rPr>
          <w:fldChar w:fldCharType="begin"/>
        </w:r>
        <w:r>
          <w:rPr>
            <w:noProof/>
            <w:webHidden/>
          </w:rPr>
          <w:instrText xml:space="preserve"> PAGEREF _Toc314326084 \h </w:instrText>
        </w:r>
      </w:ins>
      <w:r>
        <w:rPr>
          <w:noProof/>
          <w:webHidden/>
        </w:rPr>
      </w:r>
      <w:r>
        <w:rPr>
          <w:noProof/>
          <w:webHidden/>
        </w:rPr>
        <w:fldChar w:fldCharType="separate"/>
      </w:r>
      <w:ins w:id="134" w:author="Michal Galdzicki" w:date="2012-01-14T17:39:00Z">
        <w:r w:rsidR="003D722A">
          <w:rPr>
            <w:noProof/>
            <w:webHidden/>
          </w:rPr>
          <w:t>19</w:t>
        </w:r>
      </w:ins>
      <w:ins w:id="135" w:author="Michal Galdzicki" w:date="2012-01-14T17:38:00Z">
        <w:r>
          <w:rPr>
            <w:noProof/>
            <w:webHidden/>
          </w:rPr>
          <w:fldChar w:fldCharType="end"/>
        </w:r>
        <w:r w:rsidRPr="00C13E89">
          <w:rPr>
            <w:rStyle w:val="Hyperlink"/>
            <w:noProof/>
          </w:rPr>
          <w:fldChar w:fldCharType="end"/>
        </w:r>
      </w:ins>
    </w:p>
    <w:p w:rsidR="00BC4669" w:rsidRDefault="00BC4669">
      <w:pPr>
        <w:pStyle w:val="TOC2"/>
        <w:tabs>
          <w:tab w:val="right" w:leader="dot" w:pos="9710"/>
        </w:tabs>
        <w:rPr>
          <w:ins w:id="136" w:author="Michal Galdzicki" w:date="2012-01-14T17:38:00Z"/>
          <w:rFonts w:asciiTheme="minorHAnsi" w:eastAsiaTheme="minorEastAsia" w:hAnsiTheme="minorHAnsi" w:cstheme="minorBidi"/>
          <w:noProof/>
          <w:color w:val="auto"/>
          <w:sz w:val="22"/>
          <w:szCs w:val="22"/>
          <w:shd w:val="clear" w:color="auto" w:fill="auto"/>
        </w:rPr>
      </w:pPr>
      <w:ins w:id="137"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"_Toc314326085"</w:instrText>
        </w:r>
        <w:r w:rsidRPr="00C13E89">
          <w:rPr>
            <w:rStyle w:val="Hyperlink"/>
            <w:noProof/>
          </w:rPr>
          <w:instrText xml:space="preserve"> </w:instrText>
        </w:r>
        <w:r w:rsidRPr="00C13E89">
          <w:rPr>
            <w:rStyle w:val="Hyperlink"/>
            <w:noProof/>
          </w:rPr>
          <w:fldChar w:fldCharType="separate"/>
        </w:r>
        <w:r w:rsidRPr="00C13E89">
          <w:rPr>
            <w:rStyle w:val="Hyperlink"/>
            <w:noProof/>
          </w:rPr>
          <w:t xml:space="preserve">9.1 Annotated Composite </w:t>
        </w:r>
        <w:r w:rsidRPr="00C13E89">
          <w:rPr>
            <w:rStyle w:val="Hyperlink"/>
            <w:i/>
            <w:iCs/>
            <w:noProof/>
          </w:rPr>
          <w:t>DnaComponent</w:t>
        </w:r>
        <w:r>
          <w:rPr>
            <w:noProof/>
            <w:webHidden/>
          </w:rPr>
          <w:tab/>
        </w:r>
        <w:r>
          <w:rPr>
            <w:noProof/>
            <w:webHidden/>
          </w:rPr>
          <w:fldChar w:fldCharType="begin"/>
        </w:r>
        <w:r>
          <w:rPr>
            <w:noProof/>
            <w:webHidden/>
          </w:rPr>
          <w:instrText xml:space="preserve"> PAGEREF _Toc314326085 \h </w:instrText>
        </w:r>
      </w:ins>
      <w:r>
        <w:rPr>
          <w:noProof/>
          <w:webHidden/>
        </w:rPr>
      </w:r>
      <w:r>
        <w:rPr>
          <w:noProof/>
          <w:webHidden/>
        </w:rPr>
        <w:fldChar w:fldCharType="separate"/>
      </w:r>
      <w:ins w:id="138" w:author="Michal Galdzicki" w:date="2012-01-14T17:39:00Z">
        <w:r w:rsidR="003D722A">
          <w:rPr>
            <w:noProof/>
            <w:webHidden/>
          </w:rPr>
          <w:t>19</w:t>
        </w:r>
      </w:ins>
      <w:ins w:id="139" w:author="Michal Galdzicki" w:date="2012-01-14T17:38:00Z">
        <w:r>
          <w:rPr>
            <w:noProof/>
            <w:webHidden/>
          </w:rPr>
          <w:fldChar w:fldCharType="end"/>
        </w:r>
        <w:r w:rsidRPr="00C13E89">
          <w:rPr>
            <w:rStyle w:val="Hyperlink"/>
            <w:noProof/>
          </w:rPr>
          <w:fldChar w:fldCharType="end"/>
        </w:r>
      </w:ins>
    </w:p>
    <w:p w:rsidR="00BC4669" w:rsidRDefault="00BC4669">
      <w:pPr>
        <w:pStyle w:val="TOC2"/>
        <w:tabs>
          <w:tab w:val="right" w:leader="dot" w:pos="9710"/>
        </w:tabs>
        <w:rPr>
          <w:ins w:id="140" w:author="Michal Galdzicki" w:date="2012-01-14T17:38:00Z"/>
          <w:rFonts w:asciiTheme="minorHAnsi" w:eastAsiaTheme="minorEastAsia" w:hAnsiTheme="minorHAnsi" w:cstheme="minorBidi"/>
          <w:noProof/>
          <w:color w:val="auto"/>
          <w:sz w:val="22"/>
          <w:szCs w:val="22"/>
          <w:shd w:val="clear" w:color="auto" w:fill="auto"/>
        </w:rPr>
      </w:pPr>
      <w:ins w:id="141"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"_Toc314326086"</w:instrText>
        </w:r>
        <w:r w:rsidRPr="00C13E89">
          <w:rPr>
            <w:rStyle w:val="Hyperlink"/>
            <w:noProof/>
          </w:rPr>
          <w:instrText xml:space="preserve"> </w:instrText>
        </w:r>
        <w:r w:rsidRPr="00C13E89">
          <w:rPr>
            <w:rStyle w:val="Hyperlink"/>
            <w:noProof/>
          </w:rPr>
          <w:fldChar w:fldCharType="separate"/>
        </w:r>
        <w:r w:rsidRPr="00C13E89">
          <w:rPr>
            <w:rStyle w:val="Hyperlink"/>
            <w:noProof/>
          </w:rPr>
          <w:t xml:space="preserve">9.2 Multi-Tiered Annotated </w:t>
        </w:r>
        <w:r w:rsidRPr="00C13E89">
          <w:rPr>
            <w:rStyle w:val="Hyperlink"/>
            <w:i/>
            <w:iCs/>
            <w:noProof/>
          </w:rPr>
          <w:t>DnaComponent</w:t>
        </w:r>
        <w:r>
          <w:rPr>
            <w:noProof/>
            <w:webHidden/>
          </w:rPr>
          <w:tab/>
        </w:r>
        <w:r>
          <w:rPr>
            <w:noProof/>
            <w:webHidden/>
          </w:rPr>
          <w:fldChar w:fldCharType="begin"/>
        </w:r>
        <w:r>
          <w:rPr>
            <w:noProof/>
            <w:webHidden/>
          </w:rPr>
          <w:instrText xml:space="preserve"> PAGEREF _Toc314326086 \h </w:instrText>
        </w:r>
      </w:ins>
      <w:r>
        <w:rPr>
          <w:noProof/>
          <w:webHidden/>
        </w:rPr>
      </w:r>
      <w:r>
        <w:rPr>
          <w:noProof/>
          <w:webHidden/>
        </w:rPr>
        <w:fldChar w:fldCharType="separate"/>
      </w:r>
      <w:ins w:id="142" w:author="Michal Galdzicki" w:date="2012-01-14T17:39:00Z">
        <w:r w:rsidR="003D722A">
          <w:rPr>
            <w:noProof/>
            <w:webHidden/>
          </w:rPr>
          <w:t>21</w:t>
        </w:r>
      </w:ins>
      <w:ins w:id="143" w:author="Michal Galdzicki" w:date="2012-01-14T17:38:00Z">
        <w:r>
          <w:rPr>
            <w:noProof/>
            <w:webHidden/>
          </w:rPr>
          <w:fldChar w:fldCharType="end"/>
        </w:r>
        <w:r w:rsidRPr="00C13E89">
          <w:rPr>
            <w:rStyle w:val="Hyperlink"/>
            <w:noProof/>
          </w:rPr>
          <w:fldChar w:fldCharType="end"/>
        </w:r>
      </w:ins>
    </w:p>
    <w:p w:rsidR="00BC4669" w:rsidRDefault="00BC4669">
      <w:pPr>
        <w:pStyle w:val="TOC2"/>
        <w:tabs>
          <w:tab w:val="right" w:leader="dot" w:pos="9710"/>
        </w:tabs>
        <w:rPr>
          <w:ins w:id="144" w:author="Michal Galdzicki" w:date="2012-01-14T17:38:00Z"/>
          <w:rFonts w:asciiTheme="minorHAnsi" w:eastAsiaTheme="minorEastAsia" w:hAnsiTheme="minorHAnsi" w:cstheme="minorBidi"/>
          <w:noProof/>
          <w:color w:val="auto"/>
          <w:sz w:val="22"/>
          <w:szCs w:val="22"/>
          <w:shd w:val="clear" w:color="auto" w:fill="auto"/>
        </w:rPr>
      </w:pPr>
      <w:ins w:id="145"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"_Toc314326087"</w:instrText>
        </w:r>
        <w:r w:rsidRPr="00C13E89">
          <w:rPr>
            <w:rStyle w:val="Hyperlink"/>
            <w:noProof/>
          </w:rPr>
          <w:instrText xml:space="preserve"> </w:instrText>
        </w:r>
        <w:r w:rsidRPr="00C13E89">
          <w:rPr>
            <w:rStyle w:val="Hyperlink"/>
            <w:noProof/>
          </w:rPr>
          <w:fldChar w:fldCharType="separate"/>
        </w:r>
        <w:r w:rsidRPr="00C13E89">
          <w:rPr>
            <w:rStyle w:val="Hyperlink"/>
            <w:noProof/>
          </w:rPr>
          <w:t>9.3 Partially Realized Design Template</w:t>
        </w:r>
        <w:r>
          <w:rPr>
            <w:noProof/>
            <w:webHidden/>
          </w:rPr>
          <w:tab/>
        </w:r>
        <w:r>
          <w:rPr>
            <w:noProof/>
            <w:webHidden/>
          </w:rPr>
          <w:fldChar w:fldCharType="begin"/>
        </w:r>
        <w:r>
          <w:rPr>
            <w:noProof/>
            <w:webHidden/>
          </w:rPr>
          <w:instrText xml:space="preserve"> PAGEREF _Toc314326087 \h </w:instrText>
        </w:r>
      </w:ins>
      <w:r>
        <w:rPr>
          <w:noProof/>
          <w:webHidden/>
        </w:rPr>
      </w:r>
      <w:r>
        <w:rPr>
          <w:noProof/>
          <w:webHidden/>
        </w:rPr>
        <w:fldChar w:fldCharType="separate"/>
      </w:r>
      <w:ins w:id="146" w:author="Michal Galdzicki" w:date="2012-01-14T17:39:00Z">
        <w:r w:rsidR="003D722A">
          <w:rPr>
            <w:noProof/>
            <w:webHidden/>
          </w:rPr>
          <w:t>21</w:t>
        </w:r>
      </w:ins>
      <w:ins w:id="147" w:author="Michal Galdzicki" w:date="2012-01-14T17:38:00Z">
        <w:r>
          <w:rPr>
            <w:noProof/>
            <w:webHidden/>
          </w:rPr>
          <w:fldChar w:fldCharType="end"/>
        </w:r>
        <w:r w:rsidRPr="00C13E89">
          <w:rPr>
            <w:rStyle w:val="Hyperlink"/>
            <w:noProof/>
          </w:rPr>
          <w:fldChar w:fldCharType="end"/>
        </w:r>
      </w:ins>
    </w:p>
    <w:p w:rsidR="00BC4669" w:rsidRDefault="00BC4669">
      <w:pPr>
        <w:pStyle w:val="TOC2"/>
        <w:tabs>
          <w:tab w:val="right" w:leader="dot" w:pos="9710"/>
        </w:tabs>
        <w:rPr>
          <w:ins w:id="148" w:author="Michal Galdzicki" w:date="2012-01-14T17:38:00Z"/>
          <w:rFonts w:asciiTheme="minorHAnsi" w:eastAsiaTheme="minorEastAsia" w:hAnsiTheme="minorHAnsi" w:cstheme="minorBidi"/>
          <w:noProof/>
          <w:color w:val="auto"/>
          <w:sz w:val="22"/>
          <w:szCs w:val="22"/>
          <w:shd w:val="clear" w:color="auto" w:fill="auto"/>
        </w:rPr>
      </w:pPr>
      <w:ins w:id="149"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"_Toc314326088"</w:instrText>
        </w:r>
        <w:r w:rsidRPr="00C13E89">
          <w:rPr>
            <w:rStyle w:val="Hyperlink"/>
            <w:noProof/>
          </w:rPr>
          <w:instrText xml:space="preserve"> </w:instrText>
        </w:r>
        <w:r w:rsidRPr="00C13E89">
          <w:rPr>
            <w:rStyle w:val="Hyperlink"/>
            <w:noProof/>
          </w:rPr>
          <w:fldChar w:fldCharType="separate"/>
        </w:r>
        <w:r w:rsidRPr="00C13E89">
          <w:rPr>
            <w:rStyle w:val="Hyperlink"/>
            <w:noProof/>
          </w:rPr>
          <w:t>9.4 Collection</w:t>
        </w:r>
        <w:r>
          <w:rPr>
            <w:noProof/>
            <w:webHidden/>
          </w:rPr>
          <w:tab/>
        </w:r>
        <w:r>
          <w:rPr>
            <w:noProof/>
            <w:webHidden/>
          </w:rPr>
          <w:fldChar w:fldCharType="begin"/>
        </w:r>
        <w:r>
          <w:rPr>
            <w:noProof/>
            <w:webHidden/>
          </w:rPr>
          <w:instrText xml:space="preserve"> PAGEREF _Toc314326088 \h </w:instrText>
        </w:r>
      </w:ins>
      <w:r>
        <w:rPr>
          <w:noProof/>
          <w:webHidden/>
        </w:rPr>
      </w:r>
      <w:r>
        <w:rPr>
          <w:noProof/>
          <w:webHidden/>
        </w:rPr>
        <w:fldChar w:fldCharType="separate"/>
      </w:r>
      <w:ins w:id="150" w:author="Michal Galdzicki" w:date="2012-01-14T17:39:00Z">
        <w:r w:rsidR="003D722A">
          <w:rPr>
            <w:noProof/>
            <w:webHidden/>
          </w:rPr>
          <w:t>22</w:t>
        </w:r>
      </w:ins>
      <w:ins w:id="151" w:author="Michal Galdzicki" w:date="2012-01-14T17:38:00Z">
        <w:r>
          <w:rPr>
            <w:noProof/>
            <w:webHidden/>
          </w:rPr>
          <w:fldChar w:fldCharType="end"/>
        </w:r>
        <w:r w:rsidRPr="00C13E89">
          <w:rPr>
            <w:rStyle w:val="Hyperlink"/>
            <w:noProof/>
          </w:rPr>
          <w:fldChar w:fldCharType="end"/>
        </w:r>
      </w:ins>
    </w:p>
    <w:p w:rsidR="00BC4669" w:rsidRDefault="00BC4669">
      <w:pPr>
        <w:pStyle w:val="TOC1"/>
        <w:tabs>
          <w:tab w:val="right" w:leader="dot" w:pos="9710"/>
        </w:tabs>
        <w:rPr>
          <w:ins w:id="152" w:author="Michal Galdzicki" w:date="2012-01-14T17:38:00Z"/>
          <w:rFonts w:asciiTheme="minorHAnsi" w:eastAsiaTheme="minorEastAsia" w:hAnsiTheme="minorHAnsi" w:cstheme="minorBidi"/>
          <w:noProof/>
          <w:color w:val="auto"/>
          <w:sz w:val="22"/>
          <w:szCs w:val="22"/>
          <w:shd w:val="clear" w:color="auto" w:fill="auto"/>
        </w:rPr>
      </w:pPr>
      <w:ins w:id="153"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"_Toc314326089"</w:instrText>
        </w:r>
        <w:r w:rsidRPr="00C13E89">
          <w:rPr>
            <w:rStyle w:val="Hyperlink"/>
            <w:noProof/>
          </w:rPr>
          <w:instrText xml:space="preserve"> </w:instrText>
        </w:r>
        <w:r w:rsidRPr="00C13E89">
          <w:rPr>
            <w:rStyle w:val="Hyperlink"/>
            <w:noProof/>
          </w:rPr>
          <w:fldChar w:fldCharType="separate"/>
        </w:r>
        <w:r w:rsidRPr="00C13E89">
          <w:rPr>
            <w:rStyle w:val="Hyperlink"/>
            <w:noProof/>
          </w:rPr>
          <w:t>10. Serialization</w:t>
        </w:r>
        <w:r>
          <w:rPr>
            <w:noProof/>
            <w:webHidden/>
          </w:rPr>
          <w:tab/>
        </w:r>
        <w:r>
          <w:rPr>
            <w:noProof/>
            <w:webHidden/>
          </w:rPr>
          <w:fldChar w:fldCharType="begin"/>
        </w:r>
        <w:r>
          <w:rPr>
            <w:noProof/>
            <w:webHidden/>
          </w:rPr>
          <w:instrText xml:space="preserve"> PAGEREF _Toc314326089 \h </w:instrText>
        </w:r>
      </w:ins>
      <w:r>
        <w:rPr>
          <w:noProof/>
          <w:webHidden/>
        </w:rPr>
      </w:r>
      <w:r>
        <w:rPr>
          <w:noProof/>
          <w:webHidden/>
        </w:rPr>
        <w:fldChar w:fldCharType="separate"/>
      </w:r>
      <w:ins w:id="154" w:author="Michal Galdzicki" w:date="2012-01-14T17:39:00Z">
        <w:r w:rsidR="003D722A">
          <w:rPr>
            <w:noProof/>
            <w:webHidden/>
          </w:rPr>
          <w:t>22</w:t>
        </w:r>
      </w:ins>
      <w:ins w:id="155" w:author="Michal Galdzicki" w:date="2012-01-14T17:38:00Z">
        <w:r>
          <w:rPr>
            <w:noProof/>
            <w:webHidden/>
          </w:rPr>
          <w:fldChar w:fldCharType="end"/>
        </w:r>
        <w:r w:rsidRPr="00C13E89">
          <w:rPr>
            <w:rStyle w:val="Hyperlink"/>
            <w:noProof/>
          </w:rPr>
          <w:fldChar w:fldCharType="end"/>
        </w:r>
      </w:ins>
    </w:p>
    <w:p w:rsidR="00BC4669" w:rsidRDefault="00BC4669">
      <w:pPr>
        <w:pStyle w:val="TOC1"/>
        <w:tabs>
          <w:tab w:val="right" w:leader="dot" w:pos="9710"/>
        </w:tabs>
        <w:rPr>
          <w:ins w:id="156" w:author="Michal Galdzicki" w:date="2012-01-14T17:38:00Z"/>
          <w:rFonts w:asciiTheme="minorHAnsi" w:eastAsiaTheme="minorEastAsia" w:hAnsiTheme="minorHAnsi" w:cstheme="minorBidi"/>
          <w:noProof/>
          <w:color w:val="auto"/>
          <w:sz w:val="22"/>
          <w:szCs w:val="22"/>
          <w:shd w:val="clear" w:color="auto" w:fill="auto"/>
        </w:rPr>
      </w:pPr>
      <w:ins w:id="157"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"_Toc314326090"</w:instrText>
        </w:r>
        <w:r w:rsidRPr="00C13E89">
          <w:rPr>
            <w:rStyle w:val="Hyperlink"/>
            <w:noProof/>
          </w:rPr>
          <w:instrText xml:space="preserve"> </w:instrText>
        </w:r>
        <w:r w:rsidRPr="00C13E89">
          <w:rPr>
            <w:rStyle w:val="Hyperlink"/>
            <w:noProof/>
          </w:rPr>
          <w:fldChar w:fldCharType="separate"/>
        </w:r>
        <w:r w:rsidRPr="00C13E89">
          <w:rPr>
            <w:rStyle w:val="Hyperlink"/>
            <w:noProof/>
          </w:rPr>
          <w:t>11. Best Practices</w:t>
        </w:r>
        <w:r>
          <w:rPr>
            <w:noProof/>
            <w:webHidden/>
          </w:rPr>
          <w:tab/>
        </w:r>
        <w:r>
          <w:rPr>
            <w:noProof/>
            <w:webHidden/>
          </w:rPr>
          <w:fldChar w:fldCharType="begin"/>
        </w:r>
        <w:r>
          <w:rPr>
            <w:noProof/>
            <w:webHidden/>
          </w:rPr>
          <w:instrText xml:space="preserve"> PAGEREF _Toc314326090 \h </w:instrText>
        </w:r>
      </w:ins>
      <w:r>
        <w:rPr>
          <w:noProof/>
          <w:webHidden/>
        </w:rPr>
      </w:r>
      <w:r>
        <w:rPr>
          <w:noProof/>
          <w:webHidden/>
        </w:rPr>
        <w:fldChar w:fldCharType="separate"/>
      </w:r>
      <w:ins w:id="158" w:author="Michal Galdzicki" w:date="2012-01-14T17:39:00Z">
        <w:r w:rsidR="003D722A">
          <w:rPr>
            <w:noProof/>
            <w:webHidden/>
          </w:rPr>
          <w:t>22</w:t>
        </w:r>
      </w:ins>
      <w:ins w:id="159" w:author="Michal Galdzicki" w:date="2012-01-14T17:38:00Z">
        <w:r>
          <w:rPr>
            <w:noProof/>
            <w:webHidden/>
          </w:rPr>
          <w:fldChar w:fldCharType="end"/>
        </w:r>
        <w:r w:rsidRPr="00C13E89">
          <w:rPr>
            <w:rStyle w:val="Hyperlink"/>
            <w:noProof/>
          </w:rPr>
          <w:fldChar w:fldCharType="end"/>
        </w:r>
      </w:ins>
    </w:p>
    <w:p w:rsidR="00BC4669" w:rsidRDefault="00BC4669">
      <w:pPr>
        <w:pStyle w:val="TOC1"/>
        <w:tabs>
          <w:tab w:val="right" w:leader="dot" w:pos="9710"/>
        </w:tabs>
        <w:rPr>
          <w:ins w:id="160" w:author="Michal Galdzicki" w:date="2012-01-14T17:38:00Z"/>
          <w:rFonts w:asciiTheme="minorHAnsi" w:eastAsiaTheme="minorEastAsia" w:hAnsiTheme="minorHAnsi" w:cstheme="minorBidi"/>
          <w:noProof/>
          <w:color w:val="auto"/>
          <w:sz w:val="22"/>
          <w:szCs w:val="22"/>
          <w:shd w:val="clear" w:color="auto" w:fill="auto"/>
        </w:rPr>
      </w:pPr>
      <w:ins w:id="161"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"_Toc314326091"</w:instrText>
        </w:r>
        <w:r w:rsidRPr="00C13E89">
          <w:rPr>
            <w:rStyle w:val="Hyperlink"/>
            <w:noProof/>
          </w:rPr>
          <w:instrText xml:space="preserve"> </w:instrText>
        </w:r>
        <w:r w:rsidRPr="00C13E89">
          <w:rPr>
            <w:rStyle w:val="Hyperlink"/>
            <w:noProof/>
          </w:rPr>
          <w:fldChar w:fldCharType="separate"/>
        </w:r>
        <w:r w:rsidRPr="00C13E89">
          <w:rPr>
            <w:rStyle w:val="Hyperlink"/>
            <w:noProof/>
          </w:rPr>
          <w:t>12. Authors’ Contact Information</w:t>
        </w:r>
        <w:r>
          <w:rPr>
            <w:noProof/>
            <w:webHidden/>
          </w:rPr>
          <w:tab/>
        </w:r>
        <w:r>
          <w:rPr>
            <w:noProof/>
            <w:webHidden/>
          </w:rPr>
          <w:fldChar w:fldCharType="begin"/>
        </w:r>
        <w:r>
          <w:rPr>
            <w:noProof/>
            <w:webHidden/>
          </w:rPr>
          <w:instrText xml:space="preserve"> PAGEREF _Toc314326091 \h </w:instrText>
        </w:r>
      </w:ins>
      <w:r>
        <w:rPr>
          <w:noProof/>
          <w:webHidden/>
        </w:rPr>
      </w:r>
      <w:r>
        <w:rPr>
          <w:noProof/>
          <w:webHidden/>
        </w:rPr>
        <w:fldChar w:fldCharType="separate"/>
      </w:r>
      <w:ins w:id="162" w:author="Michal Galdzicki" w:date="2012-01-14T17:39:00Z">
        <w:r w:rsidR="003D722A">
          <w:rPr>
            <w:noProof/>
            <w:webHidden/>
          </w:rPr>
          <w:t>23</w:t>
        </w:r>
      </w:ins>
      <w:ins w:id="163" w:author="Michal Galdzicki" w:date="2012-01-14T17:38:00Z">
        <w:r>
          <w:rPr>
            <w:noProof/>
            <w:webHidden/>
          </w:rPr>
          <w:fldChar w:fldCharType="end"/>
        </w:r>
        <w:r w:rsidRPr="00C13E89">
          <w:rPr>
            <w:rStyle w:val="Hyperlink"/>
            <w:noProof/>
          </w:rPr>
          <w:fldChar w:fldCharType="end"/>
        </w:r>
      </w:ins>
    </w:p>
    <w:p w:rsidR="00BC4669" w:rsidRDefault="00BC4669">
      <w:pPr>
        <w:pStyle w:val="TOC1"/>
        <w:tabs>
          <w:tab w:val="right" w:leader="dot" w:pos="9710"/>
        </w:tabs>
        <w:rPr>
          <w:ins w:id="164" w:author="Michal Galdzicki" w:date="2012-01-14T17:38:00Z"/>
          <w:rFonts w:asciiTheme="minorHAnsi" w:eastAsiaTheme="minorEastAsia" w:hAnsiTheme="minorHAnsi" w:cstheme="minorBidi"/>
          <w:noProof/>
          <w:color w:val="auto"/>
          <w:sz w:val="22"/>
          <w:szCs w:val="22"/>
          <w:shd w:val="clear" w:color="auto" w:fill="auto"/>
        </w:rPr>
      </w:pPr>
      <w:ins w:id="165"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"_Toc314326092"</w:instrText>
        </w:r>
        <w:r w:rsidRPr="00C13E89">
          <w:rPr>
            <w:rStyle w:val="Hyperlink"/>
            <w:noProof/>
          </w:rPr>
          <w:instrText xml:space="preserve"> </w:instrText>
        </w:r>
        <w:r w:rsidRPr="00C13E89">
          <w:rPr>
            <w:rStyle w:val="Hyperlink"/>
            <w:noProof/>
          </w:rPr>
          <w:fldChar w:fldCharType="separate"/>
        </w:r>
        <w:r w:rsidRPr="00C13E89">
          <w:rPr>
            <w:rStyle w:val="Hyperlink"/>
            <w:noProof/>
          </w:rPr>
          <w:t>13. References</w:t>
        </w:r>
        <w:r>
          <w:rPr>
            <w:noProof/>
            <w:webHidden/>
          </w:rPr>
          <w:tab/>
        </w:r>
        <w:r>
          <w:rPr>
            <w:noProof/>
            <w:webHidden/>
          </w:rPr>
          <w:fldChar w:fldCharType="begin"/>
        </w:r>
        <w:r>
          <w:rPr>
            <w:noProof/>
            <w:webHidden/>
          </w:rPr>
          <w:instrText xml:space="preserve"> PAGEREF _Toc314326092 \h </w:instrText>
        </w:r>
      </w:ins>
      <w:r>
        <w:rPr>
          <w:noProof/>
          <w:webHidden/>
        </w:rPr>
      </w:r>
      <w:r>
        <w:rPr>
          <w:noProof/>
          <w:webHidden/>
        </w:rPr>
        <w:fldChar w:fldCharType="separate"/>
      </w:r>
      <w:ins w:id="166" w:author="Michal Galdzicki" w:date="2012-01-14T17:39:00Z">
        <w:r w:rsidR="003D722A">
          <w:rPr>
            <w:noProof/>
            <w:webHidden/>
          </w:rPr>
          <w:t>24</w:t>
        </w:r>
      </w:ins>
      <w:ins w:id="167" w:author="Michal Galdzicki" w:date="2012-01-14T17:38:00Z">
        <w:r>
          <w:rPr>
            <w:noProof/>
            <w:webHidden/>
          </w:rPr>
          <w:fldChar w:fldCharType="end"/>
        </w:r>
        <w:r w:rsidRPr="00C13E89">
          <w:rPr>
            <w:rStyle w:val="Hyperlink"/>
            <w:noProof/>
          </w:rPr>
          <w:fldChar w:fldCharType="end"/>
        </w:r>
      </w:ins>
    </w:p>
    <w:p w:rsidR="00BC4669" w:rsidRDefault="00BC4669">
      <w:pPr>
        <w:pStyle w:val="TOC1"/>
        <w:tabs>
          <w:tab w:val="right" w:leader="dot" w:pos="9710"/>
        </w:tabs>
        <w:rPr>
          <w:ins w:id="168" w:author="Michal Galdzicki" w:date="2012-01-14T17:38:00Z"/>
          <w:rFonts w:asciiTheme="minorHAnsi" w:eastAsiaTheme="minorEastAsia" w:hAnsiTheme="minorHAnsi" w:cstheme="minorBidi"/>
          <w:noProof/>
          <w:color w:val="auto"/>
          <w:sz w:val="22"/>
          <w:szCs w:val="22"/>
          <w:shd w:val="clear" w:color="auto" w:fill="auto"/>
        </w:rPr>
      </w:pPr>
      <w:ins w:id="169" w:author="Michal Galdzicki" w:date="2012-01-14T17:38:00Z">
        <w:r w:rsidRPr="00C13E89">
          <w:rPr>
            <w:rStyle w:val="Hyperlink"/>
            <w:noProof/>
          </w:rPr>
          <w:fldChar w:fldCharType="begin"/>
        </w:r>
        <w:r w:rsidRPr="00C13E89">
          <w:rPr>
            <w:rStyle w:val="Hyperlink"/>
            <w:noProof/>
          </w:rPr>
          <w:instrText xml:space="preserve"> </w:instrText>
        </w:r>
        <w:r>
          <w:rPr>
            <w:noProof/>
          </w:rPr>
          <w:instrText>HYPERLINK \l "_Toc314326093"</w:instrText>
        </w:r>
        <w:r w:rsidRPr="00C13E89">
          <w:rPr>
            <w:rStyle w:val="Hyperlink"/>
            <w:noProof/>
          </w:rPr>
          <w:instrText xml:space="preserve"> </w:instrText>
        </w:r>
        <w:r w:rsidRPr="00C13E89">
          <w:rPr>
            <w:rStyle w:val="Hyperlink"/>
            <w:noProof/>
          </w:rPr>
          <w:fldChar w:fldCharType="separate"/>
        </w:r>
        <w:r w:rsidRPr="00C13E89">
          <w:rPr>
            <w:rStyle w:val="Hyperlink"/>
            <w:noProof/>
          </w:rPr>
          <w:t>14. Appendix</w:t>
        </w:r>
        <w:r>
          <w:rPr>
            <w:noProof/>
            <w:webHidden/>
          </w:rPr>
          <w:tab/>
        </w:r>
        <w:r>
          <w:rPr>
            <w:noProof/>
            <w:webHidden/>
          </w:rPr>
          <w:fldChar w:fldCharType="begin"/>
        </w:r>
        <w:r>
          <w:rPr>
            <w:noProof/>
            <w:webHidden/>
          </w:rPr>
          <w:instrText xml:space="preserve"> PAGEREF _Toc314326093 \h </w:instrText>
        </w:r>
      </w:ins>
      <w:r>
        <w:rPr>
          <w:noProof/>
          <w:webHidden/>
        </w:rPr>
      </w:r>
      <w:r>
        <w:rPr>
          <w:noProof/>
          <w:webHidden/>
        </w:rPr>
        <w:fldChar w:fldCharType="separate"/>
      </w:r>
      <w:ins w:id="170" w:author="Michal Galdzicki" w:date="2012-01-14T17:39:00Z">
        <w:r w:rsidR="003D722A">
          <w:rPr>
            <w:noProof/>
            <w:webHidden/>
          </w:rPr>
          <w:t>25</w:t>
        </w:r>
      </w:ins>
      <w:ins w:id="171" w:author="Michal Galdzicki" w:date="2012-01-14T17:38:00Z">
        <w:r>
          <w:rPr>
            <w:noProof/>
            <w:webHidden/>
          </w:rPr>
          <w:fldChar w:fldCharType="end"/>
        </w:r>
        <w:r w:rsidRPr="00C13E89">
          <w:rPr>
            <w:rStyle w:val="Hyperlink"/>
            <w:noProof/>
          </w:rPr>
          <w:fldChar w:fldCharType="end"/>
        </w:r>
      </w:ins>
    </w:p>
    <w:p w:rsidR="00A7434A" w:rsidDel="00964778" w:rsidRDefault="00A7434A">
      <w:pPr>
        <w:pStyle w:val="TOC1"/>
        <w:tabs>
          <w:tab w:val="right" w:leader="dot" w:pos="9710"/>
        </w:tabs>
        <w:rPr>
          <w:del w:id="172" w:author="Michal Galdzicki" w:date="2012-01-12T08:01:00Z"/>
          <w:rFonts w:asciiTheme="minorHAnsi" w:eastAsiaTheme="minorEastAsia" w:hAnsiTheme="minorHAnsi" w:cstheme="minorBidi"/>
          <w:noProof/>
          <w:color w:val="auto"/>
          <w:sz w:val="22"/>
          <w:szCs w:val="22"/>
          <w:shd w:val="clear" w:color="auto" w:fill="auto"/>
        </w:rPr>
      </w:pPr>
      <w:del w:id="173" w:author="Michal Galdzicki" w:date="2012-01-12T08:01:00Z">
        <w:r w:rsidRPr="00964778" w:rsidDel="00964778">
          <w:rPr>
            <w:rPrChange w:id="174" w:author="Michal Galdzicki" w:date="2012-01-12T08:01:00Z">
              <w:rPr>
                <w:rStyle w:val="Hyperlink"/>
                <w:noProof/>
              </w:rPr>
            </w:rPrChange>
          </w:rPr>
          <w:delText>1. Purpose</w:delText>
        </w:r>
        <w:r w:rsidDel="00964778">
          <w:rPr>
            <w:noProof/>
            <w:webHidden/>
          </w:rPr>
          <w:tab/>
        </w:r>
        <w:r w:rsidR="00964778" w:rsidDel="00964778">
          <w:rPr>
            <w:noProof/>
            <w:webHidden/>
          </w:rPr>
          <w:delText>1</w:delText>
        </w:r>
      </w:del>
    </w:p>
    <w:p w:rsidR="00A7434A" w:rsidDel="00964778" w:rsidRDefault="00A7434A">
      <w:pPr>
        <w:pStyle w:val="TOC1"/>
        <w:tabs>
          <w:tab w:val="right" w:leader="dot" w:pos="9710"/>
        </w:tabs>
        <w:rPr>
          <w:del w:id="175" w:author="Michal Galdzicki" w:date="2012-01-12T08:01:00Z"/>
          <w:rFonts w:asciiTheme="minorHAnsi" w:eastAsiaTheme="minorEastAsia" w:hAnsiTheme="minorHAnsi" w:cstheme="minorBidi"/>
          <w:noProof/>
          <w:color w:val="auto"/>
          <w:sz w:val="22"/>
          <w:szCs w:val="22"/>
          <w:shd w:val="clear" w:color="auto" w:fill="auto"/>
        </w:rPr>
      </w:pPr>
      <w:del w:id="176" w:author="Michal Galdzicki" w:date="2012-01-12T08:01:00Z">
        <w:r w:rsidRPr="00964778" w:rsidDel="00964778">
          <w:rPr>
            <w:rPrChange w:id="177" w:author="Michal Galdzicki" w:date="2012-01-12T08:01:00Z">
              <w:rPr>
                <w:rStyle w:val="Hyperlink"/>
                <w:noProof/>
              </w:rPr>
            </w:rPrChange>
          </w:rPr>
          <w:delText>2. Relation to other BBF RFCs</w:delText>
        </w:r>
        <w:r w:rsidDel="00964778">
          <w:rPr>
            <w:noProof/>
            <w:webHidden/>
          </w:rPr>
          <w:tab/>
        </w:r>
        <w:r w:rsidR="00964778" w:rsidDel="00964778">
          <w:rPr>
            <w:noProof/>
            <w:webHidden/>
          </w:rPr>
          <w:delText>1</w:delText>
        </w:r>
      </w:del>
    </w:p>
    <w:p w:rsidR="00A7434A" w:rsidDel="00964778" w:rsidRDefault="00A7434A">
      <w:pPr>
        <w:pStyle w:val="TOC1"/>
        <w:tabs>
          <w:tab w:val="right" w:leader="dot" w:pos="9710"/>
        </w:tabs>
        <w:rPr>
          <w:del w:id="178" w:author="Michal Galdzicki" w:date="2012-01-12T08:01:00Z"/>
          <w:rFonts w:asciiTheme="minorHAnsi" w:eastAsiaTheme="minorEastAsia" w:hAnsiTheme="minorHAnsi" w:cstheme="minorBidi"/>
          <w:noProof/>
          <w:color w:val="auto"/>
          <w:sz w:val="22"/>
          <w:szCs w:val="22"/>
          <w:shd w:val="clear" w:color="auto" w:fill="auto"/>
        </w:rPr>
      </w:pPr>
      <w:del w:id="179" w:author="Michal Galdzicki" w:date="2012-01-12T08:01:00Z">
        <w:r w:rsidRPr="00964778" w:rsidDel="00964778">
          <w:rPr>
            <w:rPrChange w:id="180" w:author="Michal Galdzicki" w:date="2012-01-12T08:01:00Z">
              <w:rPr>
                <w:rStyle w:val="Hyperlink"/>
                <w:noProof/>
              </w:rPr>
            </w:rPrChange>
          </w:rPr>
          <w:delText>3. Copyright Notice</w:delText>
        </w:r>
        <w:r w:rsidDel="00964778">
          <w:rPr>
            <w:noProof/>
            <w:webHidden/>
          </w:rPr>
          <w:tab/>
        </w:r>
        <w:r w:rsidR="00964778" w:rsidDel="00964778">
          <w:rPr>
            <w:noProof/>
            <w:webHidden/>
          </w:rPr>
          <w:delText>1</w:delText>
        </w:r>
      </w:del>
    </w:p>
    <w:p w:rsidR="00A7434A" w:rsidDel="00964778" w:rsidRDefault="00A7434A">
      <w:pPr>
        <w:pStyle w:val="TOC1"/>
        <w:tabs>
          <w:tab w:val="right" w:leader="dot" w:pos="9710"/>
        </w:tabs>
        <w:rPr>
          <w:del w:id="181" w:author="Michal Galdzicki" w:date="2012-01-12T08:01:00Z"/>
          <w:rFonts w:asciiTheme="minorHAnsi" w:eastAsiaTheme="minorEastAsia" w:hAnsiTheme="minorHAnsi" w:cstheme="minorBidi"/>
          <w:noProof/>
          <w:color w:val="auto"/>
          <w:sz w:val="22"/>
          <w:szCs w:val="22"/>
          <w:shd w:val="clear" w:color="auto" w:fill="auto"/>
        </w:rPr>
      </w:pPr>
      <w:del w:id="182" w:author="Michal Galdzicki" w:date="2012-01-12T08:01:00Z">
        <w:r w:rsidRPr="00964778" w:rsidDel="00964778">
          <w:rPr>
            <w:rPrChange w:id="183" w:author="Michal Galdzicki" w:date="2012-01-12T08:01:00Z">
              <w:rPr>
                <w:rStyle w:val="Hyperlink"/>
                <w:noProof/>
              </w:rPr>
            </w:rPrChange>
          </w:rPr>
          <w:delText>4. Acknowledgments</w:delText>
        </w:r>
        <w:r w:rsidDel="00964778">
          <w:rPr>
            <w:noProof/>
            <w:webHidden/>
          </w:rPr>
          <w:tab/>
        </w:r>
        <w:r w:rsidR="00964778" w:rsidDel="00964778">
          <w:rPr>
            <w:noProof/>
            <w:webHidden/>
          </w:rPr>
          <w:delText>2</w:delText>
        </w:r>
      </w:del>
    </w:p>
    <w:p w:rsidR="00A7434A" w:rsidDel="00964778" w:rsidRDefault="00A7434A">
      <w:pPr>
        <w:pStyle w:val="TOC1"/>
        <w:tabs>
          <w:tab w:val="right" w:leader="dot" w:pos="9710"/>
        </w:tabs>
        <w:rPr>
          <w:del w:id="184" w:author="Michal Galdzicki" w:date="2012-01-12T08:01:00Z"/>
          <w:rFonts w:asciiTheme="minorHAnsi" w:eastAsiaTheme="minorEastAsia" w:hAnsiTheme="minorHAnsi" w:cstheme="minorBidi"/>
          <w:noProof/>
          <w:color w:val="auto"/>
          <w:sz w:val="22"/>
          <w:szCs w:val="22"/>
          <w:shd w:val="clear" w:color="auto" w:fill="auto"/>
        </w:rPr>
      </w:pPr>
      <w:del w:id="185" w:author="Michal Galdzicki" w:date="2012-01-12T08:01:00Z">
        <w:r w:rsidRPr="00964778" w:rsidDel="00964778">
          <w:rPr>
            <w:rPrChange w:id="186" w:author="Michal Galdzicki" w:date="2012-01-12T08:01:00Z">
              <w:rPr>
                <w:rStyle w:val="Hyperlink"/>
                <w:noProof/>
              </w:rPr>
            </w:rPrChange>
          </w:rPr>
          <w:delText>5. Table of Contents</w:delText>
        </w:r>
        <w:r w:rsidDel="00964778">
          <w:rPr>
            <w:noProof/>
            <w:webHidden/>
          </w:rPr>
          <w:tab/>
        </w:r>
        <w:r w:rsidR="00964778" w:rsidDel="00964778">
          <w:rPr>
            <w:noProof/>
            <w:webHidden/>
          </w:rPr>
          <w:delText>3</w:delText>
        </w:r>
      </w:del>
    </w:p>
    <w:p w:rsidR="00A7434A" w:rsidDel="00964778" w:rsidRDefault="00A7434A">
      <w:pPr>
        <w:pStyle w:val="TOC1"/>
        <w:tabs>
          <w:tab w:val="right" w:leader="dot" w:pos="9710"/>
        </w:tabs>
        <w:rPr>
          <w:del w:id="187" w:author="Michal Galdzicki" w:date="2012-01-12T08:01:00Z"/>
          <w:rFonts w:asciiTheme="minorHAnsi" w:eastAsiaTheme="minorEastAsia" w:hAnsiTheme="minorHAnsi" w:cstheme="minorBidi"/>
          <w:noProof/>
          <w:color w:val="auto"/>
          <w:sz w:val="22"/>
          <w:szCs w:val="22"/>
          <w:shd w:val="clear" w:color="auto" w:fill="auto"/>
        </w:rPr>
      </w:pPr>
      <w:del w:id="188" w:author="Michal Galdzicki" w:date="2012-01-12T08:01:00Z">
        <w:r w:rsidRPr="00964778" w:rsidDel="00964778">
          <w:rPr>
            <w:rPrChange w:id="189" w:author="Michal Galdzicki" w:date="2012-01-12T08:01:00Z">
              <w:rPr>
                <w:rStyle w:val="Hyperlink"/>
                <w:noProof/>
              </w:rPr>
            </w:rPrChange>
          </w:rPr>
          <w:delText>6. Motivation</w:delText>
        </w:r>
        <w:r w:rsidDel="00964778">
          <w:rPr>
            <w:noProof/>
            <w:webHidden/>
          </w:rPr>
          <w:tab/>
        </w:r>
        <w:r w:rsidR="00964778" w:rsidDel="00964778">
          <w:rPr>
            <w:noProof/>
            <w:webHidden/>
          </w:rPr>
          <w:delText>3</w:delText>
        </w:r>
      </w:del>
    </w:p>
    <w:p w:rsidR="00A7434A" w:rsidDel="00964778" w:rsidRDefault="00A7434A">
      <w:pPr>
        <w:pStyle w:val="TOC1"/>
        <w:tabs>
          <w:tab w:val="right" w:leader="dot" w:pos="9710"/>
        </w:tabs>
        <w:rPr>
          <w:del w:id="190" w:author="Michal Galdzicki" w:date="2012-01-12T08:01:00Z"/>
          <w:rFonts w:asciiTheme="minorHAnsi" w:eastAsiaTheme="minorEastAsia" w:hAnsiTheme="minorHAnsi" w:cstheme="minorBidi"/>
          <w:noProof/>
          <w:color w:val="auto"/>
          <w:sz w:val="22"/>
          <w:szCs w:val="22"/>
          <w:shd w:val="clear" w:color="auto" w:fill="auto"/>
        </w:rPr>
      </w:pPr>
      <w:del w:id="191" w:author="Michal Galdzicki" w:date="2012-01-12T08:01:00Z">
        <w:r w:rsidRPr="00964778" w:rsidDel="00964778">
          <w:rPr>
            <w:rPrChange w:id="192" w:author="Michal Galdzicki" w:date="2012-01-12T08:01:00Z">
              <w:rPr>
                <w:rStyle w:val="Hyperlink"/>
                <w:noProof/>
              </w:rPr>
            </w:rPrChange>
          </w:rPr>
          <w:delText>7. Introduction to SBOL</w:delText>
        </w:r>
        <w:r w:rsidDel="00964778">
          <w:rPr>
            <w:noProof/>
            <w:webHidden/>
          </w:rPr>
          <w:tab/>
        </w:r>
        <w:r w:rsidR="00964778" w:rsidDel="00964778">
          <w:rPr>
            <w:noProof/>
            <w:webHidden/>
          </w:rPr>
          <w:delText>5</w:delText>
        </w:r>
      </w:del>
    </w:p>
    <w:p w:rsidR="00A7434A" w:rsidDel="00964778" w:rsidRDefault="00A7434A">
      <w:pPr>
        <w:pStyle w:val="TOC1"/>
        <w:tabs>
          <w:tab w:val="right" w:leader="dot" w:pos="9710"/>
        </w:tabs>
        <w:rPr>
          <w:del w:id="193" w:author="Michal Galdzicki" w:date="2012-01-12T08:01:00Z"/>
          <w:rFonts w:asciiTheme="minorHAnsi" w:eastAsiaTheme="minorEastAsia" w:hAnsiTheme="minorHAnsi" w:cstheme="minorBidi"/>
          <w:noProof/>
          <w:color w:val="auto"/>
          <w:sz w:val="22"/>
          <w:szCs w:val="22"/>
          <w:shd w:val="clear" w:color="auto" w:fill="auto"/>
        </w:rPr>
      </w:pPr>
      <w:del w:id="194" w:author="Michal Galdzicki" w:date="2012-01-12T08:01:00Z">
        <w:r w:rsidRPr="00964778" w:rsidDel="00964778">
          <w:rPr>
            <w:rPrChange w:id="195" w:author="Michal Galdzicki" w:date="2012-01-12T08:01:00Z">
              <w:rPr>
                <w:rStyle w:val="Hyperlink"/>
                <w:noProof/>
              </w:rPr>
            </w:rPrChange>
          </w:rPr>
          <w:delText>8. Description of SBOL</w:delText>
        </w:r>
        <w:r w:rsidDel="00964778">
          <w:rPr>
            <w:noProof/>
            <w:webHidden/>
          </w:rPr>
          <w:tab/>
        </w:r>
        <w:r w:rsidR="00964778" w:rsidDel="00964778">
          <w:rPr>
            <w:noProof/>
            <w:webHidden/>
          </w:rPr>
          <w:delText>8</w:delText>
        </w:r>
      </w:del>
    </w:p>
    <w:p w:rsidR="00A7434A" w:rsidDel="00964778" w:rsidRDefault="00A7434A">
      <w:pPr>
        <w:pStyle w:val="TOC2"/>
        <w:tabs>
          <w:tab w:val="right" w:leader="dot" w:pos="9710"/>
        </w:tabs>
        <w:rPr>
          <w:del w:id="196" w:author="Michal Galdzicki" w:date="2012-01-12T08:01:00Z"/>
          <w:rFonts w:asciiTheme="minorHAnsi" w:eastAsiaTheme="minorEastAsia" w:hAnsiTheme="minorHAnsi" w:cstheme="minorBidi"/>
          <w:noProof/>
          <w:color w:val="auto"/>
          <w:sz w:val="22"/>
          <w:szCs w:val="22"/>
          <w:shd w:val="clear" w:color="auto" w:fill="auto"/>
        </w:rPr>
      </w:pPr>
      <w:del w:id="197" w:author="Michal Galdzicki" w:date="2012-01-12T08:01:00Z">
        <w:r w:rsidRPr="00964778" w:rsidDel="00964778">
          <w:rPr>
            <w:rPrChange w:id="198" w:author="Michal Galdzicki" w:date="2012-01-12T08:01:00Z">
              <w:rPr>
                <w:rStyle w:val="Hyperlink"/>
                <w:noProof/>
              </w:rPr>
            </w:rPrChange>
          </w:rPr>
          <w:delText>8.1 Overview of SBOL</w:delText>
        </w:r>
        <w:r w:rsidDel="00964778">
          <w:rPr>
            <w:noProof/>
            <w:webHidden/>
          </w:rPr>
          <w:tab/>
        </w:r>
        <w:r w:rsidR="00964778" w:rsidDel="00964778">
          <w:rPr>
            <w:noProof/>
            <w:webHidden/>
          </w:rPr>
          <w:delText>8</w:delText>
        </w:r>
      </w:del>
    </w:p>
    <w:p w:rsidR="00A7434A" w:rsidDel="00964778" w:rsidRDefault="00A7434A">
      <w:pPr>
        <w:pStyle w:val="TOC2"/>
        <w:tabs>
          <w:tab w:val="right" w:leader="dot" w:pos="9710"/>
        </w:tabs>
        <w:rPr>
          <w:del w:id="199" w:author="Michal Galdzicki" w:date="2012-01-12T08:01:00Z"/>
          <w:rFonts w:asciiTheme="minorHAnsi" w:eastAsiaTheme="minorEastAsia" w:hAnsiTheme="minorHAnsi" w:cstheme="minorBidi"/>
          <w:noProof/>
          <w:color w:val="auto"/>
          <w:sz w:val="22"/>
          <w:szCs w:val="22"/>
          <w:shd w:val="clear" w:color="auto" w:fill="auto"/>
        </w:rPr>
      </w:pPr>
      <w:del w:id="200" w:author="Michal Galdzicki" w:date="2012-01-12T08:01:00Z">
        <w:r w:rsidRPr="00964778" w:rsidDel="00964778">
          <w:rPr>
            <w:rPrChange w:id="201" w:author="Michal Galdzicki" w:date="2012-01-12T08:01:00Z">
              <w:rPr>
                <w:rStyle w:val="Hyperlink"/>
                <w:noProof/>
              </w:rPr>
            </w:rPrChange>
          </w:rPr>
          <w:delText>8.2 Conventions</w:delText>
        </w:r>
        <w:r w:rsidDel="00964778">
          <w:rPr>
            <w:noProof/>
            <w:webHidden/>
          </w:rPr>
          <w:tab/>
        </w:r>
        <w:r w:rsidR="00964778" w:rsidDel="00964778">
          <w:rPr>
            <w:noProof/>
            <w:webHidden/>
          </w:rPr>
          <w:delText>8</w:delText>
        </w:r>
      </w:del>
    </w:p>
    <w:p w:rsidR="00A7434A" w:rsidDel="00964778" w:rsidRDefault="00A7434A">
      <w:pPr>
        <w:pStyle w:val="TOC2"/>
        <w:tabs>
          <w:tab w:val="right" w:leader="dot" w:pos="9710"/>
        </w:tabs>
        <w:rPr>
          <w:del w:id="202" w:author="Michal Galdzicki" w:date="2012-01-12T08:01:00Z"/>
          <w:rFonts w:asciiTheme="minorHAnsi" w:eastAsiaTheme="minorEastAsia" w:hAnsiTheme="minorHAnsi" w:cstheme="minorBidi"/>
          <w:noProof/>
          <w:color w:val="auto"/>
          <w:sz w:val="22"/>
          <w:szCs w:val="22"/>
          <w:shd w:val="clear" w:color="auto" w:fill="auto"/>
        </w:rPr>
      </w:pPr>
      <w:del w:id="203" w:author="Michal Galdzicki" w:date="2012-01-12T08:01:00Z">
        <w:r w:rsidRPr="00964778" w:rsidDel="00964778">
          <w:rPr>
            <w:rPrChange w:id="204" w:author="Michal Galdzicki" w:date="2012-01-12T08:01:00Z">
              <w:rPr>
                <w:rStyle w:val="Hyperlink"/>
                <w:noProof/>
              </w:rPr>
            </w:rPrChange>
          </w:rPr>
          <w:delText>8.3. SBOL vocabulary</w:delText>
        </w:r>
        <w:r w:rsidDel="00964778">
          <w:rPr>
            <w:noProof/>
            <w:webHidden/>
          </w:rPr>
          <w:tab/>
        </w:r>
        <w:r w:rsidR="00964778" w:rsidDel="00964778">
          <w:rPr>
            <w:noProof/>
            <w:webHidden/>
          </w:rPr>
          <w:delText>9</w:delText>
        </w:r>
      </w:del>
    </w:p>
    <w:p w:rsidR="00A7434A" w:rsidDel="00964778" w:rsidRDefault="00A7434A">
      <w:pPr>
        <w:pStyle w:val="TOC3"/>
        <w:tabs>
          <w:tab w:val="right" w:leader="dot" w:pos="9710"/>
        </w:tabs>
        <w:rPr>
          <w:del w:id="205" w:author="Michal Galdzicki" w:date="2012-01-12T08:01:00Z"/>
          <w:rFonts w:asciiTheme="minorHAnsi" w:eastAsiaTheme="minorEastAsia" w:hAnsiTheme="minorHAnsi" w:cstheme="minorBidi"/>
          <w:noProof/>
          <w:color w:val="auto"/>
          <w:sz w:val="22"/>
          <w:szCs w:val="22"/>
          <w:shd w:val="clear" w:color="auto" w:fill="auto"/>
        </w:rPr>
      </w:pPr>
      <w:del w:id="206" w:author="Michal Galdzicki" w:date="2012-01-12T08:01:00Z">
        <w:r w:rsidRPr="00964778" w:rsidDel="00964778">
          <w:rPr>
            <w:rPrChange w:id="207" w:author="Michal Galdzicki" w:date="2012-01-12T08:01:00Z">
              <w:rPr>
                <w:rStyle w:val="Hyperlink"/>
                <w:noProof/>
              </w:rPr>
            </w:rPrChange>
          </w:rPr>
          <w:delText>8.3.1 Core</w:delText>
        </w:r>
        <w:r w:rsidDel="00964778">
          <w:rPr>
            <w:noProof/>
            <w:webHidden/>
          </w:rPr>
          <w:tab/>
        </w:r>
        <w:r w:rsidR="00964778" w:rsidDel="00964778">
          <w:rPr>
            <w:noProof/>
            <w:webHidden/>
          </w:rPr>
          <w:delText>10</w:delText>
        </w:r>
      </w:del>
    </w:p>
    <w:p w:rsidR="00A7434A" w:rsidDel="00964778" w:rsidRDefault="00A7434A">
      <w:pPr>
        <w:pStyle w:val="TOC2"/>
        <w:tabs>
          <w:tab w:val="right" w:leader="dot" w:pos="9710"/>
        </w:tabs>
        <w:rPr>
          <w:del w:id="208" w:author="Michal Galdzicki" w:date="2012-01-12T08:01:00Z"/>
          <w:rFonts w:asciiTheme="minorHAnsi" w:eastAsiaTheme="minorEastAsia" w:hAnsiTheme="minorHAnsi" w:cstheme="minorBidi"/>
          <w:noProof/>
          <w:color w:val="auto"/>
          <w:sz w:val="22"/>
          <w:szCs w:val="22"/>
          <w:shd w:val="clear" w:color="auto" w:fill="auto"/>
        </w:rPr>
      </w:pPr>
      <w:del w:id="209" w:author="Michal Galdzicki" w:date="2012-01-12T08:01:00Z">
        <w:r w:rsidRPr="00964778" w:rsidDel="00964778">
          <w:rPr>
            <w:rPrChange w:id="210" w:author="Michal Galdzicki" w:date="2012-01-12T08:01:00Z">
              <w:rPr>
                <w:rStyle w:val="Hyperlink"/>
                <w:noProof/>
              </w:rPr>
            </w:rPrChange>
          </w:rPr>
          <w:delText>8.4 Definition of the SBOL Core Data Model</w:delText>
        </w:r>
        <w:r w:rsidDel="00964778">
          <w:rPr>
            <w:noProof/>
            <w:webHidden/>
          </w:rPr>
          <w:tab/>
        </w:r>
        <w:r w:rsidR="00964778" w:rsidDel="00964778">
          <w:rPr>
            <w:noProof/>
            <w:webHidden/>
          </w:rPr>
          <w:delText>11</w:delText>
        </w:r>
      </w:del>
    </w:p>
    <w:p w:rsidR="00A7434A" w:rsidDel="00964778" w:rsidRDefault="00A7434A">
      <w:pPr>
        <w:pStyle w:val="TOC2"/>
        <w:tabs>
          <w:tab w:val="right" w:leader="dot" w:pos="9710"/>
        </w:tabs>
        <w:rPr>
          <w:del w:id="211" w:author="Michal Galdzicki" w:date="2012-01-12T08:01:00Z"/>
          <w:rFonts w:asciiTheme="minorHAnsi" w:eastAsiaTheme="minorEastAsia" w:hAnsiTheme="minorHAnsi" w:cstheme="minorBidi"/>
          <w:noProof/>
          <w:color w:val="auto"/>
          <w:sz w:val="22"/>
          <w:szCs w:val="22"/>
          <w:shd w:val="clear" w:color="auto" w:fill="auto"/>
        </w:rPr>
      </w:pPr>
      <w:del w:id="212" w:author="Michal Galdzicki" w:date="2012-01-12T08:01:00Z">
        <w:r w:rsidRPr="00964778" w:rsidDel="00964778">
          <w:rPr>
            <w:rPrChange w:id="213" w:author="Michal Galdzicki" w:date="2012-01-12T08:01:00Z">
              <w:rPr>
                <w:rStyle w:val="Hyperlink"/>
                <w:noProof/>
              </w:rPr>
            </w:rPrChange>
          </w:rPr>
          <w:delText>8.5 SBOL Core Model Classes</w:delText>
        </w:r>
        <w:r w:rsidDel="00964778">
          <w:rPr>
            <w:noProof/>
            <w:webHidden/>
          </w:rPr>
          <w:tab/>
        </w:r>
        <w:r w:rsidR="00964778" w:rsidDel="00964778">
          <w:rPr>
            <w:noProof/>
            <w:webHidden/>
          </w:rPr>
          <w:delText>12</w:delText>
        </w:r>
      </w:del>
    </w:p>
    <w:p w:rsidR="00A7434A" w:rsidDel="00964778" w:rsidRDefault="00A7434A">
      <w:pPr>
        <w:pStyle w:val="TOC3"/>
        <w:tabs>
          <w:tab w:val="right" w:leader="dot" w:pos="9710"/>
        </w:tabs>
        <w:rPr>
          <w:del w:id="214" w:author="Michal Galdzicki" w:date="2012-01-12T08:01:00Z"/>
          <w:rFonts w:asciiTheme="minorHAnsi" w:eastAsiaTheme="minorEastAsia" w:hAnsiTheme="minorHAnsi" w:cstheme="minorBidi"/>
          <w:noProof/>
          <w:color w:val="auto"/>
          <w:sz w:val="22"/>
          <w:szCs w:val="22"/>
          <w:shd w:val="clear" w:color="auto" w:fill="auto"/>
        </w:rPr>
      </w:pPr>
      <w:del w:id="215" w:author="Michal Galdzicki" w:date="2012-01-12T08:01:00Z">
        <w:r w:rsidRPr="00964778" w:rsidDel="00964778">
          <w:rPr>
            <w:rPrChange w:id="216" w:author="Michal Galdzicki" w:date="2012-01-12T08:01:00Z">
              <w:rPr>
                <w:rStyle w:val="Hyperlink"/>
                <w:noProof/>
              </w:rPr>
            </w:rPrChange>
          </w:rPr>
          <w:delText>8.5.1 DnaComponent:</w:delText>
        </w:r>
        <w:r w:rsidDel="00964778">
          <w:rPr>
            <w:noProof/>
            <w:webHidden/>
          </w:rPr>
          <w:tab/>
        </w:r>
        <w:r w:rsidR="00964778" w:rsidDel="00964778">
          <w:rPr>
            <w:noProof/>
            <w:webHidden/>
          </w:rPr>
          <w:delText>12</w:delText>
        </w:r>
      </w:del>
    </w:p>
    <w:p w:rsidR="00A7434A" w:rsidDel="00964778" w:rsidRDefault="00A7434A">
      <w:pPr>
        <w:pStyle w:val="TOC3"/>
        <w:tabs>
          <w:tab w:val="right" w:leader="dot" w:pos="9710"/>
        </w:tabs>
        <w:rPr>
          <w:del w:id="217" w:author="Michal Galdzicki" w:date="2012-01-12T08:01:00Z"/>
          <w:rFonts w:asciiTheme="minorHAnsi" w:eastAsiaTheme="minorEastAsia" w:hAnsiTheme="minorHAnsi" w:cstheme="minorBidi"/>
          <w:noProof/>
          <w:color w:val="auto"/>
          <w:sz w:val="22"/>
          <w:szCs w:val="22"/>
          <w:shd w:val="clear" w:color="auto" w:fill="auto"/>
        </w:rPr>
      </w:pPr>
      <w:del w:id="218" w:author="Michal Galdzicki" w:date="2012-01-12T08:01:00Z">
        <w:r w:rsidRPr="00964778" w:rsidDel="00964778">
          <w:rPr>
            <w:rPrChange w:id="219" w:author="Michal Galdzicki" w:date="2012-01-12T08:01:00Z">
              <w:rPr>
                <w:rStyle w:val="Hyperlink"/>
                <w:noProof/>
              </w:rPr>
            </w:rPrChange>
          </w:rPr>
          <w:delText>8.5.2 DnaSequence:</w:delText>
        </w:r>
        <w:r w:rsidDel="00964778">
          <w:rPr>
            <w:noProof/>
            <w:webHidden/>
          </w:rPr>
          <w:tab/>
        </w:r>
        <w:r w:rsidR="00964778" w:rsidDel="00964778">
          <w:rPr>
            <w:noProof/>
            <w:webHidden/>
          </w:rPr>
          <w:delText>13</w:delText>
        </w:r>
      </w:del>
    </w:p>
    <w:p w:rsidR="00A7434A" w:rsidDel="00964778" w:rsidRDefault="00A7434A">
      <w:pPr>
        <w:pStyle w:val="TOC3"/>
        <w:tabs>
          <w:tab w:val="right" w:leader="dot" w:pos="9710"/>
        </w:tabs>
        <w:rPr>
          <w:del w:id="220" w:author="Michal Galdzicki" w:date="2012-01-12T08:01:00Z"/>
          <w:rFonts w:asciiTheme="minorHAnsi" w:eastAsiaTheme="minorEastAsia" w:hAnsiTheme="minorHAnsi" w:cstheme="minorBidi"/>
          <w:noProof/>
          <w:color w:val="auto"/>
          <w:sz w:val="22"/>
          <w:szCs w:val="22"/>
          <w:shd w:val="clear" w:color="auto" w:fill="auto"/>
        </w:rPr>
      </w:pPr>
      <w:del w:id="221" w:author="Michal Galdzicki" w:date="2012-01-12T08:01:00Z">
        <w:r w:rsidRPr="00964778" w:rsidDel="00964778">
          <w:rPr>
            <w:rPrChange w:id="222" w:author="Michal Galdzicki" w:date="2012-01-12T08:01:00Z">
              <w:rPr>
                <w:rStyle w:val="Hyperlink"/>
                <w:noProof/>
              </w:rPr>
            </w:rPrChange>
          </w:rPr>
          <w:delText>8.5.3 SequenceAnnotation:</w:delText>
        </w:r>
        <w:r w:rsidDel="00964778">
          <w:rPr>
            <w:noProof/>
            <w:webHidden/>
          </w:rPr>
          <w:tab/>
        </w:r>
        <w:r w:rsidR="00964778" w:rsidDel="00964778">
          <w:rPr>
            <w:noProof/>
            <w:webHidden/>
          </w:rPr>
          <w:delText>14</w:delText>
        </w:r>
      </w:del>
    </w:p>
    <w:p w:rsidR="00A7434A" w:rsidDel="00964778" w:rsidRDefault="00A7434A">
      <w:pPr>
        <w:pStyle w:val="TOC3"/>
        <w:tabs>
          <w:tab w:val="right" w:leader="dot" w:pos="9710"/>
        </w:tabs>
        <w:rPr>
          <w:del w:id="223" w:author="Michal Galdzicki" w:date="2012-01-12T08:01:00Z"/>
          <w:rFonts w:asciiTheme="minorHAnsi" w:eastAsiaTheme="minorEastAsia" w:hAnsiTheme="minorHAnsi" w:cstheme="minorBidi"/>
          <w:noProof/>
          <w:color w:val="auto"/>
          <w:sz w:val="22"/>
          <w:szCs w:val="22"/>
          <w:shd w:val="clear" w:color="auto" w:fill="auto"/>
        </w:rPr>
      </w:pPr>
      <w:del w:id="224" w:author="Michal Galdzicki" w:date="2012-01-12T08:01:00Z">
        <w:r w:rsidRPr="00964778" w:rsidDel="00964778">
          <w:rPr>
            <w:rPrChange w:id="225" w:author="Michal Galdzicki" w:date="2012-01-12T08:01:00Z">
              <w:rPr>
                <w:rStyle w:val="Hyperlink"/>
                <w:noProof/>
              </w:rPr>
            </w:rPrChange>
          </w:rPr>
          <w:delText>8.5.4 Collection:</w:delText>
        </w:r>
        <w:r w:rsidDel="00964778">
          <w:rPr>
            <w:noProof/>
            <w:webHidden/>
          </w:rPr>
          <w:tab/>
        </w:r>
      </w:del>
      <w:del w:id="226" w:author="Michal Galdzicki" w:date="2012-01-12T08:00:00Z">
        <w:r w:rsidR="00EB63C8" w:rsidDel="00964778">
          <w:rPr>
            <w:noProof/>
            <w:webHidden/>
          </w:rPr>
          <w:delText>17</w:delText>
        </w:r>
      </w:del>
    </w:p>
    <w:p w:rsidR="00A7434A" w:rsidDel="00964778" w:rsidRDefault="00A7434A">
      <w:pPr>
        <w:pStyle w:val="TOC1"/>
        <w:tabs>
          <w:tab w:val="right" w:leader="dot" w:pos="9710"/>
        </w:tabs>
        <w:rPr>
          <w:del w:id="227" w:author="Michal Galdzicki" w:date="2012-01-12T08:01:00Z"/>
          <w:rFonts w:asciiTheme="minorHAnsi" w:eastAsiaTheme="minorEastAsia" w:hAnsiTheme="minorHAnsi" w:cstheme="minorBidi"/>
          <w:noProof/>
          <w:color w:val="auto"/>
          <w:sz w:val="22"/>
          <w:szCs w:val="22"/>
          <w:shd w:val="clear" w:color="auto" w:fill="auto"/>
        </w:rPr>
      </w:pPr>
      <w:del w:id="228" w:author="Michal Galdzicki" w:date="2012-01-12T08:01:00Z">
        <w:r w:rsidRPr="00964778" w:rsidDel="00964778">
          <w:rPr>
            <w:rPrChange w:id="229" w:author="Michal Galdzicki" w:date="2012-01-12T08:01:00Z">
              <w:rPr>
                <w:rStyle w:val="Hyperlink"/>
                <w:noProof/>
              </w:rPr>
            </w:rPrChange>
          </w:rPr>
          <w:delText>9. Examples</w:delText>
        </w:r>
        <w:r w:rsidDel="00964778">
          <w:rPr>
            <w:noProof/>
            <w:webHidden/>
          </w:rPr>
          <w:tab/>
        </w:r>
      </w:del>
      <w:del w:id="230" w:author="Michal Galdzicki" w:date="2012-01-12T08:00:00Z">
        <w:r w:rsidR="00EB63C8" w:rsidDel="00964778">
          <w:rPr>
            <w:noProof/>
            <w:webHidden/>
          </w:rPr>
          <w:delText>19</w:delText>
        </w:r>
      </w:del>
    </w:p>
    <w:p w:rsidR="00A7434A" w:rsidDel="00964778" w:rsidRDefault="00A7434A">
      <w:pPr>
        <w:pStyle w:val="TOC2"/>
        <w:tabs>
          <w:tab w:val="right" w:leader="dot" w:pos="9710"/>
        </w:tabs>
        <w:rPr>
          <w:del w:id="231" w:author="Michal Galdzicki" w:date="2012-01-12T08:01:00Z"/>
          <w:rFonts w:asciiTheme="minorHAnsi" w:eastAsiaTheme="minorEastAsia" w:hAnsiTheme="minorHAnsi" w:cstheme="minorBidi"/>
          <w:noProof/>
          <w:color w:val="auto"/>
          <w:sz w:val="22"/>
          <w:szCs w:val="22"/>
          <w:shd w:val="clear" w:color="auto" w:fill="auto"/>
        </w:rPr>
      </w:pPr>
      <w:del w:id="232" w:author="Michal Galdzicki" w:date="2012-01-12T08:01:00Z">
        <w:r w:rsidRPr="00964778" w:rsidDel="00964778">
          <w:rPr>
            <w:rPrChange w:id="233" w:author="Michal Galdzicki" w:date="2012-01-12T08:01:00Z">
              <w:rPr>
                <w:rStyle w:val="Hyperlink"/>
                <w:noProof/>
              </w:rPr>
            </w:rPrChange>
          </w:rPr>
          <w:delText>9.1 Annotated Composite DnaComponent</w:delText>
        </w:r>
        <w:r w:rsidDel="00964778">
          <w:rPr>
            <w:noProof/>
            <w:webHidden/>
          </w:rPr>
          <w:tab/>
        </w:r>
      </w:del>
      <w:del w:id="234" w:author="Michal Galdzicki" w:date="2012-01-12T08:00:00Z">
        <w:r w:rsidR="00EB63C8" w:rsidDel="00964778">
          <w:rPr>
            <w:noProof/>
            <w:webHidden/>
          </w:rPr>
          <w:delText>19</w:delText>
        </w:r>
      </w:del>
    </w:p>
    <w:p w:rsidR="00A7434A" w:rsidDel="00964778" w:rsidRDefault="00A7434A">
      <w:pPr>
        <w:pStyle w:val="TOC2"/>
        <w:tabs>
          <w:tab w:val="right" w:leader="dot" w:pos="9710"/>
        </w:tabs>
        <w:rPr>
          <w:del w:id="235" w:author="Michal Galdzicki" w:date="2012-01-12T08:01:00Z"/>
          <w:rFonts w:asciiTheme="minorHAnsi" w:eastAsiaTheme="minorEastAsia" w:hAnsiTheme="minorHAnsi" w:cstheme="minorBidi"/>
          <w:noProof/>
          <w:color w:val="auto"/>
          <w:sz w:val="22"/>
          <w:szCs w:val="22"/>
          <w:shd w:val="clear" w:color="auto" w:fill="auto"/>
        </w:rPr>
      </w:pPr>
      <w:del w:id="236" w:author="Michal Galdzicki" w:date="2012-01-12T08:01:00Z">
        <w:r w:rsidRPr="00964778" w:rsidDel="00964778">
          <w:rPr>
            <w:rPrChange w:id="237" w:author="Michal Galdzicki" w:date="2012-01-12T08:01:00Z">
              <w:rPr>
                <w:rStyle w:val="Hyperlink"/>
                <w:noProof/>
              </w:rPr>
            </w:rPrChange>
          </w:rPr>
          <w:delText>9.2 Multi-Tiered Annotated DnaComponent</w:delText>
        </w:r>
        <w:r w:rsidDel="00964778">
          <w:rPr>
            <w:noProof/>
            <w:webHidden/>
          </w:rPr>
          <w:tab/>
        </w:r>
      </w:del>
      <w:del w:id="238" w:author="Michal Galdzicki" w:date="2012-01-12T08:00:00Z">
        <w:r w:rsidR="00EB63C8" w:rsidDel="00964778">
          <w:rPr>
            <w:noProof/>
            <w:webHidden/>
          </w:rPr>
          <w:delText>21</w:delText>
        </w:r>
      </w:del>
    </w:p>
    <w:p w:rsidR="00A7434A" w:rsidDel="00964778" w:rsidRDefault="00A7434A">
      <w:pPr>
        <w:pStyle w:val="TOC2"/>
        <w:tabs>
          <w:tab w:val="right" w:leader="dot" w:pos="9710"/>
        </w:tabs>
        <w:rPr>
          <w:del w:id="239" w:author="Michal Galdzicki" w:date="2012-01-12T08:01:00Z"/>
          <w:rFonts w:asciiTheme="minorHAnsi" w:eastAsiaTheme="minorEastAsia" w:hAnsiTheme="minorHAnsi" w:cstheme="minorBidi"/>
          <w:noProof/>
          <w:color w:val="auto"/>
          <w:sz w:val="22"/>
          <w:szCs w:val="22"/>
          <w:shd w:val="clear" w:color="auto" w:fill="auto"/>
        </w:rPr>
      </w:pPr>
      <w:del w:id="240" w:author="Michal Galdzicki" w:date="2012-01-12T08:01:00Z">
        <w:r w:rsidRPr="00964778" w:rsidDel="00964778">
          <w:rPr>
            <w:rPrChange w:id="241" w:author="Michal Galdzicki" w:date="2012-01-12T08:01:00Z">
              <w:rPr>
                <w:rStyle w:val="Hyperlink"/>
                <w:noProof/>
              </w:rPr>
            </w:rPrChange>
          </w:rPr>
          <w:delText>9.3 Partially Realized Design Template</w:delText>
        </w:r>
        <w:r w:rsidDel="00964778">
          <w:rPr>
            <w:noProof/>
            <w:webHidden/>
          </w:rPr>
          <w:tab/>
        </w:r>
      </w:del>
      <w:del w:id="242" w:author="Michal Galdzicki" w:date="2012-01-12T08:00:00Z">
        <w:r w:rsidR="00EB63C8" w:rsidDel="00964778">
          <w:rPr>
            <w:noProof/>
            <w:webHidden/>
          </w:rPr>
          <w:delText>22</w:delText>
        </w:r>
      </w:del>
    </w:p>
    <w:p w:rsidR="00A7434A" w:rsidDel="00964778" w:rsidRDefault="00A7434A">
      <w:pPr>
        <w:pStyle w:val="TOC2"/>
        <w:tabs>
          <w:tab w:val="right" w:leader="dot" w:pos="9710"/>
        </w:tabs>
        <w:rPr>
          <w:del w:id="243" w:author="Michal Galdzicki" w:date="2012-01-12T08:01:00Z"/>
          <w:rFonts w:asciiTheme="minorHAnsi" w:eastAsiaTheme="minorEastAsia" w:hAnsiTheme="minorHAnsi" w:cstheme="minorBidi"/>
          <w:noProof/>
          <w:color w:val="auto"/>
          <w:sz w:val="22"/>
          <w:szCs w:val="22"/>
          <w:shd w:val="clear" w:color="auto" w:fill="auto"/>
        </w:rPr>
      </w:pPr>
      <w:del w:id="244" w:author="Michal Galdzicki" w:date="2012-01-12T08:01:00Z">
        <w:r w:rsidRPr="00964778" w:rsidDel="00964778">
          <w:rPr>
            <w:rPrChange w:id="245" w:author="Michal Galdzicki" w:date="2012-01-12T08:01:00Z">
              <w:rPr>
                <w:rStyle w:val="Hyperlink"/>
                <w:noProof/>
              </w:rPr>
            </w:rPrChange>
          </w:rPr>
          <w:delText>9.4 Collection</w:delText>
        </w:r>
        <w:r w:rsidDel="00964778">
          <w:rPr>
            <w:noProof/>
            <w:webHidden/>
          </w:rPr>
          <w:tab/>
        </w:r>
      </w:del>
      <w:del w:id="246" w:author="Michal Galdzicki" w:date="2012-01-12T08:00:00Z">
        <w:r w:rsidR="00EB63C8" w:rsidDel="00964778">
          <w:rPr>
            <w:noProof/>
            <w:webHidden/>
          </w:rPr>
          <w:delText>22</w:delText>
        </w:r>
      </w:del>
    </w:p>
    <w:p w:rsidR="00A7434A" w:rsidDel="00964778" w:rsidRDefault="00A7434A">
      <w:pPr>
        <w:pStyle w:val="TOC1"/>
        <w:tabs>
          <w:tab w:val="right" w:leader="dot" w:pos="9710"/>
        </w:tabs>
        <w:rPr>
          <w:del w:id="247" w:author="Michal Galdzicki" w:date="2012-01-12T08:01:00Z"/>
          <w:rFonts w:asciiTheme="minorHAnsi" w:eastAsiaTheme="minorEastAsia" w:hAnsiTheme="minorHAnsi" w:cstheme="minorBidi"/>
          <w:noProof/>
          <w:color w:val="auto"/>
          <w:sz w:val="22"/>
          <w:szCs w:val="22"/>
          <w:shd w:val="clear" w:color="auto" w:fill="auto"/>
        </w:rPr>
      </w:pPr>
      <w:del w:id="248" w:author="Michal Galdzicki" w:date="2012-01-12T08:01:00Z">
        <w:r w:rsidRPr="00964778" w:rsidDel="00964778">
          <w:rPr>
            <w:rPrChange w:id="249" w:author="Michal Galdzicki" w:date="2012-01-12T08:01:00Z">
              <w:rPr>
                <w:rStyle w:val="Hyperlink"/>
                <w:noProof/>
              </w:rPr>
            </w:rPrChange>
          </w:rPr>
          <w:delText>10. Serialization</w:delText>
        </w:r>
        <w:r w:rsidDel="00964778">
          <w:rPr>
            <w:noProof/>
            <w:webHidden/>
          </w:rPr>
          <w:tab/>
        </w:r>
      </w:del>
      <w:del w:id="250" w:author="Michal Galdzicki" w:date="2012-01-12T08:00:00Z">
        <w:r w:rsidR="00EB63C8" w:rsidDel="00964778">
          <w:rPr>
            <w:noProof/>
            <w:webHidden/>
          </w:rPr>
          <w:delText>23</w:delText>
        </w:r>
      </w:del>
    </w:p>
    <w:p w:rsidR="00A7434A" w:rsidDel="00964778" w:rsidRDefault="00A7434A">
      <w:pPr>
        <w:pStyle w:val="TOC1"/>
        <w:tabs>
          <w:tab w:val="right" w:leader="dot" w:pos="9710"/>
        </w:tabs>
        <w:rPr>
          <w:del w:id="251" w:author="Michal Galdzicki" w:date="2012-01-12T08:01:00Z"/>
          <w:rFonts w:asciiTheme="minorHAnsi" w:eastAsiaTheme="minorEastAsia" w:hAnsiTheme="minorHAnsi" w:cstheme="minorBidi"/>
          <w:noProof/>
          <w:color w:val="auto"/>
          <w:sz w:val="22"/>
          <w:szCs w:val="22"/>
          <w:shd w:val="clear" w:color="auto" w:fill="auto"/>
        </w:rPr>
      </w:pPr>
      <w:del w:id="252" w:author="Michal Galdzicki" w:date="2012-01-12T08:01:00Z">
        <w:r w:rsidRPr="00964778" w:rsidDel="00964778">
          <w:rPr>
            <w:rPrChange w:id="253" w:author="Michal Galdzicki" w:date="2012-01-12T08:01:00Z">
              <w:rPr>
                <w:rStyle w:val="Hyperlink"/>
                <w:noProof/>
              </w:rPr>
            </w:rPrChange>
          </w:rPr>
          <w:delText>11. Best Practices</w:delText>
        </w:r>
        <w:r w:rsidDel="00964778">
          <w:rPr>
            <w:noProof/>
            <w:webHidden/>
          </w:rPr>
          <w:tab/>
        </w:r>
      </w:del>
      <w:del w:id="254" w:author="Michal Galdzicki" w:date="2012-01-12T08:00:00Z">
        <w:r w:rsidR="00EB63C8" w:rsidDel="00964778">
          <w:rPr>
            <w:noProof/>
            <w:webHidden/>
          </w:rPr>
          <w:delText>23</w:delText>
        </w:r>
      </w:del>
    </w:p>
    <w:p w:rsidR="00A7434A" w:rsidDel="00964778" w:rsidRDefault="00A7434A">
      <w:pPr>
        <w:pStyle w:val="TOC1"/>
        <w:tabs>
          <w:tab w:val="right" w:leader="dot" w:pos="9710"/>
        </w:tabs>
        <w:rPr>
          <w:del w:id="255" w:author="Michal Galdzicki" w:date="2012-01-12T08:01:00Z"/>
          <w:rFonts w:asciiTheme="minorHAnsi" w:eastAsiaTheme="minorEastAsia" w:hAnsiTheme="minorHAnsi" w:cstheme="minorBidi"/>
          <w:noProof/>
          <w:color w:val="auto"/>
          <w:sz w:val="22"/>
          <w:szCs w:val="22"/>
          <w:shd w:val="clear" w:color="auto" w:fill="auto"/>
        </w:rPr>
      </w:pPr>
      <w:del w:id="256" w:author="Michal Galdzicki" w:date="2012-01-12T08:01:00Z">
        <w:r w:rsidRPr="00964778" w:rsidDel="00964778">
          <w:rPr>
            <w:rPrChange w:id="257" w:author="Michal Galdzicki" w:date="2012-01-12T08:01:00Z">
              <w:rPr>
                <w:rStyle w:val="Hyperlink"/>
                <w:noProof/>
              </w:rPr>
            </w:rPrChange>
          </w:rPr>
          <w:delText>12. Authors’ Contact Information</w:delText>
        </w:r>
        <w:r w:rsidDel="00964778">
          <w:rPr>
            <w:noProof/>
            <w:webHidden/>
          </w:rPr>
          <w:tab/>
        </w:r>
      </w:del>
      <w:del w:id="258" w:author="Michal Galdzicki" w:date="2012-01-12T08:00:00Z">
        <w:r w:rsidR="00EB63C8" w:rsidDel="00964778">
          <w:rPr>
            <w:noProof/>
            <w:webHidden/>
          </w:rPr>
          <w:delText>23</w:delText>
        </w:r>
      </w:del>
    </w:p>
    <w:p w:rsidR="00A7434A" w:rsidDel="00964778" w:rsidRDefault="00A7434A">
      <w:pPr>
        <w:pStyle w:val="TOC1"/>
        <w:tabs>
          <w:tab w:val="right" w:leader="dot" w:pos="9710"/>
        </w:tabs>
        <w:rPr>
          <w:del w:id="259" w:author="Michal Galdzicki" w:date="2012-01-12T08:01:00Z"/>
          <w:rFonts w:asciiTheme="minorHAnsi" w:eastAsiaTheme="minorEastAsia" w:hAnsiTheme="minorHAnsi" w:cstheme="minorBidi"/>
          <w:noProof/>
          <w:color w:val="auto"/>
          <w:sz w:val="22"/>
          <w:szCs w:val="22"/>
          <w:shd w:val="clear" w:color="auto" w:fill="auto"/>
        </w:rPr>
      </w:pPr>
      <w:del w:id="260" w:author="Michal Galdzicki" w:date="2012-01-12T08:01:00Z">
        <w:r w:rsidRPr="00964778" w:rsidDel="00964778">
          <w:rPr>
            <w:rPrChange w:id="261" w:author="Michal Galdzicki" w:date="2012-01-12T08:01:00Z">
              <w:rPr>
                <w:rStyle w:val="Hyperlink"/>
                <w:noProof/>
              </w:rPr>
            </w:rPrChange>
          </w:rPr>
          <w:delText>13. References</w:delText>
        </w:r>
        <w:r w:rsidDel="00964778">
          <w:rPr>
            <w:noProof/>
            <w:webHidden/>
          </w:rPr>
          <w:tab/>
        </w:r>
      </w:del>
      <w:del w:id="262" w:author="Michal Galdzicki" w:date="2012-01-12T08:00:00Z">
        <w:r w:rsidR="00EB63C8" w:rsidDel="00964778">
          <w:rPr>
            <w:noProof/>
            <w:webHidden/>
          </w:rPr>
          <w:delText>24</w:delText>
        </w:r>
      </w:del>
    </w:p>
    <w:p w:rsidR="00A7434A" w:rsidDel="00964778" w:rsidRDefault="00A7434A">
      <w:pPr>
        <w:pStyle w:val="TOC1"/>
        <w:tabs>
          <w:tab w:val="right" w:leader="dot" w:pos="9710"/>
        </w:tabs>
        <w:rPr>
          <w:del w:id="263" w:author="Michal Galdzicki" w:date="2012-01-12T08:01:00Z"/>
          <w:rFonts w:asciiTheme="minorHAnsi" w:eastAsiaTheme="minorEastAsia" w:hAnsiTheme="minorHAnsi" w:cstheme="minorBidi"/>
          <w:noProof/>
          <w:color w:val="auto"/>
          <w:sz w:val="22"/>
          <w:szCs w:val="22"/>
          <w:shd w:val="clear" w:color="auto" w:fill="auto"/>
        </w:rPr>
      </w:pPr>
      <w:del w:id="264" w:author="Michal Galdzicki" w:date="2012-01-12T08:01:00Z">
        <w:r w:rsidRPr="00964778" w:rsidDel="00964778">
          <w:rPr>
            <w:rPrChange w:id="265" w:author="Michal Galdzicki" w:date="2012-01-12T08:01:00Z">
              <w:rPr>
                <w:rStyle w:val="Hyperlink"/>
                <w:noProof/>
              </w:rPr>
            </w:rPrChange>
          </w:rPr>
          <w:delText>14. Appendix</w:delText>
        </w:r>
        <w:r w:rsidDel="00964778">
          <w:rPr>
            <w:noProof/>
            <w:webHidden/>
          </w:rPr>
          <w:tab/>
        </w:r>
      </w:del>
      <w:del w:id="266" w:author="Michal Galdzicki" w:date="2012-01-12T08:00:00Z">
        <w:r w:rsidR="00EB63C8" w:rsidDel="00964778">
          <w:rPr>
            <w:noProof/>
            <w:webHidden/>
          </w:rPr>
          <w:delText>25</w:delText>
        </w:r>
      </w:del>
    </w:p>
    <w:p w:rsidR="00A7434A" w:rsidDel="00964778" w:rsidRDefault="00A7434A">
      <w:pPr>
        <w:pStyle w:val="TOC2"/>
        <w:tabs>
          <w:tab w:val="right" w:leader="dot" w:pos="9710"/>
        </w:tabs>
        <w:rPr>
          <w:del w:id="267" w:author="Michal Galdzicki" w:date="2012-01-12T08:01:00Z"/>
          <w:rFonts w:asciiTheme="minorHAnsi" w:eastAsiaTheme="minorEastAsia" w:hAnsiTheme="minorHAnsi" w:cstheme="minorBidi"/>
          <w:noProof/>
          <w:color w:val="auto"/>
          <w:sz w:val="22"/>
          <w:szCs w:val="22"/>
          <w:shd w:val="clear" w:color="auto" w:fill="auto"/>
        </w:rPr>
      </w:pPr>
      <w:del w:id="268" w:author="Michal Galdzicki" w:date="2012-01-12T08:01:00Z">
        <w:r w:rsidRPr="00964778" w:rsidDel="00964778">
          <w:rPr>
            <w:rPrChange w:id="269" w:author="Michal Galdzicki" w:date="2012-01-12T08:01:00Z">
              <w:rPr>
                <w:rStyle w:val="Hyperlink"/>
                <w:noProof/>
              </w:rPr>
            </w:rPrChange>
          </w:rPr>
          <w:delText>14.1 Gene Expression Vocabulary</w:delText>
        </w:r>
        <w:r w:rsidDel="00964778">
          <w:rPr>
            <w:noProof/>
            <w:webHidden/>
          </w:rPr>
          <w:tab/>
        </w:r>
      </w:del>
      <w:del w:id="270" w:author="Michal Galdzicki" w:date="2012-01-12T08:00:00Z">
        <w:r w:rsidR="00EB63C8" w:rsidDel="00964778">
          <w:rPr>
            <w:noProof/>
            <w:webHidden/>
          </w:rPr>
          <w:delText>25</w:delText>
        </w:r>
      </w:del>
    </w:p>
    <w:p w:rsidR="00A7434A" w:rsidDel="00964778" w:rsidRDefault="00A7434A">
      <w:pPr>
        <w:pStyle w:val="TOC2"/>
        <w:tabs>
          <w:tab w:val="right" w:leader="dot" w:pos="9710"/>
        </w:tabs>
        <w:rPr>
          <w:del w:id="271" w:author="Michal Galdzicki" w:date="2012-01-12T08:01:00Z"/>
          <w:rFonts w:asciiTheme="minorHAnsi" w:eastAsiaTheme="minorEastAsia" w:hAnsiTheme="minorHAnsi" w:cstheme="minorBidi"/>
          <w:noProof/>
          <w:color w:val="auto"/>
          <w:sz w:val="22"/>
          <w:szCs w:val="22"/>
          <w:shd w:val="clear" w:color="auto" w:fill="auto"/>
        </w:rPr>
      </w:pPr>
      <w:del w:id="272" w:author="Michal Galdzicki" w:date="2012-01-12T08:01:00Z">
        <w:r w:rsidRPr="00964778" w:rsidDel="00964778">
          <w:rPr>
            <w:rPrChange w:id="273" w:author="Michal Galdzicki" w:date="2012-01-12T08:01:00Z">
              <w:rPr>
                <w:rStyle w:val="Hyperlink"/>
                <w:noProof/>
              </w:rPr>
            </w:rPrChange>
          </w:rPr>
          <w:delText>14.2 SBOL:DNA Construction Vocabulary</w:delText>
        </w:r>
        <w:r w:rsidDel="00964778">
          <w:rPr>
            <w:noProof/>
            <w:webHidden/>
          </w:rPr>
          <w:tab/>
        </w:r>
      </w:del>
      <w:del w:id="274" w:author="Michal Galdzicki" w:date="2012-01-12T08:00:00Z">
        <w:r w:rsidR="00EB63C8" w:rsidDel="00964778">
          <w:rPr>
            <w:noProof/>
            <w:webHidden/>
          </w:rPr>
          <w:delText>26</w:delText>
        </w:r>
      </w:del>
    </w:p>
    <w:p w:rsidR="00A33285" w:rsidRDefault="00D65347" w:rsidP="00A33285">
      <w:pPr>
        <w:spacing w:before="0" w:after="0" w:line="240" w:lineRule="auto"/>
        <w:ind w:right="0"/>
        <w:rPr>
          <w:rFonts w:ascii="Arial" w:eastAsia="Arial" w:hAnsi="Arial" w:cs="Arial"/>
          <w:color w:val="000099"/>
          <w:sz w:val="22"/>
          <w:szCs w:val="22"/>
          <w:u w:val="single"/>
        </w:rPr>
      </w:pPr>
      <w:r>
        <w:rPr>
          <w:rFonts w:ascii="Arial" w:eastAsia="Arial" w:hAnsi="Arial" w:cs="Arial"/>
          <w:color w:val="000099"/>
          <w:sz w:val="22"/>
          <w:szCs w:val="22"/>
          <w:u w:val="single"/>
        </w:rPr>
        <w:fldChar w:fldCharType="end"/>
      </w:r>
    </w:p>
    <w:p w:rsidR="00A77B3E" w:rsidRDefault="00A77B3E">
      <w:pPr>
        <w:spacing w:before="0" w:after="0"/>
        <w:ind w:left="0" w:right="0" w:firstLine="0"/>
        <w:rPr>
          <w:b/>
          <w:bCs/>
          <w:sz w:val="36"/>
          <w:szCs w:val="36"/>
        </w:rPr>
      </w:pPr>
    </w:p>
    <w:p w:rsidR="008C3377" w:rsidRDefault="008C3377">
      <w:pPr>
        <w:spacing w:before="0" w:after="0" w:line="240" w:lineRule="auto"/>
        <w:ind w:left="0" w:right="0" w:firstLine="0"/>
        <w:rPr>
          <w:ins w:id="275" w:author="Michal Galdzicki" w:date="2012-01-14T17:33:00Z"/>
          <w:b/>
          <w:bCs/>
          <w:sz w:val="36"/>
          <w:szCs w:val="36"/>
        </w:rPr>
      </w:pPr>
      <w:bookmarkStart w:id="276" w:name="h.8170b7f28cae"/>
      <w:bookmarkEnd w:id="276"/>
      <w:ins w:id="277" w:author="Michal Galdzicki" w:date="2012-01-14T17:33:00Z">
        <w:r>
          <w:br w:type="page"/>
        </w:r>
      </w:ins>
    </w:p>
    <w:p w:rsidR="00A77B3E" w:rsidRDefault="00E274F1">
      <w:pPr>
        <w:pStyle w:val="Heading1"/>
        <w:spacing w:before="0" w:line="240" w:lineRule="auto"/>
      </w:pPr>
      <w:del w:id="278" w:author="Michal Galdzicki" w:date="2012-01-14T17:33:00Z">
        <w:r w:rsidDel="008C3377">
          <w:lastRenderedPageBreak/>
          <w:delText xml:space="preserve"> </w:delText>
        </w:r>
      </w:del>
      <w:bookmarkStart w:id="279" w:name="_Toc305145358"/>
      <w:bookmarkStart w:id="280" w:name="_Toc314326070"/>
      <w:r>
        <w:t>6. Motivation</w:t>
      </w:r>
      <w:bookmarkEnd w:id="279"/>
      <w:bookmarkEnd w:id="280"/>
    </w:p>
    <w:p w:rsidR="00A77B3E" w:rsidRDefault="00E274F1">
      <w:pPr>
        <w:spacing w:before="0" w:after="0" w:line="240" w:lineRule="auto"/>
        <w:ind w:left="0" w:right="0" w:firstLine="0"/>
        <w:rPr>
          <w:sz w:val="22"/>
          <w:szCs w:val="22"/>
        </w:rPr>
      </w:pPr>
      <w:r>
        <w:rPr>
          <w:sz w:val="22"/>
          <w:szCs w:val="22"/>
        </w:rPr>
        <w:t>Synthetic biology is an engineering discipline where biological components, usually in the form of segments of DNA, are assembled to form devices and systems with more complex functions.  A number of software tools have been developed to help synthetic biologists to design, optimize, validate and share these DNA systems, but the lack of a defined information standard for synthetic biology makes it extremely difficult to combine the appropriate applications into a refined systems process.  To move the synthetic biology field towards best practices in engineering, synthetic biologists need software that can unambiguously interpret and exchange information about DNA components.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Computer Exchange Format</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The lack of a standard exchange format means that synthetic biology information access and transfer is limited to manual efforts such as copy-and-paste and </w:t>
      </w:r>
      <w:r>
        <w:rPr>
          <w:i/>
          <w:iCs/>
          <w:sz w:val="22"/>
          <w:szCs w:val="22"/>
        </w:rPr>
        <w:t>ad hoc</w:t>
      </w:r>
      <w:r>
        <w:rPr>
          <w:sz w:val="22"/>
          <w:szCs w:val="22"/>
        </w:rPr>
        <w:t xml:space="preserve"> scripts.  Not only are these prohibitively lengthy approaches to data transfer, they can also be error-prone, either due to changes in the underlying architectures of the data sources or simple human error.  Establishing a standard exchange format would not only save time, but would also help reduce the errors of manual transfer.</w:t>
      </w:r>
    </w:p>
    <w:p w:rsidR="00A77B3E" w:rsidRDefault="00A77B3E">
      <w:pPr>
        <w:spacing w:before="0" w:after="0" w:line="240" w:lineRule="auto"/>
        <w:ind w:left="0" w:right="0" w:firstLine="0"/>
        <w:rPr>
          <w:sz w:val="22"/>
          <w:szCs w:val="22"/>
        </w:rPr>
      </w:pPr>
    </w:p>
    <w:p w:rsidR="00A77B3E" w:rsidRDefault="00E274F1" w:rsidP="0030569B">
      <w:pPr>
        <w:spacing w:before="0" w:after="0" w:line="240" w:lineRule="auto"/>
        <w:ind w:left="0" w:right="0" w:firstLine="0"/>
        <w:rPr>
          <w:sz w:val="22"/>
          <w:szCs w:val="22"/>
        </w:rPr>
      </w:pPr>
      <w:r>
        <w:rPr>
          <w:sz w:val="22"/>
          <w:szCs w:val="22"/>
        </w:rPr>
        <w:t>A standard exchange format would also provide a greater range of tools available to synthetic biologists.  Although there is a wide variety of software tools out there, the difficulty inherent to designing interfaces between them sometimes makes it more effective for software developers to write their own applications rather than take advantage of something already out there; a standard exchange format would alleviate their need to develop interfaces or duplicate software, which in turn would free them up to develop new tools.  Furthermore, if a standard format enabled programmatic access to public information resources (Galdzicki 2011), such as the Registry of Standard Biological Parts (</w:t>
      </w:r>
      <w:hyperlink r:id="rId9" w:history="1">
        <w:r>
          <w:rPr>
            <w:color w:val="000099"/>
            <w:sz w:val="22"/>
            <w:szCs w:val="22"/>
            <w:u w:val="single"/>
          </w:rPr>
          <w:t>http</w:t>
        </w:r>
      </w:hyperlink>
      <w:hyperlink r:id="rId10" w:history="1">
        <w:r>
          <w:rPr>
            <w:color w:val="000099"/>
            <w:sz w:val="22"/>
            <w:szCs w:val="22"/>
            <w:u w:val="single"/>
          </w:rPr>
          <w:t>://</w:t>
        </w:r>
      </w:hyperlink>
      <w:hyperlink r:id="rId11" w:history="1">
        <w:r>
          <w:rPr>
            <w:color w:val="000099"/>
            <w:sz w:val="22"/>
            <w:szCs w:val="22"/>
            <w:u w:val="single"/>
          </w:rPr>
          <w:t>partsregistry</w:t>
        </w:r>
      </w:hyperlink>
      <w:hyperlink r:id="rId12" w:history="1">
        <w:r>
          <w:rPr>
            <w:color w:val="000099"/>
            <w:sz w:val="22"/>
            <w:szCs w:val="22"/>
            <w:u w:val="single"/>
          </w:rPr>
          <w:t>.</w:t>
        </w:r>
      </w:hyperlink>
      <w:hyperlink r:id="rId13" w:history="1">
        <w:r>
          <w:rPr>
            <w:color w:val="000099"/>
            <w:sz w:val="22"/>
            <w:szCs w:val="22"/>
            <w:u w:val="single"/>
          </w:rPr>
          <w:t>org</w:t>
        </w:r>
      </w:hyperlink>
      <w:r>
        <w:rPr>
          <w:sz w:val="22"/>
          <w:szCs w:val="22"/>
        </w:rPr>
        <w:t>) and the BIOFAB</w:t>
      </w:r>
      <w:r w:rsidR="00AE0E09">
        <w:rPr>
          <w:sz w:val="22"/>
          <w:szCs w:val="22"/>
        </w:rPr>
        <w:t xml:space="preserve"> Electronic Datasheets</w:t>
      </w:r>
      <w:r>
        <w:rPr>
          <w:sz w:val="22"/>
          <w:szCs w:val="22"/>
        </w:rPr>
        <w:t xml:space="preserve"> (</w:t>
      </w:r>
      <w:hyperlink r:id="rId14" w:history="1">
        <w:r>
          <w:rPr>
            <w:color w:val="000099"/>
            <w:sz w:val="22"/>
            <w:szCs w:val="22"/>
            <w:u w:val="single"/>
          </w:rPr>
          <w:t>http</w:t>
        </w:r>
      </w:hyperlink>
      <w:hyperlink r:id="rId15" w:history="1">
        <w:r>
          <w:rPr>
            <w:color w:val="000099"/>
            <w:sz w:val="22"/>
            <w:szCs w:val="22"/>
            <w:u w:val="single"/>
          </w:rPr>
          <w:t>://</w:t>
        </w:r>
      </w:hyperlink>
      <w:hyperlink r:id="rId16" w:history="1">
        <w:r>
          <w:rPr>
            <w:color w:val="000099"/>
            <w:sz w:val="22"/>
            <w:szCs w:val="22"/>
            <w:u w:val="single"/>
          </w:rPr>
          <w:t>biofab</w:t>
        </w:r>
      </w:hyperlink>
      <w:hyperlink r:id="rId17" w:history="1">
        <w:r>
          <w:rPr>
            <w:color w:val="000099"/>
            <w:sz w:val="22"/>
            <w:szCs w:val="22"/>
            <w:u w:val="single"/>
          </w:rPr>
          <w:t>.</w:t>
        </w:r>
      </w:hyperlink>
      <w:hyperlink r:id="rId18" w:history="1">
        <w:proofErr w:type="gramStart"/>
        <w:r>
          <w:rPr>
            <w:color w:val="000099"/>
            <w:sz w:val="22"/>
            <w:szCs w:val="22"/>
            <w:u w:val="single"/>
          </w:rPr>
          <w:t>org</w:t>
        </w:r>
      </w:hyperlink>
      <w:r w:rsidR="00AE0E09" w:rsidRPr="00AC63DA">
        <w:rPr>
          <w:color w:val="000099"/>
          <w:sz w:val="22"/>
          <w:szCs w:val="22"/>
          <w:u w:val="single"/>
        </w:rPr>
        <w:t>/data</w:t>
      </w:r>
      <w:proofErr w:type="gramEnd"/>
      <w:r>
        <w:rPr>
          <w:sz w:val="22"/>
          <w:szCs w:val="22"/>
        </w:rPr>
        <w:t xml:space="preserve">), software developers would be able to take advantage of these repositories directly within their </w:t>
      </w:r>
      <w:r w:rsidRPr="00050C27">
        <w:rPr>
          <w:sz w:val="22"/>
          <w:szCs w:val="22"/>
        </w:rPr>
        <w:t xml:space="preserve">applications. For example, CAD and </w:t>
      </w:r>
      <w:r w:rsidR="00AC63DA" w:rsidRPr="00050C27">
        <w:rPr>
          <w:sz w:val="22"/>
          <w:szCs w:val="22"/>
        </w:rPr>
        <w:t>modeling</w:t>
      </w:r>
      <w:r w:rsidRPr="00050C27">
        <w:rPr>
          <w:sz w:val="22"/>
          <w:szCs w:val="22"/>
        </w:rPr>
        <w:t xml:space="preserve"> tools, such as </w:t>
      </w:r>
      <w:proofErr w:type="spellStart"/>
      <w:r w:rsidRPr="00050C27">
        <w:rPr>
          <w:sz w:val="22"/>
          <w:szCs w:val="22"/>
        </w:rPr>
        <w:t>TinkerCell</w:t>
      </w:r>
      <w:proofErr w:type="spellEnd"/>
      <w:r w:rsidRPr="00050C27">
        <w:rPr>
          <w:sz w:val="22"/>
          <w:szCs w:val="22"/>
        </w:rPr>
        <w:t xml:space="preserve"> (</w:t>
      </w:r>
      <w:hyperlink r:id="rId19" w:history="1">
        <w:r w:rsidRPr="00050C27">
          <w:rPr>
            <w:rFonts w:eastAsia="Arial" w:cs="Arial"/>
            <w:color w:val="000099"/>
            <w:sz w:val="22"/>
            <w:szCs w:val="22"/>
            <w:u w:val="single"/>
          </w:rPr>
          <w:t>http</w:t>
        </w:r>
      </w:hyperlink>
      <w:hyperlink r:id="rId20" w:history="1">
        <w:r w:rsidRPr="00050C27">
          <w:rPr>
            <w:rFonts w:eastAsia="Arial" w:cs="Arial"/>
            <w:color w:val="000099"/>
            <w:sz w:val="22"/>
            <w:szCs w:val="22"/>
            <w:u w:val="single"/>
          </w:rPr>
          <w:t>://</w:t>
        </w:r>
      </w:hyperlink>
      <w:hyperlink r:id="rId21" w:history="1">
        <w:r w:rsidRPr="00050C27">
          <w:rPr>
            <w:rFonts w:eastAsia="Arial" w:cs="Arial"/>
            <w:color w:val="000099"/>
            <w:sz w:val="22"/>
            <w:szCs w:val="22"/>
            <w:u w:val="single"/>
          </w:rPr>
          <w:t>tinkercell</w:t>
        </w:r>
      </w:hyperlink>
      <w:hyperlink r:id="rId22" w:history="1">
        <w:r w:rsidRPr="00050C27">
          <w:rPr>
            <w:rFonts w:eastAsia="Arial" w:cs="Arial"/>
            <w:color w:val="000099"/>
            <w:sz w:val="22"/>
            <w:szCs w:val="22"/>
            <w:u w:val="single"/>
          </w:rPr>
          <w:t>.</w:t>
        </w:r>
      </w:hyperlink>
      <w:hyperlink r:id="rId23" w:history="1">
        <w:r w:rsidRPr="00050C27">
          <w:rPr>
            <w:rFonts w:eastAsia="Arial" w:cs="Arial"/>
            <w:color w:val="000099"/>
            <w:sz w:val="22"/>
            <w:szCs w:val="22"/>
            <w:u w:val="single"/>
          </w:rPr>
          <w:t>com</w:t>
        </w:r>
      </w:hyperlink>
      <w:hyperlink r:id="rId24" w:history="1">
        <w:r w:rsidRPr="00050C27">
          <w:rPr>
            <w:rFonts w:eastAsia="Arial" w:cs="Arial"/>
            <w:color w:val="000099"/>
            <w:sz w:val="22"/>
            <w:szCs w:val="22"/>
            <w:u w:val="single"/>
          </w:rPr>
          <w:t>/</w:t>
        </w:r>
      </w:hyperlink>
      <w:r w:rsidRPr="00050C27">
        <w:rPr>
          <w:sz w:val="22"/>
          <w:szCs w:val="22"/>
        </w:rPr>
        <w:t xml:space="preserve">) and </w:t>
      </w:r>
      <w:proofErr w:type="spellStart"/>
      <w:r w:rsidRPr="00050C27">
        <w:rPr>
          <w:sz w:val="22"/>
          <w:szCs w:val="22"/>
        </w:rPr>
        <w:t>iBioSim</w:t>
      </w:r>
      <w:proofErr w:type="spellEnd"/>
      <w:r w:rsidRPr="00050C27">
        <w:rPr>
          <w:sz w:val="22"/>
          <w:szCs w:val="22"/>
        </w:rPr>
        <w:t xml:space="preserve"> (</w:t>
      </w:r>
      <w:hyperlink r:id="rId25" w:history="1">
        <w:r w:rsidRPr="00050C27">
          <w:rPr>
            <w:rFonts w:eastAsia="Arial" w:cs="Arial"/>
            <w:color w:val="000099"/>
            <w:sz w:val="22"/>
            <w:szCs w:val="22"/>
            <w:u w:val="single"/>
          </w:rPr>
          <w:t>http</w:t>
        </w:r>
      </w:hyperlink>
      <w:hyperlink r:id="rId26" w:history="1">
        <w:proofErr w:type="gramStart"/>
        <w:r w:rsidRPr="00050C27">
          <w:rPr>
            <w:rFonts w:eastAsia="Arial" w:cs="Arial"/>
            <w:color w:val="000099"/>
            <w:sz w:val="22"/>
            <w:szCs w:val="22"/>
            <w:u w:val="single"/>
          </w:rPr>
          <w:t>:/</w:t>
        </w:r>
        <w:proofErr w:type="gramEnd"/>
        <w:r w:rsidRPr="00050C27">
          <w:rPr>
            <w:rFonts w:eastAsia="Arial" w:cs="Arial"/>
            <w:color w:val="000099"/>
            <w:sz w:val="22"/>
            <w:szCs w:val="22"/>
            <w:u w:val="single"/>
          </w:rPr>
          <w:t>/</w:t>
        </w:r>
      </w:hyperlink>
      <w:hyperlink r:id="rId27" w:history="1">
        <w:r w:rsidRPr="00050C27">
          <w:rPr>
            <w:rFonts w:eastAsia="Arial" w:cs="Arial"/>
            <w:color w:val="000099"/>
            <w:sz w:val="22"/>
            <w:szCs w:val="22"/>
            <w:u w:val="single"/>
          </w:rPr>
          <w:t>www</w:t>
        </w:r>
      </w:hyperlink>
      <w:hyperlink r:id="rId28" w:history="1">
        <w:r w:rsidRPr="00050C27">
          <w:rPr>
            <w:rFonts w:eastAsia="Arial" w:cs="Arial"/>
            <w:color w:val="000099"/>
            <w:sz w:val="22"/>
            <w:szCs w:val="22"/>
            <w:u w:val="single"/>
          </w:rPr>
          <w:t>.</w:t>
        </w:r>
      </w:hyperlink>
      <w:hyperlink r:id="rId29" w:history="1">
        <w:r w:rsidRPr="00050C27">
          <w:rPr>
            <w:rFonts w:eastAsia="Arial" w:cs="Arial"/>
            <w:color w:val="000099"/>
            <w:sz w:val="22"/>
            <w:szCs w:val="22"/>
            <w:u w:val="single"/>
          </w:rPr>
          <w:t>async</w:t>
        </w:r>
      </w:hyperlink>
      <w:hyperlink r:id="rId30" w:history="1">
        <w:r w:rsidRPr="00050C27">
          <w:rPr>
            <w:rFonts w:eastAsia="Arial" w:cs="Arial"/>
            <w:color w:val="000099"/>
            <w:sz w:val="22"/>
            <w:szCs w:val="22"/>
            <w:u w:val="single"/>
          </w:rPr>
          <w:t>.</w:t>
        </w:r>
      </w:hyperlink>
      <w:hyperlink r:id="rId31" w:history="1">
        <w:r w:rsidRPr="00050C27">
          <w:rPr>
            <w:rFonts w:eastAsia="Arial" w:cs="Arial"/>
            <w:color w:val="000099"/>
            <w:sz w:val="22"/>
            <w:szCs w:val="22"/>
            <w:u w:val="single"/>
          </w:rPr>
          <w:t>ece</w:t>
        </w:r>
      </w:hyperlink>
      <w:hyperlink r:id="rId32" w:history="1">
        <w:r w:rsidRPr="00050C27">
          <w:rPr>
            <w:rFonts w:eastAsia="Arial" w:cs="Arial"/>
            <w:color w:val="000099"/>
            <w:sz w:val="22"/>
            <w:szCs w:val="22"/>
            <w:u w:val="single"/>
          </w:rPr>
          <w:t>.</w:t>
        </w:r>
      </w:hyperlink>
      <w:hyperlink r:id="rId33" w:history="1">
        <w:r w:rsidRPr="00050C27">
          <w:rPr>
            <w:rFonts w:eastAsia="Arial" w:cs="Arial"/>
            <w:color w:val="000099"/>
            <w:sz w:val="22"/>
            <w:szCs w:val="22"/>
            <w:u w:val="single"/>
          </w:rPr>
          <w:t>utah</w:t>
        </w:r>
      </w:hyperlink>
      <w:hyperlink r:id="rId34" w:history="1">
        <w:r w:rsidRPr="00050C27">
          <w:rPr>
            <w:rFonts w:eastAsia="Arial" w:cs="Arial"/>
            <w:color w:val="000099"/>
            <w:sz w:val="22"/>
            <w:szCs w:val="22"/>
            <w:u w:val="single"/>
          </w:rPr>
          <w:t>.</w:t>
        </w:r>
      </w:hyperlink>
      <w:hyperlink r:id="rId35" w:history="1">
        <w:proofErr w:type="gramStart"/>
        <w:r w:rsidRPr="00050C27">
          <w:rPr>
            <w:rFonts w:eastAsia="Arial" w:cs="Arial"/>
            <w:color w:val="000099"/>
            <w:sz w:val="22"/>
            <w:szCs w:val="22"/>
            <w:u w:val="single"/>
          </w:rPr>
          <w:t>edu</w:t>
        </w:r>
      </w:hyperlink>
      <w:hyperlink r:id="rId36" w:history="1">
        <w:r w:rsidRPr="00050C27">
          <w:rPr>
            <w:rFonts w:eastAsia="Arial" w:cs="Arial"/>
            <w:color w:val="000099"/>
            <w:sz w:val="22"/>
            <w:szCs w:val="22"/>
            <w:u w:val="single"/>
          </w:rPr>
          <w:t>/</w:t>
        </w:r>
      </w:hyperlink>
      <w:hyperlink r:id="rId37" w:history="1">
        <w:r w:rsidRPr="00050C27">
          <w:rPr>
            <w:rFonts w:eastAsia="Arial" w:cs="Arial"/>
            <w:color w:val="000099"/>
            <w:sz w:val="22"/>
            <w:szCs w:val="22"/>
            <w:u w:val="single"/>
          </w:rPr>
          <w:t>iBioSim</w:t>
        </w:r>
        <w:proofErr w:type="gramEnd"/>
      </w:hyperlink>
      <w:hyperlink r:id="rId38" w:history="1">
        <w:r w:rsidRPr="00050C27">
          <w:rPr>
            <w:rFonts w:eastAsia="Arial" w:cs="Arial"/>
            <w:color w:val="000099"/>
            <w:sz w:val="22"/>
            <w:szCs w:val="22"/>
            <w:u w:val="single"/>
          </w:rPr>
          <w:t>/</w:t>
        </w:r>
      </w:hyperlink>
      <w:r w:rsidRPr="00050C27">
        <w:rPr>
          <w:sz w:val="22"/>
          <w:szCs w:val="22"/>
        </w:rPr>
        <w:t>), would be able to retrieve components for new designs.  A gene network design created</w:t>
      </w:r>
      <w:r>
        <w:rPr>
          <w:sz w:val="22"/>
          <w:szCs w:val="22"/>
        </w:rPr>
        <w:t xml:space="preserve"> by tools such as the Proto </w:t>
      </w:r>
      <w:proofErr w:type="spellStart"/>
      <w:r>
        <w:rPr>
          <w:sz w:val="22"/>
          <w:szCs w:val="22"/>
        </w:rPr>
        <w:t>Biocompiler</w:t>
      </w:r>
      <w:proofErr w:type="spellEnd"/>
      <w:r>
        <w:rPr>
          <w:sz w:val="22"/>
          <w:szCs w:val="22"/>
        </w:rPr>
        <w:t xml:space="preserve"> (Beal 2011) could be further refined by Eugene into collections of physical implementations (</w:t>
      </w:r>
      <w:proofErr w:type="spellStart"/>
      <w:r>
        <w:rPr>
          <w:sz w:val="22"/>
          <w:szCs w:val="22"/>
        </w:rPr>
        <w:t>Bilitchenko</w:t>
      </w:r>
      <w:proofErr w:type="spellEnd"/>
      <w:r>
        <w:rPr>
          <w:sz w:val="22"/>
          <w:szCs w:val="22"/>
        </w:rPr>
        <w:t xml:space="preserve"> 2011).</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In addition to improving the ability to share data across applications, a standard format would make it easier for synthetic biologists to exchange data with their collaborators at other sites.  For example, synthetic biologist researchers could use software such as GD-</w:t>
      </w:r>
      <w:r w:rsidRPr="00050C27">
        <w:rPr>
          <w:sz w:val="22"/>
          <w:szCs w:val="22"/>
        </w:rPr>
        <w:t>ICE (</w:t>
      </w:r>
      <w:hyperlink r:id="rId39" w:history="1">
        <w:r w:rsidRPr="00050C27">
          <w:rPr>
            <w:color w:val="000099"/>
            <w:sz w:val="22"/>
            <w:szCs w:val="22"/>
            <w:u w:val="single"/>
          </w:rPr>
          <w:t>http</w:t>
        </w:r>
      </w:hyperlink>
      <w:hyperlink r:id="rId40" w:history="1">
        <w:r w:rsidRPr="00050C27">
          <w:rPr>
            <w:color w:val="000099"/>
            <w:sz w:val="22"/>
            <w:szCs w:val="22"/>
            <w:u w:val="single"/>
          </w:rPr>
          <w:t>://</w:t>
        </w:r>
      </w:hyperlink>
      <w:hyperlink r:id="rId41" w:history="1">
        <w:r w:rsidRPr="00050C27">
          <w:rPr>
            <w:color w:val="000099"/>
            <w:sz w:val="22"/>
            <w:szCs w:val="22"/>
            <w:u w:val="single"/>
          </w:rPr>
          <w:t>code</w:t>
        </w:r>
      </w:hyperlink>
      <w:hyperlink r:id="rId42" w:history="1">
        <w:r w:rsidRPr="00050C27">
          <w:rPr>
            <w:color w:val="000099"/>
            <w:sz w:val="22"/>
            <w:szCs w:val="22"/>
            <w:u w:val="single"/>
          </w:rPr>
          <w:t>.</w:t>
        </w:r>
      </w:hyperlink>
      <w:hyperlink r:id="rId43" w:history="1">
        <w:proofErr w:type="gramStart"/>
        <w:r w:rsidRPr="00050C27">
          <w:rPr>
            <w:color w:val="000099"/>
            <w:sz w:val="22"/>
            <w:szCs w:val="22"/>
            <w:u w:val="single"/>
          </w:rPr>
          <w:t>google</w:t>
        </w:r>
      </w:hyperlink>
      <w:hyperlink r:id="rId44" w:history="1">
        <w:r w:rsidRPr="00050C27">
          <w:rPr>
            <w:color w:val="000099"/>
            <w:sz w:val="22"/>
            <w:szCs w:val="22"/>
            <w:u w:val="single"/>
          </w:rPr>
          <w:t>.</w:t>
        </w:r>
        <w:proofErr w:type="gramEnd"/>
      </w:hyperlink>
      <w:hyperlink r:id="rId45" w:history="1">
        <w:r w:rsidRPr="00050C27">
          <w:rPr>
            <w:color w:val="000099"/>
            <w:sz w:val="22"/>
            <w:szCs w:val="22"/>
            <w:u w:val="single"/>
          </w:rPr>
          <w:t>com</w:t>
        </w:r>
      </w:hyperlink>
      <w:hyperlink r:id="rId46" w:history="1">
        <w:r w:rsidRPr="00050C27">
          <w:rPr>
            <w:color w:val="000099"/>
            <w:sz w:val="22"/>
            <w:szCs w:val="22"/>
            <w:u w:val="single"/>
          </w:rPr>
          <w:t>/</w:t>
        </w:r>
      </w:hyperlink>
      <w:hyperlink r:id="rId47" w:history="1">
        <w:r w:rsidRPr="00050C27">
          <w:rPr>
            <w:color w:val="000099"/>
            <w:sz w:val="22"/>
            <w:szCs w:val="22"/>
            <w:u w:val="single"/>
          </w:rPr>
          <w:t>p</w:t>
        </w:r>
      </w:hyperlink>
      <w:hyperlink r:id="rId48" w:history="1">
        <w:r w:rsidRPr="00050C27">
          <w:rPr>
            <w:color w:val="000099"/>
            <w:sz w:val="22"/>
            <w:szCs w:val="22"/>
            <w:u w:val="single"/>
          </w:rPr>
          <w:t>/</w:t>
        </w:r>
      </w:hyperlink>
      <w:hyperlink r:id="rId49" w:history="1">
        <w:r w:rsidRPr="00050C27">
          <w:rPr>
            <w:color w:val="000099"/>
            <w:sz w:val="22"/>
            <w:szCs w:val="22"/>
            <w:u w:val="single"/>
          </w:rPr>
          <w:t>gd</w:t>
        </w:r>
      </w:hyperlink>
      <w:hyperlink r:id="rId50" w:history="1">
        <w:r w:rsidRPr="00050C27">
          <w:rPr>
            <w:color w:val="000099"/>
            <w:sz w:val="22"/>
            <w:szCs w:val="22"/>
            <w:u w:val="single"/>
          </w:rPr>
          <w:t>-</w:t>
        </w:r>
      </w:hyperlink>
      <w:hyperlink r:id="rId51" w:history="1">
        <w:r w:rsidRPr="00050C27">
          <w:rPr>
            <w:color w:val="000099"/>
            <w:sz w:val="22"/>
            <w:szCs w:val="22"/>
            <w:u w:val="single"/>
          </w:rPr>
          <w:t>ice</w:t>
        </w:r>
      </w:hyperlink>
      <w:r w:rsidRPr="00050C27">
        <w:rPr>
          <w:sz w:val="22"/>
          <w:szCs w:val="22"/>
        </w:rPr>
        <w:t>) and</w:t>
      </w:r>
      <w:r>
        <w:rPr>
          <w:sz w:val="22"/>
          <w:szCs w:val="22"/>
        </w:rPr>
        <w:t xml:space="preserve"> </w:t>
      </w:r>
      <w:proofErr w:type="spellStart"/>
      <w:r>
        <w:rPr>
          <w:sz w:val="22"/>
          <w:szCs w:val="22"/>
        </w:rPr>
        <w:t>Clotho</w:t>
      </w:r>
      <w:proofErr w:type="spellEnd"/>
      <w:r>
        <w:rPr>
          <w:sz w:val="22"/>
          <w:szCs w:val="22"/>
        </w:rPr>
        <w:t xml:space="preserve"> (</w:t>
      </w:r>
      <w:hyperlink r:id="rId52" w:history="1">
        <w:r>
          <w:rPr>
            <w:color w:val="000099"/>
            <w:sz w:val="22"/>
            <w:szCs w:val="22"/>
            <w:u w:val="single"/>
          </w:rPr>
          <w:t>http</w:t>
        </w:r>
      </w:hyperlink>
      <w:hyperlink r:id="rId53" w:history="1">
        <w:r>
          <w:rPr>
            <w:color w:val="000099"/>
            <w:sz w:val="22"/>
            <w:szCs w:val="22"/>
            <w:u w:val="single"/>
          </w:rPr>
          <w:t>://</w:t>
        </w:r>
      </w:hyperlink>
      <w:hyperlink r:id="rId54" w:history="1">
        <w:r>
          <w:rPr>
            <w:color w:val="000099"/>
            <w:sz w:val="22"/>
            <w:szCs w:val="22"/>
            <w:u w:val="single"/>
          </w:rPr>
          <w:t>clothocad</w:t>
        </w:r>
      </w:hyperlink>
      <w:hyperlink r:id="rId55" w:history="1">
        <w:r>
          <w:rPr>
            <w:color w:val="000099"/>
            <w:sz w:val="22"/>
            <w:szCs w:val="22"/>
            <w:u w:val="single"/>
          </w:rPr>
          <w:t>.</w:t>
        </w:r>
      </w:hyperlink>
      <w:hyperlink r:id="rId56" w:history="1">
        <w:proofErr w:type="gramStart"/>
        <w:r>
          <w:rPr>
            <w:color w:val="000099"/>
            <w:sz w:val="22"/>
            <w:szCs w:val="22"/>
            <w:u w:val="single"/>
          </w:rPr>
          <w:t>org</w:t>
        </w:r>
      </w:hyperlink>
      <w:r>
        <w:rPr>
          <w:sz w:val="22"/>
          <w:szCs w:val="22"/>
        </w:rPr>
        <w:t>) to integrate their own data from local laboratory repositories with their collaborators’ designs and publicly available data.</w:t>
      </w:r>
      <w:proofErr w:type="gramEnd"/>
      <w:r>
        <w:rPr>
          <w:sz w:val="22"/>
          <w:szCs w:val="22"/>
        </w:rPr>
        <w:t xml:space="preserve">  A synthetic biologist who designed new DNA constructs with a software tool such as </w:t>
      </w:r>
      <w:proofErr w:type="spellStart"/>
      <w:r>
        <w:rPr>
          <w:sz w:val="22"/>
          <w:szCs w:val="22"/>
        </w:rPr>
        <w:t>GenoCAD</w:t>
      </w:r>
      <w:proofErr w:type="spellEnd"/>
      <w:r>
        <w:rPr>
          <w:sz w:val="22"/>
          <w:szCs w:val="22"/>
        </w:rPr>
        <w:t xml:space="preserve"> </w:t>
      </w:r>
      <w:r w:rsidRPr="00050C27">
        <w:rPr>
          <w:sz w:val="22"/>
          <w:szCs w:val="22"/>
        </w:rPr>
        <w:t>(</w:t>
      </w:r>
      <w:hyperlink r:id="rId57" w:history="1">
        <w:r w:rsidRPr="00050C27">
          <w:rPr>
            <w:color w:val="000099"/>
            <w:sz w:val="22"/>
            <w:szCs w:val="22"/>
            <w:u w:val="single"/>
          </w:rPr>
          <w:t>http</w:t>
        </w:r>
      </w:hyperlink>
      <w:hyperlink r:id="rId58" w:history="1">
        <w:r w:rsidRPr="00050C27">
          <w:rPr>
            <w:color w:val="000099"/>
            <w:sz w:val="22"/>
            <w:szCs w:val="22"/>
            <w:u w:val="single"/>
          </w:rPr>
          <w:t>:</w:t>
        </w:r>
      </w:hyperlink>
      <w:hyperlink r:id="rId59" w:history="1">
        <w:r w:rsidRPr="00050C27">
          <w:rPr>
            <w:color w:val="000099"/>
            <w:sz w:val="22"/>
            <w:szCs w:val="22"/>
            <w:u w:val="single"/>
          </w:rPr>
          <w:t>//</w:t>
        </w:r>
      </w:hyperlink>
      <w:hyperlink r:id="rId60" w:history="1">
        <w:r w:rsidRPr="00050C27">
          <w:rPr>
            <w:color w:val="000099"/>
            <w:sz w:val="22"/>
            <w:szCs w:val="22"/>
            <w:u w:val="single"/>
          </w:rPr>
          <w:t>www</w:t>
        </w:r>
      </w:hyperlink>
      <w:hyperlink r:id="rId61" w:history="1">
        <w:r w:rsidRPr="00050C27">
          <w:rPr>
            <w:color w:val="000099"/>
            <w:sz w:val="22"/>
            <w:szCs w:val="22"/>
            <w:u w:val="single"/>
          </w:rPr>
          <w:t>.</w:t>
        </w:r>
      </w:hyperlink>
      <w:hyperlink r:id="rId62" w:history="1">
        <w:r w:rsidRPr="00050C27">
          <w:rPr>
            <w:color w:val="000099"/>
            <w:sz w:val="22"/>
            <w:szCs w:val="22"/>
            <w:u w:val="single"/>
          </w:rPr>
          <w:t>genocad</w:t>
        </w:r>
      </w:hyperlink>
      <w:hyperlink r:id="rId63" w:history="1">
        <w:r w:rsidRPr="00050C27">
          <w:rPr>
            <w:color w:val="000099"/>
            <w:sz w:val="22"/>
            <w:szCs w:val="22"/>
            <w:u w:val="single"/>
          </w:rPr>
          <w:t>.</w:t>
        </w:r>
      </w:hyperlink>
      <w:hyperlink r:id="rId64" w:history="1">
        <w:r w:rsidRPr="00050C27">
          <w:rPr>
            <w:color w:val="000099"/>
            <w:sz w:val="22"/>
            <w:szCs w:val="22"/>
            <w:u w:val="single"/>
          </w:rPr>
          <w:t>org</w:t>
        </w:r>
      </w:hyperlink>
      <w:r w:rsidRPr="00050C27">
        <w:rPr>
          <w:sz w:val="22"/>
          <w:szCs w:val="22"/>
        </w:rPr>
        <w:t>)</w:t>
      </w:r>
      <w:r>
        <w:rPr>
          <w:sz w:val="22"/>
          <w:szCs w:val="22"/>
        </w:rPr>
        <w:t xml:space="preserve"> could send them to a collaborator who would then review and edit them using Gene </w:t>
      </w:r>
      <w:r w:rsidRPr="00AA6B86">
        <w:rPr>
          <w:sz w:val="22"/>
          <w:szCs w:val="22"/>
        </w:rPr>
        <w:t>Designer (</w:t>
      </w:r>
      <w:hyperlink r:id="rId65" w:history="1">
        <w:r w:rsidRPr="00AA6B86">
          <w:rPr>
            <w:rFonts w:eastAsia="Arial" w:cs="Arial"/>
            <w:color w:val="000099"/>
            <w:sz w:val="22"/>
            <w:szCs w:val="22"/>
            <w:u w:val="single"/>
          </w:rPr>
          <w:t>https</w:t>
        </w:r>
      </w:hyperlink>
      <w:hyperlink r:id="rId66" w:history="1">
        <w:proofErr w:type="gramStart"/>
        <w:r w:rsidRPr="00AA6B86">
          <w:rPr>
            <w:rFonts w:eastAsia="Arial" w:cs="Arial"/>
            <w:color w:val="000099"/>
            <w:sz w:val="22"/>
            <w:szCs w:val="22"/>
            <w:u w:val="single"/>
          </w:rPr>
          <w:t>:/</w:t>
        </w:r>
        <w:proofErr w:type="gramEnd"/>
        <w:r w:rsidRPr="00AA6B86">
          <w:rPr>
            <w:rFonts w:eastAsia="Arial" w:cs="Arial"/>
            <w:color w:val="000099"/>
            <w:sz w:val="22"/>
            <w:szCs w:val="22"/>
            <w:u w:val="single"/>
          </w:rPr>
          <w:t>/</w:t>
        </w:r>
      </w:hyperlink>
      <w:hyperlink r:id="rId67" w:history="1">
        <w:r w:rsidRPr="00AA6B86">
          <w:rPr>
            <w:rFonts w:eastAsia="Arial" w:cs="Arial"/>
            <w:color w:val="000099"/>
            <w:sz w:val="22"/>
            <w:szCs w:val="22"/>
            <w:u w:val="single"/>
          </w:rPr>
          <w:t>www</w:t>
        </w:r>
      </w:hyperlink>
      <w:hyperlink r:id="rId68" w:history="1">
        <w:r w:rsidRPr="00AA6B86">
          <w:rPr>
            <w:rFonts w:eastAsia="Arial" w:cs="Arial"/>
            <w:color w:val="000099"/>
            <w:sz w:val="22"/>
            <w:szCs w:val="22"/>
            <w:u w:val="single"/>
          </w:rPr>
          <w:t>.</w:t>
        </w:r>
      </w:hyperlink>
      <w:hyperlink r:id="rId69" w:history="1">
        <w:r w:rsidRPr="00AA6B86">
          <w:rPr>
            <w:rFonts w:eastAsia="Arial" w:cs="Arial"/>
            <w:color w:val="000099"/>
            <w:sz w:val="22"/>
            <w:szCs w:val="22"/>
            <w:u w:val="single"/>
          </w:rPr>
          <w:t>dna</w:t>
        </w:r>
      </w:hyperlink>
      <w:hyperlink r:id="rId70" w:history="1">
        <w:r w:rsidRPr="00AA6B86">
          <w:rPr>
            <w:rFonts w:eastAsia="Arial" w:cs="Arial"/>
            <w:color w:val="000099"/>
            <w:sz w:val="22"/>
            <w:szCs w:val="22"/>
            <w:u w:val="single"/>
          </w:rPr>
          <w:t>20.</w:t>
        </w:r>
      </w:hyperlink>
      <w:hyperlink r:id="rId71" w:history="1">
        <w:r w:rsidRPr="00AA6B86">
          <w:rPr>
            <w:rFonts w:eastAsia="Arial" w:cs="Arial"/>
            <w:color w:val="000099"/>
            <w:sz w:val="22"/>
            <w:szCs w:val="22"/>
            <w:u w:val="single"/>
          </w:rPr>
          <w:t>com</w:t>
        </w:r>
      </w:hyperlink>
      <w:hyperlink r:id="rId72" w:history="1">
        <w:r w:rsidRPr="00AA6B86">
          <w:rPr>
            <w:rFonts w:eastAsia="Arial" w:cs="Arial"/>
            <w:color w:val="000099"/>
            <w:sz w:val="22"/>
            <w:szCs w:val="22"/>
            <w:u w:val="single"/>
          </w:rPr>
          <w:t>/</w:t>
        </w:r>
      </w:hyperlink>
      <w:hyperlink r:id="rId73" w:history="1">
        <w:r w:rsidRPr="00AA6B86">
          <w:rPr>
            <w:rFonts w:eastAsia="Arial" w:cs="Arial"/>
            <w:color w:val="000099"/>
            <w:sz w:val="22"/>
            <w:szCs w:val="22"/>
            <w:u w:val="single"/>
          </w:rPr>
          <w:t>tools</w:t>
        </w:r>
      </w:hyperlink>
      <w:hyperlink r:id="rId74" w:history="1">
        <w:r w:rsidRPr="00AA6B86">
          <w:rPr>
            <w:rFonts w:eastAsia="Arial" w:cs="Arial"/>
            <w:color w:val="000099"/>
            <w:sz w:val="22"/>
            <w:szCs w:val="22"/>
            <w:u w:val="single"/>
          </w:rPr>
          <w:t>/</w:t>
        </w:r>
      </w:hyperlink>
      <w:hyperlink r:id="rId75" w:history="1">
        <w:r w:rsidRPr="00AA6B86">
          <w:rPr>
            <w:rFonts w:eastAsia="Arial" w:cs="Arial"/>
            <w:color w:val="000099"/>
            <w:sz w:val="22"/>
            <w:szCs w:val="22"/>
            <w:u w:val="single"/>
          </w:rPr>
          <w:t>genedesigner</w:t>
        </w:r>
      </w:hyperlink>
      <w:hyperlink r:id="rId76" w:history="1">
        <w:r w:rsidRPr="00AA6B86">
          <w:rPr>
            <w:rFonts w:eastAsia="Arial" w:cs="Arial"/>
            <w:color w:val="000099"/>
            <w:sz w:val="22"/>
            <w:szCs w:val="22"/>
            <w:u w:val="single"/>
          </w:rPr>
          <w:t>.</w:t>
        </w:r>
      </w:hyperlink>
      <w:hyperlink r:id="rId77" w:history="1">
        <w:proofErr w:type="gramStart"/>
        <w:r w:rsidRPr="00AA6B86">
          <w:rPr>
            <w:rFonts w:eastAsia="Arial" w:cs="Arial"/>
            <w:color w:val="000099"/>
            <w:sz w:val="22"/>
            <w:szCs w:val="22"/>
            <w:u w:val="single"/>
          </w:rPr>
          <w:t>php</w:t>
        </w:r>
        <w:proofErr w:type="gramEnd"/>
      </w:hyperlink>
      <w:r w:rsidRPr="00AA6B86">
        <w:rPr>
          <w:rFonts w:eastAsia="Arial" w:cs="Arial"/>
          <w:sz w:val="22"/>
          <w:szCs w:val="22"/>
        </w:rPr>
        <w:t>)</w:t>
      </w:r>
      <w:r w:rsidRPr="00AA6B86">
        <w:rPr>
          <w:sz w:val="22"/>
          <w:szCs w:val="22"/>
        </w:rPr>
        <w:t>.</w:t>
      </w:r>
      <w:r>
        <w:rPr>
          <w:sz w:val="22"/>
          <w:szCs w:val="22"/>
        </w:rPr>
        <w:t xml:space="preserve">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The definition of a standard for electronic information exchange would also help the refinement of standards for the DNA components themselves, through an iterative </w:t>
      </w:r>
      <w:r>
        <w:rPr>
          <w:sz w:val="22"/>
          <w:szCs w:val="22"/>
        </w:rPr>
        <w:lastRenderedPageBreak/>
        <w:t>process of feedback to synthetic biology research groups concerned with standardization.</w:t>
      </w:r>
    </w:p>
    <w:p w:rsidR="00A77B3E" w:rsidRDefault="00A77B3E">
      <w:pPr>
        <w:spacing w:before="0" w:after="0" w:line="240" w:lineRule="auto"/>
        <w:ind w:left="0" w:right="0" w:firstLine="0"/>
        <w:rPr>
          <w:sz w:val="22"/>
          <w:szCs w:val="22"/>
        </w:rPr>
      </w:pPr>
    </w:p>
    <w:p w:rsidR="00DC247B" w:rsidDel="00DC247B" w:rsidRDefault="00E274F1">
      <w:pPr>
        <w:spacing w:before="0" w:after="0" w:line="240" w:lineRule="auto"/>
        <w:ind w:left="0" w:right="0" w:firstLine="0"/>
        <w:rPr>
          <w:sz w:val="22"/>
          <w:szCs w:val="22"/>
        </w:rPr>
      </w:pPr>
      <w:r>
        <w:rPr>
          <w:sz w:val="22"/>
          <w:szCs w:val="22"/>
        </w:rPr>
        <w:t xml:space="preserve">In summary, a standard exchange format would encourage reuse of existing DNA components; it would reduce error caused by manual or ad hoc data exchange; it would aid in collaboration between researchers; and it would save time which could then be used for advancing research and the development of new software tools.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Electronic exchange of synthetic biology information in a common format and using </w:t>
      </w:r>
      <w:r w:rsidR="008230EF">
        <w:rPr>
          <w:sz w:val="22"/>
          <w:szCs w:val="22"/>
        </w:rPr>
        <w:t>a common</w:t>
      </w:r>
      <w:r>
        <w:rPr>
          <w:sz w:val="22"/>
          <w:szCs w:val="22"/>
        </w:rPr>
        <w:t xml:space="preserve"> vocabulary will encourage the creation of interoperable software to support the information needs of synthetic biologists. Software developers will be able to write fewer data converters and offer access to a larger number of data sources. Finally, compatibility with Semantic Web information technology will serve as leverage for the software developed by this broad community, as it will facilitate reuse of previously generated knowledge across independent research efforts. </w:t>
      </w:r>
    </w:p>
    <w:p w:rsidR="00A77B3E" w:rsidRDefault="00A77B3E">
      <w:pPr>
        <w:spacing w:before="0" w:after="0" w:line="240" w:lineRule="auto"/>
        <w:ind w:left="0" w:right="0" w:firstLine="0"/>
        <w:rPr>
          <w:sz w:val="22"/>
          <w:szCs w:val="22"/>
        </w:rPr>
      </w:pPr>
    </w:p>
    <w:p w:rsidR="00A77B3E" w:rsidRPr="003C0C49" w:rsidRDefault="00E274F1">
      <w:pPr>
        <w:spacing w:before="0" w:after="0" w:line="240" w:lineRule="auto"/>
        <w:ind w:left="0" w:right="0" w:firstLine="0"/>
        <w:rPr>
          <w:sz w:val="22"/>
          <w:szCs w:val="22"/>
        </w:rPr>
      </w:pPr>
      <w:r>
        <w:rPr>
          <w:sz w:val="22"/>
          <w:szCs w:val="22"/>
        </w:rPr>
        <w:t xml:space="preserve">To establish such an information standard, we have proposed the Synthetic Biology Open Language (SBOL) as a launching point for a community development effort.  As software tools are adapt to progress in the synthetic biology field, we expect SBOL to evolve to meet the needs of synthetic biology researchers and engineers. </w:t>
      </w:r>
    </w:p>
    <w:p w:rsidR="00A77B3E" w:rsidRPr="003C0C49" w:rsidRDefault="00A77B3E">
      <w:pPr>
        <w:pStyle w:val="Heading1"/>
        <w:spacing w:before="0" w:line="240" w:lineRule="auto"/>
        <w:rPr>
          <w:sz w:val="4"/>
          <w:szCs w:val="4"/>
        </w:rPr>
      </w:pPr>
      <w:bookmarkStart w:id="281" w:name="h.1r922o6ke8ad"/>
      <w:bookmarkEnd w:id="281"/>
    </w:p>
    <w:p w:rsidR="00A77B3E" w:rsidRDefault="00E274F1">
      <w:pPr>
        <w:pStyle w:val="Heading1"/>
        <w:spacing w:before="0" w:line="240" w:lineRule="auto"/>
      </w:pPr>
      <w:bookmarkStart w:id="282" w:name="h.0adb26a44765"/>
      <w:bookmarkEnd w:id="282"/>
      <w:r>
        <w:t xml:space="preserve"> </w:t>
      </w:r>
      <w:bookmarkStart w:id="283" w:name="_Toc305145359"/>
      <w:bookmarkStart w:id="284" w:name="_Toc314326071"/>
      <w:r>
        <w:t>7. Introduction to SBOL</w:t>
      </w:r>
      <w:bookmarkEnd w:id="283"/>
      <w:bookmarkEnd w:id="284"/>
    </w:p>
    <w:p w:rsidR="00A77B3E" w:rsidRDefault="00E274F1">
      <w:pPr>
        <w:spacing w:before="0" w:after="0" w:line="240" w:lineRule="auto"/>
        <w:ind w:left="0" w:right="0" w:firstLine="0"/>
        <w:rPr>
          <w:sz w:val="22"/>
          <w:szCs w:val="22"/>
        </w:rPr>
      </w:pPr>
      <w:r>
        <w:rPr>
          <w:sz w:val="22"/>
          <w:szCs w:val="22"/>
        </w:rPr>
        <w:t xml:space="preserve">The first version of the Synthetic Biology Open Language (SBOL) is defined to meet the information exchange needs of synthetic biologists. SBOL is composed of: </w:t>
      </w:r>
    </w:p>
    <w:p w:rsidR="00A77B3E" w:rsidRDefault="00A77B3E">
      <w:pPr>
        <w:spacing w:before="0" w:after="0" w:line="240" w:lineRule="auto"/>
        <w:ind w:left="0" w:right="0" w:firstLine="0"/>
        <w:rPr>
          <w:sz w:val="22"/>
          <w:szCs w:val="22"/>
        </w:rPr>
      </w:pPr>
    </w:p>
    <w:p w:rsidR="00A77B3E" w:rsidRDefault="00E274F1">
      <w:pPr>
        <w:numPr>
          <w:ilvl w:val="0"/>
          <w:numId w:val="2"/>
        </w:numPr>
        <w:tabs>
          <w:tab w:val="num" w:pos="720"/>
        </w:tabs>
        <w:spacing w:before="0" w:after="0" w:line="240" w:lineRule="auto"/>
        <w:ind w:right="0"/>
        <w:rPr>
          <w:sz w:val="22"/>
          <w:szCs w:val="22"/>
        </w:rPr>
      </w:pPr>
      <w:r>
        <w:rPr>
          <w:sz w:val="22"/>
          <w:szCs w:val="22"/>
        </w:rPr>
        <w:t xml:space="preserve">The </w:t>
      </w:r>
      <w:r>
        <w:rPr>
          <w:b/>
          <w:bCs/>
          <w:sz w:val="22"/>
          <w:szCs w:val="22"/>
        </w:rPr>
        <w:t>core data model</w:t>
      </w:r>
      <w:r>
        <w:rPr>
          <w:sz w:val="22"/>
          <w:szCs w:val="22"/>
        </w:rPr>
        <w:t>, to structure the information used to describe DNA designs,</w:t>
      </w:r>
    </w:p>
    <w:p w:rsidR="00A77B3E" w:rsidRDefault="00E274F1">
      <w:pPr>
        <w:numPr>
          <w:ilvl w:val="0"/>
          <w:numId w:val="2"/>
        </w:numPr>
        <w:tabs>
          <w:tab w:val="num" w:pos="720"/>
        </w:tabs>
        <w:spacing w:before="0" w:after="0" w:line="240" w:lineRule="auto"/>
        <w:ind w:right="0"/>
        <w:rPr>
          <w:sz w:val="22"/>
          <w:szCs w:val="22"/>
        </w:rPr>
      </w:pPr>
      <w:proofErr w:type="gramStart"/>
      <w:r>
        <w:rPr>
          <w:sz w:val="22"/>
          <w:szCs w:val="22"/>
        </w:rPr>
        <w:t>and</w:t>
      </w:r>
      <w:proofErr w:type="gramEnd"/>
      <w:r>
        <w:rPr>
          <w:sz w:val="22"/>
          <w:szCs w:val="22"/>
        </w:rPr>
        <w:t xml:space="preserve"> the </w:t>
      </w:r>
      <w:r>
        <w:rPr>
          <w:b/>
          <w:bCs/>
          <w:sz w:val="22"/>
          <w:szCs w:val="22"/>
        </w:rPr>
        <w:t>vocabulary</w:t>
      </w:r>
      <w:r>
        <w:rPr>
          <w:sz w:val="22"/>
          <w:szCs w:val="22"/>
        </w:rPr>
        <w:t>, which defines the terminology used in the data model.</w:t>
      </w:r>
    </w:p>
    <w:p w:rsidR="00A77B3E" w:rsidRDefault="00E274F1">
      <w:pPr>
        <w:spacing w:before="0" w:after="0" w:line="240" w:lineRule="auto"/>
        <w:ind w:left="0" w:right="0" w:firstLine="0"/>
        <w:rPr>
          <w:sz w:val="22"/>
          <w:szCs w:val="22"/>
        </w:rPr>
      </w:pPr>
      <w:r>
        <w:rPr>
          <w:sz w:val="22"/>
          <w:szCs w:val="22"/>
        </w:rPr>
        <w:t xml:space="preserve"> </w:t>
      </w:r>
    </w:p>
    <w:p w:rsidR="00A77B3E" w:rsidRDefault="00E274F1">
      <w:pPr>
        <w:spacing w:before="0" w:after="0" w:line="240" w:lineRule="auto"/>
        <w:ind w:left="0" w:right="0" w:firstLine="0"/>
        <w:rPr>
          <w:sz w:val="22"/>
          <w:szCs w:val="22"/>
        </w:rPr>
      </w:pPr>
      <w:r>
        <w:rPr>
          <w:sz w:val="22"/>
          <w:szCs w:val="22"/>
        </w:rPr>
        <w:t>To encourage expansion of this standard's capabilities, the guiding principle is openness. Therefore SBOL allows and expects extensions to version 1.</w:t>
      </w:r>
      <w:ins w:id="285" w:author="Michal Galdzicki" w:date="2012-01-17T13:11:00Z">
        <w:r w:rsidR="00EB684D">
          <w:rPr>
            <w:sz w:val="22"/>
            <w:szCs w:val="22"/>
          </w:rPr>
          <w:t>1</w:t>
        </w:r>
      </w:ins>
      <w:del w:id="286" w:author="Michal Galdzicki" w:date="2012-01-17T13:11:00Z">
        <w:r w:rsidDel="00EB684D">
          <w:rPr>
            <w:sz w:val="22"/>
            <w:szCs w:val="22"/>
          </w:rPr>
          <w:delText>0</w:delText>
        </w:r>
      </w:del>
      <w:r>
        <w:rPr>
          <w:sz w:val="22"/>
          <w:szCs w:val="22"/>
        </w:rPr>
        <w:t>.0, proposed by the community. This collaboration in defining the common information exchange framework is driven by the community of researchers participating in the Synthetic Biology Data Exchange Gro</w:t>
      </w:r>
      <w:r w:rsidRPr="00AA6B86">
        <w:rPr>
          <w:sz w:val="22"/>
          <w:szCs w:val="22"/>
        </w:rPr>
        <w:t>up (</w:t>
      </w:r>
      <w:hyperlink r:id="rId78" w:history="1">
        <w:r w:rsidRPr="00AA6B86">
          <w:rPr>
            <w:rFonts w:eastAsia="Arial" w:cs="Arial"/>
            <w:color w:val="000099"/>
            <w:sz w:val="22"/>
            <w:szCs w:val="22"/>
            <w:u w:val="single"/>
          </w:rPr>
          <w:t>http</w:t>
        </w:r>
      </w:hyperlink>
      <w:hyperlink r:id="rId79" w:history="1">
        <w:proofErr w:type="gramStart"/>
        <w:r w:rsidRPr="00AA6B86">
          <w:rPr>
            <w:rFonts w:eastAsia="Arial" w:cs="Arial"/>
            <w:color w:val="000099"/>
            <w:sz w:val="22"/>
            <w:szCs w:val="22"/>
            <w:u w:val="single"/>
          </w:rPr>
          <w:t>:/</w:t>
        </w:r>
        <w:proofErr w:type="gramEnd"/>
        <w:r w:rsidRPr="00AA6B86">
          <w:rPr>
            <w:rFonts w:eastAsia="Arial" w:cs="Arial"/>
            <w:color w:val="000099"/>
            <w:sz w:val="22"/>
            <w:szCs w:val="22"/>
            <w:u w:val="single"/>
          </w:rPr>
          <w:t>/</w:t>
        </w:r>
      </w:hyperlink>
      <w:hyperlink r:id="rId80" w:history="1">
        <w:r w:rsidRPr="00AA6B86">
          <w:rPr>
            <w:rFonts w:eastAsia="Arial" w:cs="Arial"/>
            <w:color w:val="000099"/>
            <w:sz w:val="22"/>
            <w:szCs w:val="22"/>
            <w:u w:val="single"/>
          </w:rPr>
          <w:t>sbolstandard</w:t>
        </w:r>
      </w:hyperlink>
      <w:hyperlink r:id="rId81" w:history="1">
        <w:r w:rsidRPr="00AA6B86">
          <w:rPr>
            <w:rFonts w:eastAsia="Arial" w:cs="Arial"/>
            <w:color w:val="000099"/>
            <w:sz w:val="22"/>
            <w:szCs w:val="22"/>
            <w:u w:val="single"/>
          </w:rPr>
          <w:t>.</w:t>
        </w:r>
      </w:hyperlink>
      <w:hyperlink r:id="rId82" w:history="1">
        <w:proofErr w:type="gramStart"/>
        <w:r w:rsidRPr="00AA6B86">
          <w:rPr>
            <w:rFonts w:eastAsia="Arial" w:cs="Arial"/>
            <w:color w:val="000099"/>
            <w:sz w:val="22"/>
            <w:szCs w:val="22"/>
            <w:u w:val="single"/>
          </w:rPr>
          <w:t>org</w:t>
        </w:r>
        <w:proofErr w:type="gramEnd"/>
      </w:hyperlink>
      <w:hyperlink r:id="rId83" w:history="1">
        <w:r w:rsidRPr="00AA6B86">
          <w:rPr>
            <w:rFonts w:eastAsia="Arial" w:cs="Arial"/>
            <w:color w:val="000099"/>
            <w:sz w:val="22"/>
            <w:szCs w:val="22"/>
            <w:u w:val="single"/>
          </w:rPr>
          <w:t>/</w:t>
        </w:r>
      </w:hyperlink>
      <w:r w:rsidRPr="00AA6B86">
        <w:rPr>
          <w:rFonts w:eastAsia="Arial" w:cs="Arial"/>
          <w:sz w:val="22"/>
          <w:szCs w:val="22"/>
        </w:rPr>
        <w:t>)</w:t>
      </w:r>
      <w:r w:rsidRPr="00AA6B86">
        <w:rPr>
          <w:sz w:val="22"/>
          <w:szCs w:val="22"/>
        </w:rPr>
        <w:t>.</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The goal of this specification is to define the terminology and relationships used to describe DNA designs. In order to provide a shared understanding between engineers seeking to exchange DNA designs, SBOL provides a common definition of the concepts needed. As much as possible, we attempt to make explicit the meaning of all terminology and data structures.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Scope</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proofErr w:type="gramStart"/>
      <w:r>
        <w:rPr>
          <w:sz w:val="22"/>
          <w:szCs w:val="22"/>
        </w:rPr>
        <w:t>Version 1.</w:t>
      </w:r>
      <w:proofErr w:type="gramEnd"/>
      <w:del w:id="287" w:author="Michal Galdzicki" w:date="2012-01-17T13:11:00Z">
        <w:r w:rsidDel="00EB684D">
          <w:rPr>
            <w:sz w:val="22"/>
            <w:szCs w:val="22"/>
          </w:rPr>
          <w:delText>0</w:delText>
        </w:r>
      </w:del>
      <w:ins w:id="288" w:author="Michal Galdzicki" w:date="2012-01-17T13:11:00Z">
        <w:r w:rsidR="00EB684D">
          <w:rPr>
            <w:sz w:val="22"/>
            <w:szCs w:val="22"/>
          </w:rPr>
          <w:t>1</w:t>
        </w:r>
      </w:ins>
      <w:r>
        <w:rPr>
          <w:sz w:val="22"/>
          <w:szCs w:val="22"/>
        </w:rPr>
        <w:t xml:space="preserve">.0 of the SBOL core data model is limited to the description of discrete segments of DNA, called DNA components. To remove ambiguity when specifying the design of synthetic DNA, the information about DNA components is structured.  DNA components described using the SBOL core data model may have an associated DNA sequence, or may be left as abstract descriptions.  This flexibility allows for the description of DNA component designs which have not yet been realized, as well as those which are specific implementations of that design. </w:t>
      </w:r>
    </w:p>
    <w:p w:rsidR="00A77B3E" w:rsidRDefault="00A77B3E">
      <w:pPr>
        <w:spacing w:before="0" w:after="0" w:line="240" w:lineRule="auto"/>
        <w:ind w:left="0" w:right="0" w:firstLine="0"/>
        <w:rPr>
          <w:sz w:val="22"/>
          <w:szCs w:val="22"/>
        </w:rPr>
      </w:pPr>
    </w:p>
    <w:p w:rsidR="00A77B3E" w:rsidRDefault="00E274F1">
      <w:pPr>
        <w:spacing w:line="240" w:lineRule="auto"/>
        <w:ind w:left="-30" w:firstLine="0"/>
        <w:rPr>
          <w:sz w:val="22"/>
          <w:szCs w:val="22"/>
        </w:rPr>
      </w:pPr>
      <w:r>
        <w:rPr>
          <w:sz w:val="22"/>
          <w:szCs w:val="22"/>
        </w:rPr>
        <w:t xml:space="preserve">This version does not, however, provide a mechanism to represent the biological complexity of complete cellular systems beyond the DNA level.  Additional biological knowledge needed to engineer aspects of complete biological systems will be </w:t>
      </w:r>
      <w:r w:rsidR="00AA6B86">
        <w:rPr>
          <w:sz w:val="22"/>
          <w:szCs w:val="22"/>
        </w:rPr>
        <w:t>modeled</w:t>
      </w:r>
      <w:r>
        <w:rPr>
          <w:sz w:val="22"/>
          <w:szCs w:val="22"/>
        </w:rPr>
        <w:t xml:space="preserve"> by future SBOL extensions.  Furthermore, extensions of SBOL may add the ability to describe DNA components before and after a process, such as assembly, evolution, or implementation of a design </w:t>
      </w:r>
      <w:r w:rsidRPr="00AA6B86">
        <w:rPr>
          <w:i/>
          <w:sz w:val="22"/>
          <w:szCs w:val="22"/>
        </w:rPr>
        <w:t xml:space="preserve">in </w:t>
      </w:r>
      <w:proofErr w:type="spellStart"/>
      <w:r w:rsidRPr="00AA6B86">
        <w:rPr>
          <w:i/>
          <w:sz w:val="22"/>
          <w:szCs w:val="22"/>
        </w:rPr>
        <w:t>silico</w:t>
      </w:r>
      <w:proofErr w:type="spellEnd"/>
      <w:r>
        <w:rPr>
          <w:sz w:val="22"/>
          <w:szCs w:val="22"/>
        </w:rPr>
        <w:t xml:space="preserve">.  Existing tools, such as </w:t>
      </w:r>
      <w:proofErr w:type="spellStart"/>
      <w:r>
        <w:rPr>
          <w:sz w:val="22"/>
          <w:szCs w:val="22"/>
        </w:rPr>
        <w:t>GenoCAD</w:t>
      </w:r>
      <w:proofErr w:type="spellEnd"/>
      <w:r>
        <w:rPr>
          <w:sz w:val="22"/>
          <w:szCs w:val="22"/>
        </w:rPr>
        <w:t>, Eugene, and TASBE already offer solutions for bridging the “before and after”, so they can provide a basis for future specifications.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Abstraction Level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Within SBOL, we consider DNA regions as elements of design for DNA circuits (</w:t>
      </w:r>
      <w:proofErr w:type="spellStart"/>
      <w:r>
        <w:rPr>
          <w:sz w:val="22"/>
          <w:szCs w:val="22"/>
        </w:rPr>
        <w:t>Savageau</w:t>
      </w:r>
      <w:proofErr w:type="spellEnd"/>
      <w:r>
        <w:rPr>
          <w:sz w:val="22"/>
          <w:szCs w:val="22"/>
        </w:rPr>
        <w:t xml:space="preserve"> 2001), analogous to electrical circuits (</w:t>
      </w:r>
      <w:proofErr w:type="spellStart"/>
      <w:r>
        <w:rPr>
          <w:sz w:val="22"/>
          <w:szCs w:val="22"/>
        </w:rPr>
        <w:t>Kaern</w:t>
      </w:r>
      <w:proofErr w:type="spellEnd"/>
      <w:r>
        <w:rPr>
          <w:sz w:val="22"/>
          <w:szCs w:val="22"/>
        </w:rPr>
        <w:t xml:space="preserve"> 2003). This conceptualization of DNA segments as an element of design is a level of abstraction used to form the basis of engineering synthetic biological systems (</w:t>
      </w:r>
      <w:proofErr w:type="spellStart"/>
      <w:r>
        <w:rPr>
          <w:sz w:val="22"/>
          <w:szCs w:val="22"/>
        </w:rPr>
        <w:t>Endy</w:t>
      </w:r>
      <w:proofErr w:type="spellEnd"/>
      <w:r>
        <w:rPr>
          <w:sz w:val="22"/>
          <w:szCs w:val="22"/>
        </w:rPr>
        <w:t xml:space="preserve"> 2005). This level of abstraction (Figure 1) has been shown to be useful in the practice of forward engineering of biological systems (</w:t>
      </w:r>
      <w:proofErr w:type="spellStart"/>
      <w:r>
        <w:rPr>
          <w:sz w:val="22"/>
          <w:szCs w:val="22"/>
        </w:rPr>
        <w:t>Nandagopal</w:t>
      </w:r>
      <w:proofErr w:type="spellEnd"/>
      <w:r>
        <w:rPr>
          <w:sz w:val="22"/>
          <w:szCs w:val="22"/>
        </w:rPr>
        <w:t xml:space="preserve"> 2011). Therefore, we define these elements as DNA Components (Figure 1) in the SBOL vocabulary, and represent them as computational objects in the SBOL core data model.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DNA Components form the basic objects used in design, assembly, testing, and analysis.  For example, DNA components can be hypothesized to have a biological function, deemed necessary for DNA assembly processes</w:t>
      </w:r>
      <w:r w:rsidR="00AA6B86">
        <w:rPr>
          <w:sz w:val="22"/>
          <w:szCs w:val="22"/>
        </w:rPr>
        <w:t>, or</w:t>
      </w:r>
      <w:r>
        <w:rPr>
          <w:sz w:val="22"/>
          <w:szCs w:val="22"/>
        </w:rPr>
        <w:t xml:space="preserve"> serve the synthetic biologist as landmarks in analysis.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r>
              <w:rPr>
                <w:noProof/>
              </w:rPr>
              <w:drawing>
                <wp:inline distT="0" distB="0" distL="0" distR="0" wp14:anchorId="0D72F4B9" wp14:editId="0E2324B1">
                  <wp:extent cx="5829300"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829300" cy="9601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1.</w:t>
            </w:r>
            <w:r>
              <w:rPr>
                <w:sz w:val="22"/>
                <w:szCs w:val="22"/>
              </w:rPr>
              <w:t xml:space="preserve"> The basic abstraction level of identified DNA sequence segments as DNA Components.</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b/>
          <w:bCs/>
          <w:sz w:val="22"/>
          <w:szCs w:val="22"/>
        </w:rPr>
      </w:pPr>
      <w:r>
        <w:rPr>
          <w:b/>
          <w:bCs/>
          <w:sz w:val="22"/>
          <w:szCs w:val="22"/>
        </w:rPr>
        <w:t>Examples of Simple DNA Components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An example of the design of an expression cassette is shown in Figure 2; it illustrates DNA components along a DNA sequence. The symbols used represent their role in gene expression.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405"/>
      </w:tblGrid>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240" w:right="0" w:firstLine="0"/>
              <w:jc w:val="center"/>
            </w:pPr>
            <w:r>
              <w:rPr>
                <w:noProof/>
              </w:rPr>
              <w:drawing>
                <wp:inline distT="0" distB="0" distL="0" distR="0" wp14:anchorId="754358B7" wp14:editId="33AF4A16">
                  <wp:extent cx="3611880" cy="861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611880" cy="861060"/>
                          </a:xfrm>
                          <a:prstGeom prst="rect">
                            <a:avLst/>
                          </a:prstGeom>
                          <a:noFill/>
                          <a:ln>
                            <a:noFill/>
                          </a:ln>
                        </pic:spPr>
                      </pic:pic>
                    </a:graphicData>
                  </a:graphic>
                </wp:inline>
              </w:drawing>
            </w:r>
          </w:p>
        </w:tc>
      </w:tr>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2.</w:t>
            </w:r>
            <w:r>
              <w:rPr>
                <w:sz w:val="22"/>
                <w:szCs w:val="22"/>
              </w:rPr>
              <w:t xml:space="preserve"> Example visualization of a series of DNA components, including a promoter, a 5’UTR, a CDS, and a Terminator. Together, these DNA components </w:t>
            </w:r>
            <w:r>
              <w:rPr>
                <w:sz w:val="22"/>
                <w:szCs w:val="22"/>
              </w:rPr>
              <w:lastRenderedPageBreak/>
              <w:t xml:space="preserve">constitute the design of the expression cassette which expresses GFP. The iconography used represents the types of these DNA components (see </w:t>
            </w:r>
            <w:proofErr w:type="spellStart"/>
            <w:r>
              <w:rPr>
                <w:sz w:val="22"/>
                <w:szCs w:val="22"/>
              </w:rPr>
              <w:t>SBOL</w:t>
            </w:r>
            <w:proofErr w:type="gramStart"/>
            <w:r>
              <w:rPr>
                <w:sz w:val="22"/>
                <w:szCs w:val="22"/>
              </w:rPr>
              <w:t>:Visual</w:t>
            </w:r>
            <w:proofErr w:type="spellEnd"/>
            <w:proofErr w:type="gramEnd"/>
            <w:r>
              <w:rPr>
                <w:sz w:val="22"/>
                <w:szCs w:val="22"/>
              </w:rPr>
              <w:t xml:space="preserve"> for more on this extension </w:t>
            </w:r>
            <w:hyperlink r:id="rId86" w:history="1">
              <w:r>
                <w:rPr>
                  <w:rFonts w:ascii="Arial" w:eastAsia="Arial" w:hAnsi="Arial" w:cs="Arial"/>
                  <w:color w:val="000099"/>
                  <w:u w:val="single"/>
                </w:rPr>
                <w:t>http</w:t>
              </w:r>
            </w:hyperlink>
            <w:hyperlink r:id="rId87" w:history="1">
              <w:r>
                <w:rPr>
                  <w:rFonts w:ascii="Arial" w:eastAsia="Arial" w:hAnsi="Arial" w:cs="Arial"/>
                  <w:color w:val="000099"/>
                  <w:u w:val="single"/>
                </w:rPr>
                <w:t>://</w:t>
              </w:r>
            </w:hyperlink>
            <w:hyperlink r:id="rId88" w:history="1">
              <w:r>
                <w:rPr>
                  <w:rFonts w:ascii="Arial" w:eastAsia="Arial" w:hAnsi="Arial" w:cs="Arial"/>
                  <w:color w:val="000099"/>
                  <w:u w:val="single"/>
                </w:rPr>
                <w:t>www</w:t>
              </w:r>
            </w:hyperlink>
            <w:hyperlink r:id="rId89" w:history="1">
              <w:r>
                <w:rPr>
                  <w:rFonts w:ascii="Arial" w:eastAsia="Arial" w:hAnsi="Arial" w:cs="Arial"/>
                  <w:color w:val="000099"/>
                  <w:u w:val="single"/>
                </w:rPr>
                <w:t>.</w:t>
              </w:r>
            </w:hyperlink>
            <w:hyperlink r:id="rId90" w:history="1">
              <w:proofErr w:type="gramStart"/>
              <w:r>
                <w:rPr>
                  <w:rFonts w:ascii="Arial" w:eastAsia="Arial" w:hAnsi="Arial" w:cs="Arial"/>
                  <w:color w:val="000099"/>
                  <w:u w:val="single"/>
                </w:rPr>
                <w:t>sbolstandard</w:t>
              </w:r>
              <w:proofErr w:type="gramEnd"/>
            </w:hyperlink>
            <w:hyperlink r:id="rId91" w:history="1">
              <w:r>
                <w:rPr>
                  <w:rFonts w:ascii="Arial" w:eastAsia="Arial" w:hAnsi="Arial" w:cs="Arial"/>
                  <w:color w:val="000099"/>
                  <w:u w:val="single"/>
                </w:rPr>
                <w:t>.</w:t>
              </w:r>
            </w:hyperlink>
            <w:hyperlink r:id="rId92" w:history="1">
              <w:proofErr w:type="gramStart"/>
              <w:r>
                <w:rPr>
                  <w:rFonts w:ascii="Arial" w:eastAsia="Arial" w:hAnsi="Arial" w:cs="Arial"/>
                  <w:color w:val="000099"/>
                  <w:u w:val="single"/>
                </w:rPr>
                <w:t>org</w:t>
              </w:r>
            </w:hyperlink>
            <w:hyperlink r:id="rId93" w:history="1">
              <w:r>
                <w:rPr>
                  <w:rFonts w:ascii="Arial" w:eastAsia="Arial" w:hAnsi="Arial" w:cs="Arial"/>
                  <w:color w:val="000099"/>
                  <w:u w:val="single"/>
                </w:rPr>
                <w:t>/</w:t>
              </w:r>
            </w:hyperlink>
            <w:hyperlink r:id="rId94" w:history="1">
              <w:r>
                <w:rPr>
                  <w:rFonts w:ascii="Arial" w:eastAsia="Arial" w:hAnsi="Arial" w:cs="Arial"/>
                  <w:color w:val="000099"/>
                  <w:u w:val="single"/>
                </w:rPr>
                <w:t>initiatives</w:t>
              </w:r>
            </w:hyperlink>
            <w:hyperlink r:id="rId95" w:history="1">
              <w:r>
                <w:rPr>
                  <w:rFonts w:ascii="Arial" w:eastAsia="Arial" w:hAnsi="Arial" w:cs="Arial"/>
                  <w:color w:val="000099"/>
                  <w:u w:val="single"/>
                </w:rPr>
                <w:t>/</w:t>
              </w:r>
            </w:hyperlink>
            <w:hyperlink r:id="rId96" w:history="1">
              <w:r>
                <w:rPr>
                  <w:rFonts w:ascii="Arial" w:eastAsia="Arial" w:hAnsi="Arial" w:cs="Arial"/>
                  <w:color w:val="000099"/>
                  <w:u w:val="single"/>
                </w:rPr>
                <w:t>sbol</w:t>
              </w:r>
            </w:hyperlink>
            <w:hyperlink r:id="rId97" w:history="1">
              <w:r>
                <w:rPr>
                  <w:rFonts w:ascii="Arial" w:eastAsia="Arial" w:hAnsi="Arial" w:cs="Arial"/>
                  <w:color w:val="000099"/>
                  <w:u w:val="single"/>
                </w:rPr>
                <w:t>-</w:t>
              </w:r>
            </w:hyperlink>
            <w:hyperlink r:id="rId98" w:history="1">
              <w:r>
                <w:rPr>
                  <w:rFonts w:ascii="Arial" w:eastAsia="Arial" w:hAnsi="Arial" w:cs="Arial"/>
                  <w:color w:val="000099"/>
                  <w:u w:val="single"/>
                </w:rPr>
                <w:t>visual</w:t>
              </w:r>
              <w:proofErr w:type="gramEnd"/>
            </w:hyperlink>
            <w:r>
              <w:rPr>
                <w:sz w:val="22"/>
                <w:szCs w:val="22"/>
              </w:rPr>
              <w:t xml:space="preserve">). Individual icons are </w:t>
            </w:r>
            <w:r w:rsidR="00AA6B86">
              <w:rPr>
                <w:sz w:val="22"/>
                <w:szCs w:val="22"/>
              </w:rPr>
              <w:t>labeled</w:t>
            </w:r>
            <w:r>
              <w:rPr>
                <w:sz w:val="22"/>
                <w:szCs w:val="22"/>
              </w:rPr>
              <w:t xml:space="preserve"> with an informal name for the specified DNA component.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An example DNA construct which </w:t>
      </w:r>
      <w:r w:rsidR="00AA6B86">
        <w:rPr>
          <w:sz w:val="22"/>
          <w:szCs w:val="22"/>
        </w:rPr>
        <w:t>fulfills</w:t>
      </w:r>
      <w:r>
        <w:rPr>
          <w:sz w:val="22"/>
          <w:szCs w:val="22"/>
        </w:rPr>
        <w:t xml:space="preserve"> the design specified in Figure 2 is the </w:t>
      </w:r>
      <w:proofErr w:type="spellStart"/>
      <w:r>
        <w:rPr>
          <w:sz w:val="22"/>
          <w:szCs w:val="22"/>
        </w:rPr>
        <w:t>BioBrick</w:t>
      </w:r>
      <w:proofErr w:type="spellEnd"/>
      <w:r>
        <w:rPr>
          <w:sz w:val="22"/>
          <w:szCs w:val="22"/>
        </w:rPr>
        <w:t xml:space="preserve">™ Part BBa_J04430 </w:t>
      </w:r>
      <w:hyperlink w:history="1">
        <w:r>
          <w:rPr>
            <w:color w:val="000099"/>
            <w:sz w:val="22"/>
            <w:szCs w:val="22"/>
            <w:u w:val="single"/>
          </w:rPr>
          <w:t>(</w:t>
        </w:r>
      </w:hyperlink>
      <w:hyperlink w:history="1">
        <w:r>
          <w:rPr>
            <w:color w:val="000099"/>
            <w:sz w:val="22"/>
            <w:szCs w:val="22"/>
            <w:u w:val="single"/>
          </w:rPr>
          <w:t>http</w:t>
        </w:r>
      </w:hyperlink>
      <w:hyperlink w:history="1">
        <w:proofErr w:type="gramStart"/>
        <w:r>
          <w:rPr>
            <w:color w:val="000099"/>
            <w:sz w:val="22"/>
            <w:szCs w:val="22"/>
            <w:u w:val="single"/>
          </w:rPr>
          <w:t>:/</w:t>
        </w:r>
        <w:proofErr w:type="gramEnd"/>
        <w:r>
          <w:rPr>
            <w:color w:val="000099"/>
            <w:sz w:val="22"/>
            <w:szCs w:val="22"/>
            <w:u w:val="single"/>
          </w:rPr>
          <w:t>/</w:t>
        </w:r>
      </w:hyperlink>
      <w:hyperlink w:history="1">
        <w:r>
          <w:rPr>
            <w:color w:val="000099"/>
            <w:sz w:val="22"/>
            <w:szCs w:val="22"/>
            <w:u w:val="single"/>
          </w:rPr>
          <w:t>partsregistry</w:t>
        </w:r>
      </w:hyperlink>
      <w:hyperlink w:history="1">
        <w:r>
          <w:rPr>
            <w:color w:val="000099"/>
            <w:sz w:val="22"/>
            <w:szCs w:val="22"/>
            <w:u w:val="single"/>
          </w:rPr>
          <w:t>.</w:t>
        </w:r>
      </w:hyperlink>
      <w:hyperlink w:history="1">
        <w:proofErr w:type="gramStart"/>
        <w:r>
          <w:rPr>
            <w:color w:val="000099"/>
            <w:sz w:val="22"/>
            <w:szCs w:val="22"/>
            <w:u w:val="single"/>
          </w:rPr>
          <w:t>org</w:t>
        </w:r>
        <w:proofErr w:type="gramEnd"/>
      </w:hyperlink>
      <w:r>
        <w:rPr>
          <w:sz w:val="22"/>
          <w:szCs w:val="22"/>
        </w:rPr>
        <w:t xml:space="preserve">) (Figure 3).  This example illustrates the representation of a DNA construct as a DNA component with annotations.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jc w:val="center"/>
            </w:pPr>
            <w:r>
              <w:rPr>
                <w:noProof/>
              </w:rPr>
              <w:drawing>
                <wp:inline distT="0" distB="0" distL="0" distR="0" wp14:anchorId="66B9ED28" wp14:editId="05CBF618">
                  <wp:extent cx="5478780" cy="13627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5478780" cy="1362707"/>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3.</w:t>
            </w:r>
            <w:r>
              <w:rPr>
                <w:sz w:val="22"/>
                <w:szCs w:val="22"/>
              </w:rPr>
              <w:t xml:space="preserve"> A diagram of </w:t>
            </w:r>
            <w:proofErr w:type="spellStart"/>
            <w:r>
              <w:rPr>
                <w:sz w:val="22"/>
                <w:szCs w:val="22"/>
              </w:rPr>
              <w:t>BioBrick</w:t>
            </w:r>
            <w:proofErr w:type="spellEnd"/>
            <w:r>
              <w:rPr>
                <w:sz w:val="22"/>
                <w:szCs w:val="22"/>
              </w:rPr>
              <w:t>™ BBa_J04430 represented by SBOL objects. Sequence annotations of BBa_J04430 are used to describe the location of DNA components that are found within its sequence. These annotations are DNA components which correspond to the design specified in Figure 2.</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Each DNA component can be further described with additional information (Figure 4).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0EF" w:rsidRDefault="00E274F1">
            <w:pPr>
              <w:spacing w:before="0" w:after="0" w:line="240" w:lineRule="auto"/>
              <w:ind w:left="0" w:right="0" w:firstLine="0"/>
              <w:rPr>
                <w:b/>
                <w:bCs/>
                <w:sz w:val="22"/>
                <w:szCs w:val="22"/>
              </w:rPr>
            </w:pPr>
            <w:proofErr w:type="gramStart"/>
            <w:r>
              <w:rPr>
                <w:b/>
                <w:bCs/>
                <w:sz w:val="22"/>
                <w:szCs w:val="22"/>
              </w:rPr>
              <w:t>a</w:t>
            </w:r>
            <w:proofErr w:type="gramEnd"/>
            <w:r>
              <w:rPr>
                <w:b/>
                <w:bCs/>
                <w:sz w:val="22"/>
                <w:szCs w:val="22"/>
              </w:rPr>
              <w:t>.</w:t>
            </w:r>
          </w:p>
          <w:p w:rsidR="00A77B3E" w:rsidRDefault="00E1284B">
            <w:pPr>
              <w:spacing w:before="0" w:after="0" w:line="240" w:lineRule="auto"/>
              <w:ind w:left="0" w:right="0" w:firstLine="0"/>
            </w:pPr>
            <w:r>
              <w:rPr>
                <w:noProof/>
              </w:rPr>
              <w:drawing>
                <wp:inline distT="0" distB="0" distL="0" distR="0" wp14:anchorId="7CACB308" wp14:editId="085D4294">
                  <wp:extent cx="5356860" cy="241263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356860" cy="2412632"/>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rsidP="003C0C49">
            <w:pPr>
              <w:spacing w:before="0" w:after="0" w:line="240" w:lineRule="auto"/>
              <w:ind w:left="0" w:right="0" w:firstLine="0"/>
              <w:rPr>
                <w:sz w:val="22"/>
                <w:szCs w:val="22"/>
              </w:rPr>
            </w:pPr>
            <w:r>
              <w:rPr>
                <w:b/>
                <w:bCs/>
                <w:sz w:val="22"/>
                <w:szCs w:val="22"/>
              </w:rPr>
              <w:lastRenderedPageBreak/>
              <w:t>b.</w:t>
            </w:r>
            <w:r w:rsidR="00E1284B">
              <w:rPr>
                <w:noProof/>
              </w:rPr>
              <w:drawing>
                <wp:inline distT="0" distB="0" distL="0" distR="0" wp14:anchorId="7CCFE73A" wp14:editId="4EE69681">
                  <wp:extent cx="3727760" cy="16230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733879" cy="1625724"/>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4.</w:t>
            </w:r>
            <w:r>
              <w:rPr>
                <w:sz w:val="22"/>
                <w:szCs w:val="22"/>
              </w:rPr>
              <w:t xml:space="preserve"> BBa_B0015, a sub-component of BBa_J04430, </w:t>
            </w:r>
            <w:r>
              <w:rPr>
                <w:b/>
                <w:bCs/>
                <w:sz w:val="22"/>
                <w:szCs w:val="22"/>
              </w:rPr>
              <w:t>(a)</w:t>
            </w:r>
            <w:r>
              <w:rPr>
                <w:sz w:val="22"/>
                <w:szCs w:val="22"/>
              </w:rPr>
              <w:t xml:space="preserve"> with DNA sequence and sequence annotations. </w:t>
            </w:r>
            <w:r>
              <w:rPr>
                <w:b/>
                <w:bCs/>
                <w:sz w:val="22"/>
                <w:szCs w:val="22"/>
              </w:rPr>
              <w:t>(b)</w:t>
            </w:r>
            <w:r>
              <w:rPr>
                <w:sz w:val="22"/>
                <w:szCs w:val="22"/>
              </w:rPr>
              <w:t xml:space="preserve"> To describe BBa_B0015 in more detail a set of fields for a human readable ID, name, and text description is defined. Structured information fields will enable basic retrieval capabilities </w:t>
            </w:r>
            <w:proofErr w:type="spellStart"/>
            <w:r>
              <w:rPr>
                <w:sz w:val="22"/>
                <w:szCs w:val="22"/>
              </w:rPr>
              <w:t>ie</w:t>
            </w:r>
            <w:proofErr w:type="spellEnd"/>
            <w:r>
              <w:rPr>
                <w:sz w:val="22"/>
                <w:szCs w:val="22"/>
              </w:rPr>
              <w:t xml:space="preserve">. </w:t>
            </w:r>
            <w:proofErr w:type="gramStart"/>
            <w:r>
              <w:rPr>
                <w:i/>
                <w:iCs/>
                <w:sz w:val="22"/>
                <w:szCs w:val="22"/>
              </w:rPr>
              <w:t>type</w:t>
            </w:r>
            <w:proofErr w:type="gramEnd"/>
            <w:r>
              <w:rPr>
                <w:i/>
                <w:iCs/>
                <w:sz w:val="22"/>
                <w:szCs w:val="22"/>
              </w:rPr>
              <w:t xml:space="preserve"> </w:t>
            </w:r>
            <w:r>
              <w:rPr>
                <w:sz w:val="22"/>
                <w:szCs w:val="22"/>
              </w:rPr>
              <w:t>using the Sequence Ontology (</w:t>
            </w:r>
            <w:proofErr w:type="spellStart"/>
            <w:r>
              <w:rPr>
                <w:sz w:val="22"/>
                <w:szCs w:val="22"/>
              </w:rPr>
              <w:t>Eilbeck</w:t>
            </w:r>
            <w:proofErr w:type="spellEnd"/>
            <w:r>
              <w:rPr>
                <w:sz w:val="22"/>
                <w:szCs w:val="22"/>
              </w:rPr>
              <w:t xml:space="preserve"> 2005, </w:t>
            </w:r>
            <w:proofErr w:type="spellStart"/>
            <w:r>
              <w:rPr>
                <w:sz w:val="22"/>
                <w:szCs w:val="22"/>
              </w:rPr>
              <w:t>Mungall</w:t>
            </w:r>
            <w:proofErr w:type="spellEnd"/>
            <w:r>
              <w:rPr>
                <w:sz w:val="22"/>
                <w:szCs w:val="22"/>
              </w:rPr>
              <w:t xml:space="preserve"> 2010); and </w:t>
            </w:r>
            <w:proofErr w:type="spellStart"/>
            <w:r>
              <w:rPr>
                <w:i/>
                <w:iCs/>
                <w:sz w:val="22"/>
                <w:szCs w:val="22"/>
              </w:rPr>
              <w:t>uri</w:t>
            </w:r>
            <w:proofErr w:type="spellEnd"/>
            <w:r>
              <w:rPr>
                <w:i/>
                <w:iCs/>
                <w:sz w:val="22"/>
                <w:szCs w:val="22"/>
              </w:rPr>
              <w:t xml:space="preserve"> </w:t>
            </w:r>
            <w:r>
              <w:rPr>
                <w:sz w:val="22"/>
                <w:szCs w:val="22"/>
              </w:rPr>
              <w:t>as a unique identifier.</w:t>
            </w:r>
          </w:p>
        </w:tc>
      </w:tr>
    </w:tbl>
    <w:p w:rsidR="00A77B3E" w:rsidRDefault="00E274F1">
      <w:pPr>
        <w:pStyle w:val="Heading1"/>
        <w:pageBreakBefore/>
        <w:spacing w:before="480" w:after="120" w:line="240" w:lineRule="auto"/>
      </w:pPr>
      <w:bookmarkStart w:id="289" w:name="h.xrwvetg8odjf"/>
      <w:bookmarkStart w:id="290" w:name="h.jypjev1jpdi2"/>
      <w:bookmarkStart w:id="291" w:name="h.ctxlhyombxkw"/>
      <w:bookmarkStart w:id="292" w:name="_Toc305145360"/>
      <w:bookmarkStart w:id="293" w:name="_Toc314326072"/>
      <w:bookmarkEnd w:id="289"/>
      <w:bookmarkEnd w:id="290"/>
      <w:bookmarkEnd w:id="291"/>
      <w:r>
        <w:lastRenderedPageBreak/>
        <w:t>8. Description of SBOL</w:t>
      </w:r>
      <w:bookmarkEnd w:id="292"/>
      <w:bookmarkEnd w:id="293"/>
      <w:r>
        <w:t xml:space="preserve"> </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SBOL version 1.0, focuses on the representation of DNA components as the </w:t>
      </w:r>
      <w:proofErr w:type="spellStart"/>
      <w:r>
        <w:rPr>
          <w:sz w:val="22"/>
          <w:szCs w:val="22"/>
        </w:rPr>
        <w:t>SBOL</w:t>
      </w:r>
      <w:proofErr w:type="gramStart"/>
      <w:r>
        <w:rPr>
          <w:sz w:val="22"/>
          <w:szCs w:val="22"/>
        </w:rPr>
        <w:t>:Core:model</w:t>
      </w:r>
      <w:proofErr w:type="spellEnd"/>
      <w:proofErr w:type="gramEnd"/>
      <w:r>
        <w:rPr>
          <w:sz w:val="22"/>
          <w:szCs w:val="22"/>
        </w:rPr>
        <w:t xml:space="preserve">. </w:t>
      </w:r>
      <w:proofErr w:type="spellStart"/>
      <w:r>
        <w:rPr>
          <w:sz w:val="22"/>
          <w:szCs w:val="22"/>
        </w:rPr>
        <w:t>SBOL</w:t>
      </w:r>
      <w:proofErr w:type="gramStart"/>
      <w:r>
        <w:rPr>
          <w:sz w:val="22"/>
          <w:szCs w:val="22"/>
        </w:rPr>
        <w:t>:Vocabulary</w:t>
      </w:r>
      <w:proofErr w:type="spellEnd"/>
      <w:proofErr w:type="gramEnd"/>
      <w:r>
        <w:rPr>
          <w:sz w:val="22"/>
          <w:szCs w:val="22"/>
        </w:rPr>
        <w:t xml:space="preserve"> defines the key terms used in the core model.</w:t>
      </w:r>
    </w:p>
    <w:p w:rsidR="00A77B3E" w:rsidRDefault="00E274F1">
      <w:pPr>
        <w:pStyle w:val="Heading2"/>
        <w:spacing w:before="360" w:after="80" w:line="240" w:lineRule="auto"/>
      </w:pPr>
      <w:bookmarkStart w:id="294" w:name="h.1s73nqe228fi"/>
      <w:bookmarkStart w:id="295" w:name="_Toc305145361"/>
      <w:bookmarkStart w:id="296" w:name="_Toc314326073"/>
      <w:bookmarkEnd w:id="294"/>
      <w:r>
        <w:t>8.1 Overview of SBOL</w:t>
      </w:r>
      <w:bookmarkEnd w:id="295"/>
      <w:bookmarkEnd w:id="296"/>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Vocabulary</w:t>
      </w:r>
    </w:p>
    <w:p w:rsidR="00A77B3E" w:rsidRDefault="00E274F1">
      <w:pPr>
        <w:spacing w:before="0" w:after="0" w:line="240" w:lineRule="auto"/>
        <w:ind w:left="0" w:right="0" w:firstLine="0"/>
        <w:rPr>
          <w:sz w:val="22"/>
          <w:szCs w:val="22"/>
        </w:rPr>
      </w:pPr>
      <w:r>
        <w:rPr>
          <w:sz w:val="22"/>
          <w:szCs w:val="22"/>
        </w:rPr>
        <w:t>In version 1.</w:t>
      </w:r>
      <w:ins w:id="297" w:author="Michal Galdzicki" w:date="2012-01-17T13:11:00Z">
        <w:r w:rsidR="00EB684D">
          <w:rPr>
            <w:sz w:val="22"/>
            <w:szCs w:val="22"/>
          </w:rPr>
          <w:t>1</w:t>
        </w:r>
      </w:ins>
      <w:del w:id="298" w:author="Michal Galdzicki" w:date="2012-01-17T13:11:00Z">
        <w:r w:rsidDel="00EB684D">
          <w:rPr>
            <w:sz w:val="22"/>
            <w:szCs w:val="22"/>
          </w:rPr>
          <w:delText>0</w:delText>
        </w:r>
      </w:del>
      <w:r>
        <w:rPr>
          <w:sz w:val="22"/>
          <w:szCs w:val="22"/>
        </w:rPr>
        <w:t xml:space="preserve">.0, </w:t>
      </w:r>
      <w:proofErr w:type="spellStart"/>
      <w:r>
        <w:rPr>
          <w:sz w:val="22"/>
          <w:szCs w:val="22"/>
        </w:rPr>
        <w:t>SBOL</w:t>
      </w:r>
      <w:proofErr w:type="gramStart"/>
      <w:r>
        <w:rPr>
          <w:sz w:val="22"/>
          <w:szCs w:val="22"/>
        </w:rPr>
        <w:t>:Vocabulary</w:t>
      </w:r>
      <w:proofErr w:type="spellEnd"/>
      <w:proofErr w:type="gramEnd"/>
      <w:r>
        <w:rPr>
          <w:sz w:val="22"/>
          <w:szCs w:val="22"/>
        </w:rPr>
        <w:t xml:space="preserve"> defines the core concepts used by SBOL in the structured description of synthetic DNA designs. </w:t>
      </w:r>
      <w:proofErr w:type="spellStart"/>
      <w:r>
        <w:rPr>
          <w:sz w:val="22"/>
          <w:szCs w:val="22"/>
        </w:rPr>
        <w:t>SBOL</w:t>
      </w:r>
      <w:proofErr w:type="gramStart"/>
      <w:r>
        <w:rPr>
          <w:sz w:val="22"/>
          <w:szCs w:val="22"/>
        </w:rPr>
        <w:t>:Core</w:t>
      </w:r>
      <w:proofErr w:type="spellEnd"/>
      <w:proofErr w:type="gramEnd"/>
      <w:r>
        <w:rPr>
          <w:sz w:val="22"/>
          <w:szCs w:val="22"/>
        </w:rPr>
        <w:t xml:space="preserve"> terms are </w:t>
      </w:r>
      <w:proofErr w:type="spellStart"/>
      <w:r>
        <w:rPr>
          <w:i/>
          <w:iCs/>
          <w:sz w:val="22"/>
          <w:szCs w:val="22"/>
        </w:rPr>
        <w:t>DnaComponent</w:t>
      </w:r>
      <w:proofErr w:type="spellEnd"/>
      <w:r>
        <w:rPr>
          <w:sz w:val="22"/>
          <w:szCs w:val="22"/>
        </w:rPr>
        <w:t xml:space="preserve">, </w:t>
      </w:r>
      <w:proofErr w:type="spellStart"/>
      <w:r>
        <w:rPr>
          <w:i/>
          <w:iCs/>
          <w:sz w:val="22"/>
          <w:szCs w:val="22"/>
        </w:rPr>
        <w:t>DnaSequence</w:t>
      </w:r>
      <w:proofErr w:type="spellEnd"/>
      <w:r>
        <w:rPr>
          <w:sz w:val="22"/>
          <w:szCs w:val="22"/>
        </w:rPr>
        <w:t xml:space="preserve">, and </w:t>
      </w:r>
      <w:proofErr w:type="spellStart"/>
      <w:r>
        <w:rPr>
          <w:i/>
          <w:iCs/>
          <w:sz w:val="22"/>
          <w:szCs w:val="22"/>
        </w:rPr>
        <w:t>SequenceAnnotation</w:t>
      </w:r>
      <w:proofErr w:type="spellEnd"/>
      <w:r>
        <w:rPr>
          <w:sz w:val="22"/>
          <w:szCs w:val="22"/>
        </w:rPr>
        <w:t xml:space="preserve">. To provide user-defined groupings of </w:t>
      </w:r>
      <w:proofErr w:type="spellStart"/>
      <w:r>
        <w:rPr>
          <w:i/>
          <w:iCs/>
          <w:sz w:val="22"/>
          <w:szCs w:val="22"/>
        </w:rPr>
        <w:t>DnaComponents</w:t>
      </w:r>
      <w:proofErr w:type="spellEnd"/>
      <w:r>
        <w:rPr>
          <w:i/>
          <w:iCs/>
          <w:sz w:val="22"/>
          <w:szCs w:val="22"/>
        </w:rPr>
        <w:t xml:space="preserve">, </w:t>
      </w:r>
      <w:proofErr w:type="spellStart"/>
      <w:r>
        <w:rPr>
          <w:sz w:val="22"/>
          <w:szCs w:val="22"/>
        </w:rPr>
        <w:t>SBOL</w:t>
      </w:r>
      <w:proofErr w:type="gramStart"/>
      <w:r>
        <w:rPr>
          <w:sz w:val="22"/>
          <w:szCs w:val="22"/>
        </w:rPr>
        <w:t>:Core</w:t>
      </w:r>
      <w:proofErr w:type="spellEnd"/>
      <w:proofErr w:type="gramEnd"/>
      <w:r>
        <w:rPr>
          <w:sz w:val="22"/>
          <w:szCs w:val="22"/>
        </w:rPr>
        <w:t xml:space="preserve"> also defines a </w:t>
      </w:r>
      <w:r>
        <w:rPr>
          <w:i/>
          <w:iCs/>
          <w:sz w:val="22"/>
          <w:szCs w:val="22"/>
        </w:rPr>
        <w:t>Collection</w:t>
      </w:r>
      <w:r>
        <w:rPr>
          <w:sz w:val="22"/>
          <w:szCs w:val="22"/>
        </w:rPr>
        <w:t xml:space="preserve">. Additional term definitions such as those needed to classify </w:t>
      </w:r>
      <w:proofErr w:type="spellStart"/>
      <w:r>
        <w:rPr>
          <w:sz w:val="22"/>
          <w:szCs w:val="22"/>
        </w:rPr>
        <w:t>DnaComponents</w:t>
      </w:r>
      <w:proofErr w:type="spellEnd"/>
      <w:r>
        <w:rPr>
          <w:sz w:val="22"/>
          <w:szCs w:val="22"/>
        </w:rPr>
        <w:t xml:space="preserve"> by</w:t>
      </w:r>
      <w:r>
        <w:rPr>
          <w:i/>
          <w:iCs/>
          <w:sz w:val="22"/>
          <w:szCs w:val="22"/>
        </w:rPr>
        <w:t xml:space="preserve"> </w:t>
      </w:r>
      <w:r>
        <w:rPr>
          <w:sz w:val="22"/>
          <w:szCs w:val="22"/>
        </w:rPr>
        <w:t>type can be obtained from the Sequence Ontology (</w:t>
      </w:r>
      <w:proofErr w:type="spellStart"/>
      <w:r>
        <w:rPr>
          <w:sz w:val="22"/>
          <w:szCs w:val="22"/>
        </w:rPr>
        <w:t>Eilbeck</w:t>
      </w:r>
      <w:proofErr w:type="spellEnd"/>
      <w:r>
        <w:rPr>
          <w:sz w:val="22"/>
          <w:szCs w:val="22"/>
        </w:rPr>
        <w:t xml:space="preserve"> 2005, </w:t>
      </w:r>
      <w:proofErr w:type="spellStart"/>
      <w:r>
        <w:rPr>
          <w:sz w:val="22"/>
          <w:szCs w:val="22"/>
        </w:rPr>
        <w:t>Mungall</w:t>
      </w:r>
      <w:proofErr w:type="spellEnd"/>
      <w:r>
        <w:rPr>
          <w:sz w:val="22"/>
          <w:szCs w:val="22"/>
        </w:rPr>
        <w:t xml:space="preserve"> 2010). For example, a promoter region, coding sequence, and transcriptional terminator are all defined by the Sequence Ontology. Currently, terminology outside of the scope of the Sequence Ontology is being considered either for submission as new term requests to its curators, or for possible implementation as </w:t>
      </w:r>
      <w:proofErr w:type="spellStart"/>
      <w:r>
        <w:rPr>
          <w:sz w:val="22"/>
          <w:szCs w:val="22"/>
        </w:rPr>
        <w:t>SBOL:Vocabulary</w:t>
      </w:r>
      <w:proofErr w:type="spellEnd"/>
      <w:r>
        <w:rPr>
          <w:sz w:val="22"/>
          <w:szCs w:val="22"/>
        </w:rPr>
        <w:t xml:space="preserve"> extensions; examples of terminology under consideration include  </w:t>
      </w:r>
      <w:proofErr w:type="spellStart"/>
      <w:r>
        <w:rPr>
          <w:sz w:val="22"/>
          <w:szCs w:val="22"/>
        </w:rPr>
        <w:t>SBOL:Gene</w:t>
      </w:r>
      <w:proofErr w:type="spellEnd"/>
      <w:r>
        <w:rPr>
          <w:sz w:val="22"/>
          <w:szCs w:val="22"/>
        </w:rPr>
        <w:t xml:space="preserve"> Expression and SBOL:DNA Construction (see the Appendix for a list of these provisional terms and their definitions).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Core Data Model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To enable electronic exchange of information, </w:t>
      </w:r>
      <w:proofErr w:type="spellStart"/>
      <w:r>
        <w:rPr>
          <w:sz w:val="22"/>
          <w:szCs w:val="22"/>
        </w:rPr>
        <w:t>SBOL</w:t>
      </w:r>
      <w:proofErr w:type="gramStart"/>
      <w:r>
        <w:rPr>
          <w:sz w:val="22"/>
          <w:szCs w:val="22"/>
        </w:rPr>
        <w:t>:Core:model</w:t>
      </w:r>
      <w:proofErr w:type="spellEnd"/>
      <w:proofErr w:type="gramEnd"/>
      <w:r>
        <w:rPr>
          <w:sz w:val="22"/>
          <w:szCs w:val="22"/>
        </w:rPr>
        <w:t xml:space="preserve"> defines the data model describing the DNA sequence and groupings of components used for biological engineering. The model specifies the object and data properties associated with instances of the concepts defined by </w:t>
      </w:r>
      <w:proofErr w:type="spellStart"/>
      <w:r>
        <w:rPr>
          <w:sz w:val="22"/>
          <w:szCs w:val="22"/>
        </w:rPr>
        <w:t>SBOL</w:t>
      </w:r>
      <w:proofErr w:type="gramStart"/>
      <w:r>
        <w:rPr>
          <w:sz w:val="22"/>
          <w:szCs w:val="22"/>
        </w:rPr>
        <w:t>:Core</w:t>
      </w:r>
      <w:proofErr w:type="spellEnd"/>
      <w:proofErr w:type="gramEnd"/>
      <w:r>
        <w:rPr>
          <w:sz w:val="22"/>
          <w:szCs w:val="22"/>
        </w:rPr>
        <w:t xml:space="preserve"> terms. </w:t>
      </w:r>
      <w:proofErr w:type="spellStart"/>
      <w:r>
        <w:rPr>
          <w:sz w:val="22"/>
          <w:szCs w:val="22"/>
        </w:rPr>
        <w:t>SBOL</w:t>
      </w:r>
      <w:proofErr w:type="gramStart"/>
      <w:r>
        <w:rPr>
          <w:sz w:val="22"/>
          <w:szCs w:val="22"/>
        </w:rPr>
        <w:t>:Core:model</w:t>
      </w:r>
      <w:proofErr w:type="spellEnd"/>
      <w:proofErr w:type="gramEnd"/>
      <w:r>
        <w:rPr>
          <w:sz w:val="22"/>
          <w:szCs w:val="22"/>
        </w:rPr>
        <w:t xml:space="preserve"> represents a consensus of the minimal information needed to describe DNA sequences used in synthetic biological designs.</w:t>
      </w:r>
    </w:p>
    <w:p w:rsidR="00A77B3E" w:rsidRDefault="00E274F1">
      <w:pPr>
        <w:pStyle w:val="Heading2"/>
        <w:spacing w:before="360" w:after="80" w:line="240" w:lineRule="auto"/>
      </w:pPr>
      <w:bookmarkStart w:id="299" w:name="h.75dwco6ytxl8"/>
      <w:bookmarkStart w:id="300" w:name="_Toc305145362"/>
      <w:bookmarkStart w:id="301" w:name="_Toc314326074"/>
      <w:bookmarkEnd w:id="299"/>
      <w:r>
        <w:t>8.2 Conventions</w:t>
      </w:r>
      <w:bookmarkEnd w:id="300"/>
      <w:bookmarkEnd w:id="301"/>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project to define SBOL is comprised of constitutive parts. The convention for naming them takes the form </w:t>
      </w:r>
      <w:proofErr w:type="spellStart"/>
      <w:r>
        <w:rPr>
          <w:rFonts w:ascii="Courier New" w:eastAsia="Courier New" w:hAnsi="Courier New" w:cs="Courier New"/>
          <w:sz w:val="22"/>
          <w:szCs w:val="22"/>
        </w:rPr>
        <w:t>SBOL</w:t>
      </w:r>
      <w:proofErr w:type="gramStart"/>
      <w:r>
        <w:rPr>
          <w:rFonts w:ascii="Courier New" w:eastAsia="Courier New" w:hAnsi="Courier New" w:cs="Courier New"/>
          <w:sz w:val="22"/>
          <w:szCs w:val="22"/>
        </w:rPr>
        <w:t>:Specification</w:t>
      </w:r>
      <w:proofErr w:type="spellEnd"/>
      <w:proofErr w:type="gramEnd"/>
      <w:r>
        <w:rPr>
          <w:rFonts w:ascii="Courier New" w:eastAsia="Courier New" w:hAnsi="Courier New" w:cs="Courier New"/>
          <w:sz w:val="22"/>
          <w:szCs w:val="22"/>
        </w:rPr>
        <w:t xml:space="preserve"> Part Name[:sub specification]</w:t>
      </w:r>
      <w:r>
        <w:rPr>
          <w:sz w:val="22"/>
          <w:szCs w:val="22"/>
        </w:rPr>
        <w:t xml:space="preserve">; for example, </w:t>
      </w:r>
      <w:proofErr w:type="spellStart"/>
      <w:r>
        <w:rPr>
          <w:sz w:val="22"/>
          <w:szCs w:val="22"/>
        </w:rPr>
        <w:t>SBOL:Core:model</w:t>
      </w:r>
      <w:proofErr w:type="spellEnd"/>
      <w:r>
        <w:rPr>
          <w:sz w:val="22"/>
          <w:szCs w:val="22"/>
        </w:rPr>
        <w:t xml:space="preserve"> is used to denote the core data model part of the SBOL as it uses the portion of </w:t>
      </w:r>
      <w:proofErr w:type="spellStart"/>
      <w:r>
        <w:rPr>
          <w:sz w:val="22"/>
          <w:szCs w:val="22"/>
        </w:rPr>
        <w:t>SBOL:Vocabulary</w:t>
      </w:r>
      <w:proofErr w:type="spellEnd"/>
      <w:r>
        <w:rPr>
          <w:sz w:val="22"/>
          <w:szCs w:val="22"/>
        </w:rPr>
        <w:t xml:space="preserve"> called </w:t>
      </w:r>
      <w:proofErr w:type="spellStart"/>
      <w:r>
        <w:rPr>
          <w:sz w:val="22"/>
          <w:szCs w:val="22"/>
        </w:rPr>
        <w:t>SBOL:Core</w:t>
      </w:r>
      <w:proofErr w:type="spellEnd"/>
      <w:r>
        <w:rPr>
          <w:sz w:val="22"/>
          <w:szCs w:val="22"/>
        </w:rPr>
        <w:t xml:space="preserve"> and specifies the data model to structure it.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proofErr w:type="spellStart"/>
      <w:r>
        <w:rPr>
          <w:sz w:val="22"/>
          <w:szCs w:val="22"/>
        </w:rPr>
        <w:t>SBOL</w:t>
      </w:r>
      <w:proofErr w:type="gramStart"/>
      <w:r>
        <w:rPr>
          <w:sz w:val="22"/>
          <w:szCs w:val="22"/>
        </w:rPr>
        <w:t>:Vocabulary</w:t>
      </w:r>
      <w:proofErr w:type="spellEnd"/>
      <w:proofErr w:type="gramEnd"/>
      <w:r>
        <w:rPr>
          <w:sz w:val="22"/>
          <w:szCs w:val="22"/>
        </w:rPr>
        <w:t xml:space="preserve"> terms are italicized in the remainder of this document to distinguish them. </w:t>
      </w:r>
      <w:proofErr w:type="spellStart"/>
      <w:r>
        <w:rPr>
          <w:sz w:val="22"/>
          <w:szCs w:val="22"/>
        </w:rPr>
        <w:t>SBOL</w:t>
      </w:r>
      <w:proofErr w:type="gramStart"/>
      <w:r>
        <w:rPr>
          <w:sz w:val="22"/>
          <w:szCs w:val="22"/>
        </w:rPr>
        <w:t>:Core:model</w:t>
      </w:r>
      <w:proofErr w:type="spellEnd"/>
      <w:proofErr w:type="gramEnd"/>
      <w:r>
        <w:rPr>
          <w:sz w:val="22"/>
          <w:szCs w:val="22"/>
        </w:rPr>
        <w:t xml:space="preserve"> Class names are written in upper </w:t>
      </w:r>
      <w:proofErr w:type="spellStart"/>
      <w:r>
        <w:rPr>
          <w:i/>
          <w:iCs/>
          <w:sz w:val="22"/>
          <w:szCs w:val="22"/>
        </w:rPr>
        <w:t>CamelCase</w:t>
      </w:r>
      <w:proofErr w:type="spellEnd"/>
      <w:r>
        <w:rPr>
          <w:sz w:val="22"/>
          <w:szCs w:val="22"/>
        </w:rPr>
        <w:t xml:space="preserve">, starting with an upper case letter. For example, </w:t>
      </w:r>
      <w:proofErr w:type="spellStart"/>
      <w:r>
        <w:rPr>
          <w:i/>
          <w:iCs/>
          <w:sz w:val="22"/>
          <w:szCs w:val="22"/>
        </w:rPr>
        <w:t>DnaComponent</w:t>
      </w:r>
      <w:proofErr w:type="spellEnd"/>
      <w:r>
        <w:rPr>
          <w:i/>
          <w:iCs/>
          <w:sz w:val="22"/>
          <w:szCs w:val="22"/>
        </w:rPr>
        <w:t xml:space="preserve"> </w:t>
      </w:r>
      <w:r>
        <w:rPr>
          <w:sz w:val="22"/>
          <w:szCs w:val="22"/>
        </w:rPr>
        <w:t xml:space="preserve">is the class or type of object that represents a ‘DNA Component’. Field or property names defined within classes start with lower cases letters and follow lower </w:t>
      </w:r>
      <w:proofErr w:type="spellStart"/>
      <w:r>
        <w:rPr>
          <w:i/>
          <w:iCs/>
          <w:sz w:val="22"/>
          <w:szCs w:val="22"/>
        </w:rPr>
        <w:t>camelCase</w:t>
      </w:r>
      <w:proofErr w:type="spellEnd"/>
      <w:r>
        <w:rPr>
          <w:sz w:val="22"/>
          <w:szCs w:val="22"/>
        </w:rPr>
        <w:t xml:space="preserve">. For example, </w:t>
      </w:r>
      <w:proofErr w:type="spellStart"/>
      <w:r>
        <w:rPr>
          <w:i/>
          <w:iCs/>
          <w:sz w:val="22"/>
          <w:szCs w:val="22"/>
        </w:rPr>
        <w:t>bioStart</w:t>
      </w:r>
      <w:proofErr w:type="spellEnd"/>
      <w:r>
        <w:rPr>
          <w:i/>
          <w:iCs/>
          <w:sz w:val="22"/>
          <w:szCs w:val="22"/>
        </w:rPr>
        <w:t xml:space="preserve"> </w:t>
      </w:r>
      <w:r>
        <w:rPr>
          <w:sz w:val="22"/>
          <w:szCs w:val="22"/>
        </w:rPr>
        <w:t xml:space="preserve">is a field that specifies the position of the first base pair of a </w:t>
      </w:r>
      <w:proofErr w:type="spellStart"/>
      <w:r>
        <w:rPr>
          <w:i/>
          <w:iCs/>
          <w:sz w:val="22"/>
          <w:szCs w:val="22"/>
        </w:rPr>
        <w:t>SequenceAnnotation</w:t>
      </w:r>
      <w:proofErr w:type="spellEnd"/>
      <w:r>
        <w:rPr>
          <w:sz w:val="22"/>
          <w:szCs w:val="22"/>
        </w:rPr>
        <w:t xml:space="preserve">. </w:t>
      </w:r>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Instances of </w:t>
      </w:r>
      <w:proofErr w:type="spellStart"/>
      <w:r>
        <w:rPr>
          <w:sz w:val="22"/>
          <w:szCs w:val="22"/>
        </w:rPr>
        <w:t>SBOL</w:t>
      </w:r>
      <w:proofErr w:type="gramStart"/>
      <w:r>
        <w:rPr>
          <w:sz w:val="22"/>
          <w:szCs w:val="22"/>
        </w:rPr>
        <w:t>:Core:model</w:t>
      </w:r>
      <w:proofErr w:type="spellEnd"/>
      <w:proofErr w:type="gramEnd"/>
      <w:r>
        <w:rPr>
          <w:sz w:val="22"/>
          <w:szCs w:val="22"/>
        </w:rPr>
        <w:t xml:space="preserve"> classes are written as abbreviations.</w:t>
      </w:r>
    </w:p>
    <w:p w:rsidR="00A77B3E" w:rsidRDefault="008230EF" w:rsidP="00944EAE">
      <w:pPr>
        <w:spacing w:before="0" w:after="0" w:line="240" w:lineRule="auto"/>
        <w:ind w:left="0" w:firstLine="0"/>
        <w:rPr>
          <w:sz w:val="22"/>
          <w:szCs w:val="22"/>
        </w:rPr>
      </w:pPr>
      <w:r>
        <w:rPr>
          <w:sz w:val="22"/>
          <w:szCs w:val="22"/>
        </w:rPr>
        <w:br w:type="page"/>
      </w:r>
      <w:r w:rsidR="00E274F1">
        <w:rPr>
          <w:sz w:val="22"/>
          <w:szCs w:val="22"/>
        </w:rPr>
        <w:lastRenderedPageBreak/>
        <w:t>Abbreviation key:</w:t>
      </w:r>
    </w:p>
    <w:tbl>
      <w:tblPr>
        <w:tblStyle w:val="TableGrid"/>
        <w:tblW w:w="0" w:type="auto"/>
        <w:tblInd w:w="198" w:type="dxa"/>
        <w:tblLook w:val="04A0" w:firstRow="1" w:lastRow="0" w:firstColumn="1" w:lastColumn="0" w:noHBand="0" w:noVBand="1"/>
      </w:tblPr>
      <w:tblGrid>
        <w:gridCol w:w="9738"/>
      </w:tblGrid>
      <w:tr w:rsidR="00AA6B86">
        <w:tc>
          <w:tcPr>
            <w:tcW w:w="9738" w:type="dxa"/>
          </w:tcPr>
          <w:p w:rsidR="00AA6B86" w:rsidRPr="00AA6B86" w:rsidRDefault="00AA6B86" w:rsidP="00AA6B86">
            <w:pPr>
              <w:spacing w:before="0" w:after="0" w:line="240" w:lineRule="auto"/>
              <w:ind w:left="0" w:firstLine="0"/>
              <w:rPr>
                <w:sz w:val="22"/>
                <w:szCs w:val="22"/>
              </w:rPr>
            </w:pPr>
            <w:r w:rsidRPr="00AA6B86">
              <w:rPr>
                <w:sz w:val="22"/>
                <w:szCs w:val="22"/>
              </w:rPr>
              <w:t>DC</w:t>
            </w:r>
            <w:r w:rsidRPr="00160E94">
              <w:rPr>
                <w:sz w:val="22"/>
                <w:szCs w:val="22"/>
                <w:vertAlign w:val="subscript"/>
                <w:rPrChange w:id="302" w:author="Michal Galdzicki" w:date="2012-01-12T07:45:00Z">
                  <w:rPr>
                    <w:sz w:val="22"/>
                    <w:szCs w:val="22"/>
                  </w:rPr>
                </w:rPrChange>
              </w:rPr>
              <w:t>Ø</w:t>
            </w:r>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w/o type, w/o sequence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DC</w:t>
            </w:r>
            <w:r w:rsidRPr="00160E94">
              <w:rPr>
                <w:sz w:val="22"/>
                <w:szCs w:val="22"/>
                <w:vertAlign w:val="subscript"/>
                <w:rPrChange w:id="303" w:author="Michal Galdzicki" w:date="2012-01-12T07:45:00Z">
                  <w:rPr>
                    <w:sz w:val="22"/>
                    <w:szCs w:val="22"/>
                  </w:rPr>
                </w:rPrChange>
              </w:rPr>
              <w:t>t</w:t>
            </w:r>
            <w:proofErr w:type="spellEnd"/>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type</w:t>
            </w:r>
          </w:p>
          <w:p w:rsidR="00AA6B86" w:rsidRPr="00AA6B86" w:rsidRDefault="00AA6B86" w:rsidP="00AA6B86">
            <w:pPr>
              <w:spacing w:before="0" w:after="0" w:line="240" w:lineRule="auto"/>
              <w:ind w:left="0" w:firstLine="0"/>
              <w:rPr>
                <w:sz w:val="22"/>
                <w:szCs w:val="22"/>
              </w:rPr>
            </w:pPr>
            <w:r w:rsidRPr="00AA6B86">
              <w:rPr>
                <w:sz w:val="22"/>
                <w:szCs w:val="22"/>
              </w:rPr>
              <w:t>DC</w:t>
            </w:r>
            <w:r w:rsidRPr="00160E94">
              <w:rPr>
                <w:sz w:val="22"/>
                <w:szCs w:val="22"/>
                <w:vertAlign w:val="subscript"/>
                <w:rPrChange w:id="304" w:author="Michal Galdzicki" w:date="2012-01-12T07:45:00Z">
                  <w:rPr>
                    <w:sz w:val="22"/>
                    <w:szCs w:val="22"/>
                  </w:rPr>
                </w:rPrChange>
              </w:rPr>
              <w:t>s</w:t>
            </w:r>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sequence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DC</w:t>
            </w:r>
            <w:r w:rsidRPr="00160E94">
              <w:rPr>
                <w:sz w:val="22"/>
                <w:szCs w:val="22"/>
                <w:vertAlign w:val="subscript"/>
                <w:rPrChange w:id="305" w:author="Michal Galdzicki" w:date="2012-01-12T07:45:00Z">
                  <w:rPr>
                    <w:sz w:val="22"/>
                    <w:szCs w:val="22"/>
                  </w:rPr>
                </w:rPrChange>
              </w:rPr>
              <w:t>st</w:t>
            </w:r>
            <w:proofErr w:type="spellEnd"/>
            <w:r w:rsidRPr="00AA6B86">
              <w:rPr>
                <w:sz w:val="22"/>
                <w:szCs w:val="22"/>
              </w:rPr>
              <w:t xml:space="preserve"> </w:t>
            </w:r>
            <w:r w:rsidR="008230EF">
              <w:rPr>
                <w:sz w:val="22"/>
                <w:szCs w:val="22"/>
              </w:rPr>
              <w:t>–</w:t>
            </w:r>
            <w:r w:rsidRPr="00AA6B86">
              <w:rPr>
                <w:sz w:val="22"/>
                <w:szCs w:val="22"/>
              </w:rPr>
              <w:t xml:space="preserve">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sequence and type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SA</w:t>
            </w:r>
            <w:r w:rsidRPr="00160E94">
              <w:rPr>
                <w:sz w:val="22"/>
                <w:szCs w:val="22"/>
                <w:vertAlign w:val="subscript"/>
                <w:rPrChange w:id="306" w:author="Michal Galdzicki" w:date="2012-01-12T07:45:00Z">
                  <w:rPr>
                    <w:sz w:val="22"/>
                    <w:szCs w:val="22"/>
                  </w:rPr>
                </w:rPrChange>
              </w:rPr>
              <w:t>posN</w:t>
            </w:r>
            <w:proofErr w:type="spellEnd"/>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position coordinates</w:t>
            </w:r>
            <w:r w:rsidR="008230EF">
              <w:rPr>
                <w:sz w:val="22"/>
                <w:szCs w:val="22"/>
              </w:rPr>
              <w:t xml:space="preserve"> [N-</w:t>
            </w:r>
            <w:r w:rsidRPr="00AA6B86">
              <w:rPr>
                <w:sz w:val="22"/>
                <w:szCs w:val="22"/>
              </w:rPr>
              <w:t>ordinal notation only]</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SA</w:t>
            </w:r>
            <w:r w:rsidRPr="00160E94">
              <w:rPr>
                <w:sz w:val="22"/>
                <w:szCs w:val="22"/>
                <w:vertAlign w:val="subscript"/>
                <w:rPrChange w:id="307" w:author="Michal Galdzicki" w:date="2012-01-12T07:46:00Z">
                  <w:rPr>
                    <w:sz w:val="22"/>
                    <w:szCs w:val="22"/>
                  </w:rPr>
                </w:rPrChange>
              </w:rPr>
              <w:t>rpN</w:t>
            </w:r>
            <w:proofErr w:type="spellEnd"/>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relative position (precedes)</w:t>
            </w:r>
          </w:p>
          <w:p w:rsidR="00AA6B86" w:rsidRPr="00AA6B86" w:rsidRDefault="00AA6B86" w:rsidP="00AA6B86">
            <w:pPr>
              <w:spacing w:before="0" w:after="0" w:line="240" w:lineRule="auto"/>
              <w:ind w:left="0" w:firstLine="0"/>
              <w:rPr>
                <w:sz w:val="22"/>
                <w:szCs w:val="22"/>
              </w:rPr>
            </w:pPr>
            <w:r w:rsidRPr="00AA6B86">
              <w:rPr>
                <w:sz w:val="22"/>
                <w:szCs w:val="22"/>
              </w:rPr>
              <w:t>SA</w:t>
            </w:r>
            <w:del w:id="308" w:author="Michal Galdzicki" w:date="2012-01-12T07:46:00Z">
              <w:r w:rsidRPr="00160E94" w:rsidDel="00160E94">
                <w:rPr>
                  <w:sz w:val="22"/>
                  <w:szCs w:val="22"/>
                  <w:vertAlign w:val="subscript"/>
                  <w:rPrChange w:id="309" w:author="Michal Galdzicki" w:date="2012-01-12T07:46:00Z">
                    <w:rPr>
                      <w:sz w:val="22"/>
                      <w:szCs w:val="22"/>
                    </w:rPr>
                  </w:rPrChange>
                </w:rPr>
                <w:delText>rp</w:delText>
              </w:r>
            </w:del>
            <w:r w:rsidRPr="00160E94">
              <w:rPr>
                <w:sz w:val="22"/>
                <w:szCs w:val="22"/>
                <w:vertAlign w:val="subscript"/>
                <w:rPrChange w:id="310" w:author="Michal Galdzicki" w:date="2012-01-12T07:46:00Z">
                  <w:rPr>
                    <w:sz w:val="22"/>
                    <w:szCs w:val="22"/>
                  </w:rPr>
                </w:rPrChange>
              </w:rPr>
              <w:t>Ø</w:t>
            </w:r>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w:t>
            </w:r>
            <w:del w:id="311" w:author="Michal Galdzicki" w:date="2012-01-12T07:46:00Z">
              <w:r w:rsidRPr="00AA6B86" w:rsidDel="00160E94">
                <w:rPr>
                  <w:sz w:val="22"/>
                  <w:szCs w:val="22"/>
                </w:rPr>
                <w:delText>relative position (terminal SA)</w:delText>
              </w:r>
            </w:del>
            <w:ins w:id="312" w:author="Michal Galdzicki" w:date="2012-01-12T07:46:00Z">
              <w:r w:rsidR="00160E94">
                <w:rPr>
                  <w:sz w:val="22"/>
                  <w:szCs w:val="22"/>
                </w:rPr>
                <w:t>position unspecified</w:t>
              </w:r>
            </w:ins>
          </w:p>
          <w:p w:rsidR="00AA6B86" w:rsidRPr="00AA6B86" w:rsidRDefault="00AA6B86" w:rsidP="00944EAE">
            <w:pPr>
              <w:spacing w:before="0" w:after="0" w:line="240" w:lineRule="auto"/>
              <w:ind w:left="0" w:firstLine="0"/>
            </w:pPr>
            <w:r w:rsidRPr="00AA6B86">
              <w:rPr>
                <w:sz w:val="22"/>
                <w:szCs w:val="22"/>
              </w:rPr>
              <w:t xml:space="preserve">Col </w:t>
            </w:r>
            <w:r w:rsidR="008230EF">
              <w:rPr>
                <w:sz w:val="22"/>
                <w:szCs w:val="22"/>
              </w:rPr>
              <w:t>–</w:t>
            </w:r>
            <w:r w:rsidRPr="00AA6B86">
              <w:rPr>
                <w:sz w:val="22"/>
                <w:szCs w:val="22"/>
              </w:rPr>
              <w:t xml:space="preserve"> </w:t>
            </w:r>
            <w:r w:rsidR="008230EF">
              <w:rPr>
                <w:sz w:val="22"/>
                <w:szCs w:val="22"/>
              </w:rPr>
              <w:t xml:space="preserve">a </w:t>
            </w:r>
            <w:r w:rsidRPr="008230EF">
              <w:rPr>
                <w:i/>
                <w:sz w:val="22"/>
                <w:szCs w:val="22"/>
              </w:rPr>
              <w:t>Collection</w:t>
            </w:r>
          </w:p>
        </w:tc>
      </w:tr>
    </w:tbl>
    <w:p w:rsidR="00A77B3E" w:rsidRDefault="00A77B3E" w:rsidP="00AA6B86">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terms "MUST", "REQUIRED", "SHALL", "MUST NOT", "SHALL NOT", "SHOULD", "RECOMMENDED", "SHOULD NOT", "NOT RECOMMENDED", "MAY", and "OPTIONAL" </w:t>
      </w:r>
      <w:r>
        <w:rPr>
          <w:rFonts w:ascii="Arial" w:eastAsia="Arial" w:hAnsi="Arial" w:cs="Arial"/>
          <w:sz w:val="24"/>
          <w:szCs w:val="24"/>
        </w:rPr>
        <w:t>in this document  are to be interpreted as described in [</w:t>
      </w:r>
      <w:hyperlink r:id="rId102" w:history="1">
        <w:r>
          <w:rPr>
            <w:rFonts w:ascii="Arial" w:eastAsia="Arial" w:hAnsi="Arial" w:cs="Arial"/>
            <w:color w:val="000099"/>
            <w:sz w:val="24"/>
            <w:szCs w:val="24"/>
            <w:u w:val="single"/>
          </w:rPr>
          <w:t>BBF</w:t>
        </w:r>
      </w:hyperlink>
      <w:hyperlink r:id="rId103" w:history="1">
        <w:r>
          <w:rPr>
            <w:rFonts w:ascii="Arial" w:eastAsia="Arial" w:hAnsi="Arial" w:cs="Arial"/>
            <w:color w:val="000099"/>
            <w:sz w:val="24"/>
            <w:szCs w:val="24"/>
            <w:u w:val="single"/>
          </w:rPr>
          <w:t xml:space="preserve"> </w:t>
        </w:r>
      </w:hyperlink>
      <w:hyperlink r:id="rId104" w:history="1">
        <w:r>
          <w:rPr>
            <w:rFonts w:ascii="Arial" w:eastAsia="Arial" w:hAnsi="Arial" w:cs="Arial"/>
            <w:color w:val="000099"/>
            <w:sz w:val="24"/>
            <w:szCs w:val="24"/>
            <w:u w:val="single"/>
          </w:rPr>
          <w:t>RFC</w:t>
        </w:r>
      </w:hyperlink>
      <w:hyperlink r:id="rId105" w:history="1">
        <w:r>
          <w:rPr>
            <w:rFonts w:ascii="Arial" w:eastAsia="Arial" w:hAnsi="Arial" w:cs="Arial"/>
            <w:color w:val="000099"/>
            <w:sz w:val="24"/>
            <w:szCs w:val="24"/>
            <w:u w:val="single"/>
          </w:rPr>
          <w:t xml:space="preserve"> 0</w:t>
        </w:r>
      </w:hyperlink>
      <w:r>
        <w:rPr>
          <w:rFonts w:ascii="Arial" w:eastAsia="Arial" w:hAnsi="Arial" w:cs="Arial"/>
          <w:sz w:val="24"/>
          <w:szCs w:val="24"/>
        </w:rPr>
        <w:t>]</w:t>
      </w:r>
      <w:r>
        <w:rPr>
          <w:sz w:val="22"/>
          <w:szCs w:val="22"/>
        </w:rPr>
        <w:t xml:space="preserve">. </w:t>
      </w:r>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following URI namespaces are defined as </w:t>
      </w:r>
      <w:r>
        <w:rPr>
          <w:rFonts w:ascii="Courier New" w:eastAsia="Courier New" w:hAnsi="Courier New" w:cs="Courier New"/>
          <w:sz w:val="22"/>
          <w:szCs w:val="22"/>
        </w:rPr>
        <w:t>prefix: “namespace”</w:t>
      </w:r>
      <w:r>
        <w:rPr>
          <w:sz w:val="22"/>
          <w:szCs w:val="22"/>
        </w:rPr>
        <w:t>:</w:t>
      </w:r>
    </w:p>
    <w:p w:rsidR="00A77B3E" w:rsidRDefault="00A77B3E">
      <w:pPr>
        <w:spacing w:before="0" w:after="0" w:line="240" w:lineRule="auto"/>
        <w:rPr>
          <w:rFonts w:ascii="Courier New" w:eastAsia="Courier New" w:hAnsi="Courier New" w:cs="Courier New"/>
          <w:sz w:val="22"/>
          <w:szCs w:val="22"/>
        </w:rPr>
      </w:pPr>
    </w:p>
    <w:p w:rsidR="00A77B3E" w:rsidRDefault="00E274F1" w:rsidP="00944EAE">
      <w:pPr>
        <w:spacing w:before="0" w:after="0" w:line="240" w:lineRule="auto"/>
        <w:ind w:left="0" w:firstLine="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sbol</w:t>
      </w:r>
      <w:proofErr w:type="spellEnd"/>
      <w:proofErr w:type="gramEnd"/>
      <w:r>
        <w:rPr>
          <w:rFonts w:ascii="Courier New" w:eastAsia="Courier New" w:hAnsi="Courier New" w:cs="Courier New"/>
          <w:sz w:val="22"/>
          <w:szCs w:val="22"/>
        </w:rPr>
        <w:t>: "http://sbols.org/v1#"</w:t>
      </w:r>
    </w:p>
    <w:p w:rsidR="00A77B3E" w:rsidRDefault="00E274F1" w:rsidP="00944EAE">
      <w:pPr>
        <w:spacing w:before="0" w:after="0" w:line="240" w:lineRule="auto"/>
        <w:ind w:left="0" w:firstLine="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xsd</w:t>
      </w:r>
      <w:proofErr w:type="spellEnd"/>
      <w:proofErr w:type="gramEnd"/>
      <w:r>
        <w:rPr>
          <w:rFonts w:ascii="Courier New" w:eastAsia="Courier New" w:hAnsi="Courier New" w:cs="Courier New"/>
          <w:sz w:val="22"/>
          <w:szCs w:val="22"/>
        </w:rPr>
        <w:t>: "http://www.w3.org/2001/XMLSchema#"</w:t>
      </w:r>
    </w:p>
    <w:p w:rsidR="00A77B3E" w:rsidRDefault="00A77B3E">
      <w:pPr>
        <w:spacing w:before="0" w:after="0" w:line="240" w:lineRule="auto"/>
        <w:rPr>
          <w:sz w:val="22"/>
          <w:szCs w:val="22"/>
        </w:rPr>
      </w:pPr>
    </w:p>
    <w:p w:rsidR="00A77B3E" w:rsidRDefault="00160E94">
      <w:pPr>
        <w:pStyle w:val="Heading3"/>
        <w:pPrChange w:id="313" w:author="Michal Galdzicki" w:date="2012-01-12T07:47:00Z">
          <w:pPr>
            <w:spacing w:before="0" w:after="0" w:line="240" w:lineRule="auto"/>
            <w:ind w:left="0" w:firstLine="0"/>
          </w:pPr>
        </w:pPrChange>
      </w:pPr>
      <w:bookmarkStart w:id="314" w:name="_Toc314326075"/>
      <w:ins w:id="315" w:author="Michal Galdzicki" w:date="2012-01-12T07:46:00Z">
        <w:r>
          <w:t xml:space="preserve">8.2.1 </w:t>
        </w:r>
      </w:ins>
      <w:r w:rsidR="00E274F1">
        <w:t>SBOL versions and releases</w:t>
      </w:r>
      <w:bookmarkEnd w:id="314"/>
    </w:p>
    <w:p w:rsidR="00A77B3E" w:rsidRDefault="00E274F1" w:rsidP="00944EAE">
      <w:pPr>
        <w:spacing w:before="0" w:after="0" w:line="240" w:lineRule="auto"/>
        <w:ind w:left="0" w:firstLine="0"/>
        <w:rPr>
          <w:sz w:val="22"/>
          <w:szCs w:val="22"/>
        </w:rPr>
      </w:pPr>
      <w:r>
        <w:rPr>
          <w:sz w:val="22"/>
          <w:szCs w:val="22"/>
        </w:rPr>
        <w:t xml:space="preserve">SBOL follows a version strategy inspired by Semantic Versioning </w:t>
      </w:r>
      <w:hyperlink w:history="1">
        <w:r>
          <w:rPr>
            <w:color w:val="000099"/>
            <w:sz w:val="22"/>
            <w:szCs w:val="22"/>
            <w:u w:val="single"/>
          </w:rPr>
          <w:t>(</w:t>
        </w:r>
      </w:hyperlink>
      <w:hyperlink w:history="1">
        <w:r>
          <w:rPr>
            <w:color w:val="000099"/>
            <w:sz w:val="22"/>
            <w:szCs w:val="22"/>
            <w:u w:val="single"/>
          </w:rPr>
          <w:t>http</w:t>
        </w:r>
      </w:hyperlink>
      <w:hyperlink w:history="1">
        <w:proofErr w:type="gramStart"/>
        <w:r>
          <w:rPr>
            <w:color w:val="000099"/>
            <w:sz w:val="22"/>
            <w:szCs w:val="22"/>
            <w:u w:val="single"/>
          </w:rPr>
          <w:t>:/</w:t>
        </w:r>
        <w:proofErr w:type="gramEnd"/>
        <w:r>
          <w:rPr>
            <w:color w:val="000099"/>
            <w:sz w:val="22"/>
            <w:szCs w:val="22"/>
            <w:u w:val="single"/>
          </w:rPr>
          <w:t>/</w:t>
        </w:r>
      </w:hyperlink>
      <w:hyperlink w:history="1">
        <w:r>
          <w:rPr>
            <w:color w:val="000099"/>
            <w:sz w:val="22"/>
            <w:szCs w:val="22"/>
            <w:u w:val="single"/>
          </w:rPr>
          <w:t>semver</w:t>
        </w:r>
      </w:hyperlink>
      <w:hyperlink w:history="1">
        <w:r>
          <w:rPr>
            <w:color w:val="000099"/>
            <w:sz w:val="22"/>
            <w:szCs w:val="22"/>
            <w:u w:val="single"/>
          </w:rPr>
          <w:t>.</w:t>
        </w:r>
      </w:hyperlink>
      <w:hyperlink w:history="1">
        <w:proofErr w:type="gramStart"/>
        <w:r>
          <w:rPr>
            <w:color w:val="000099"/>
            <w:sz w:val="22"/>
            <w:szCs w:val="22"/>
            <w:u w:val="single"/>
          </w:rPr>
          <w:t>org</w:t>
        </w:r>
        <w:proofErr w:type="gramEnd"/>
      </w:hyperlink>
      <w:r>
        <w:rPr>
          <w:sz w:val="22"/>
          <w:szCs w:val="22"/>
        </w:rPr>
        <w:t xml:space="preserve">) and simplified for SBOL as a specification of a standard in contrast to a public API.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SBOL version numbers MUST take the form X.Y.Z where X, Y, and Z are integers. X is the major version, Y is the minor version, and Z is a patch version. Each element MUST increase numerically. For instance: 1.9.0 &lt; 1.10.0 &lt; 1.11.0. </w:t>
      </w:r>
    </w:p>
    <w:p w:rsidR="00A77B3E" w:rsidRDefault="00E274F1" w:rsidP="00944EAE">
      <w:pPr>
        <w:spacing w:before="0" w:after="0" w:line="240" w:lineRule="auto"/>
        <w:ind w:left="0" w:firstLine="0"/>
        <w:rPr>
          <w:sz w:val="22"/>
          <w:szCs w:val="22"/>
        </w:rPr>
      </w:pPr>
      <w:r>
        <w:rPr>
          <w:sz w:val="22"/>
          <w:szCs w:val="22"/>
        </w:rPr>
        <w:t>Prior to version 1.</w:t>
      </w:r>
      <w:ins w:id="316" w:author="Michal Galdzicki" w:date="2012-01-17T13:11:00Z">
        <w:r w:rsidR="00EB684D">
          <w:rPr>
            <w:sz w:val="22"/>
            <w:szCs w:val="22"/>
          </w:rPr>
          <w:t>0</w:t>
        </w:r>
      </w:ins>
      <w:del w:id="317" w:author="Michal Galdzicki" w:date="2012-01-17T13:11:00Z">
        <w:r w:rsidDel="00EB684D">
          <w:rPr>
            <w:sz w:val="22"/>
            <w:szCs w:val="22"/>
          </w:rPr>
          <w:delText>0</w:delText>
        </w:r>
      </w:del>
      <w:r>
        <w:rPr>
          <w:sz w:val="22"/>
          <w:szCs w:val="22"/>
        </w:rPr>
        <w:t xml:space="preserve">.0 </w:t>
      </w:r>
      <w:del w:id="318" w:author="Michal Galdzicki" w:date="2012-01-17T13:11:00Z">
        <w:r w:rsidDel="00EB684D">
          <w:rPr>
            <w:sz w:val="22"/>
            <w:szCs w:val="22"/>
          </w:rPr>
          <w:delText xml:space="preserve">(specified by this document) </w:delText>
        </w:r>
      </w:del>
      <w:r>
        <w:rPr>
          <w:sz w:val="22"/>
          <w:szCs w:val="22"/>
        </w:rPr>
        <w:t xml:space="preserve">a less formal version </w:t>
      </w:r>
      <w:proofErr w:type="gramStart"/>
      <w:r>
        <w:rPr>
          <w:sz w:val="22"/>
          <w:szCs w:val="22"/>
        </w:rPr>
        <w:t>system</w:t>
      </w:r>
      <w:proofErr w:type="gramEnd"/>
      <w:r>
        <w:rPr>
          <w:sz w:val="22"/>
          <w:szCs w:val="22"/>
        </w:rPr>
        <w:t xml:space="preserve"> was in place. </w:t>
      </w:r>
      <w:del w:id="319" w:author="Michal Galdzicki" w:date="2012-01-17T13:12:00Z">
        <w:r w:rsidDel="00EB684D">
          <w:rPr>
            <w:sz w:val="22"/>
            <w:szCs w:val="22"/>
          </w:rPr>
          <w:delText>After the ratification of this document as SBOL version 1.0.0</w:delText>
        </w:r>
      </w:del>
      <w:ins w:id="320" w:author="Michal Galdzicki" w:date="2012-01-17T13:12:00Z">
        <w:r w:rsidR="00EB684D">
          <w:rPr>
            <w:sz w:val="22"/>
            <w:szCs w:val="22"/>
          </w:rPr>
          <w:t>Going forward</w:t>
        </w:r>
      </w:ins>
      <w:r>
        <w:rPr>
          <w:sz w:val="22"/>
          <w:szCs w:val="22"/>
        </w:rPr>
        <w:t>, the following strategy MUST be followed.</w:t>
      </w:r>
    </w:p>
    <w:p w:rsidR="00A77B3E" w:rsidRDefault="00E274F1">
      <w:pPr>
        <w:numPr>
          <w:ilvl w:val="0"/>
          <w:numId w:val="3"/>
        </w:numPr>
        <w:tabs>
          <w:tab w:val="num" w:pos="720"/>
        </w:tabs>
        <w:spacing w:before="0" w:after="0" w:line="240" w:lineRule="auto"/>
        <w:rPr>
          <w:sz w:val="22"/>
          <w:szCs w:val="22"/>
        </w:rPr>
      </w:pPr>
      <w:r>
        <w:rPr>
          <w:sz w:val="22"/>
          <w:szCs w:val="22"/>
        </w:rPr>
        <w:t xml:space="preserve">Major versions (X) correspond to releases of SBOL, the submission of the specification document to the </w:t>
      </w:r>
      <w:proofErr w:type="spellStart"/>
      <w:r>
        <w:rPr>
          <w:sz w:val="22"/>
          <w:szCs w:val="22"/>
        </w:rPr>
        <w:t>BioBrick</w:t>
      </w:r>
      <w:proofErr w:type="spellEnd"/>
      <w:r>
        <w:rPr>
          <w:sz w:val="22"/>
          <w:szCs w:val="22"/>
        </w:rPr>
        <w:t xml:space="preserve"> Foundation as a Request </w:t>
      </w:r>
      <w:proofErr w:type="gramStart"/>
      <w:r>
        <w:rPr>
          <w:sz w:val="22"/>
          <w:szCs w:val="22"/>
        </w:rPr>
        <w:t>For</w:t>
      </w:r>
      <w:proofErr w:type="gramEnd"/>
      <w:r>
        <w:rPr>
          <w:sz w:val="22"/>
          <w:szCs w:val="22"/>
        </w:rPr>
        <w:t xml:space="preserve"> Comment (BBF RFC)</w:t>
      </w:r>
      <w:ins w:id="321" w:author="Michal Galdzicki" w:date="2012-01-17T13:14:00Z">
        <w:r w:rsidR="00EB684D">
          <w:rPr>
            <w:sz w:val="22"/>
            <w:szCs w:val="22"/>
          </w:rPr>
          <w:t xml:space="preserve"> is REQUIRED.</w:t>
        </w:r>
      </w:ins>
      <w:del w:id="322" w:author="Michal Galdzicki" w:date="2012-01-17T13:13:00Z">
        <w:r w:rsidDel="00EB684D">
          <w:rPr>
            <w:sz w:val="22"/>
            <w:szCs w:val="22"/>
          </w:rPr>
          <w:delText>.</w:delText>
        </w:r>
      </w:del>
    </w:p>
    <w:p w:rsidR="00A77B3E" w:rsidRDefault="00E274F1">
      <w:pPr>
        <w:numPr>
          <w:ilvl w:val="0"/>
          <w:numId w:val="3"/>
        </w:numPr>
        <w:tabs>
          <w:tab w:val="num" w:pos="720"/>
        </w:tabs>
        <w:spacing w:before="0" w:after="0" w:line="240" w:lineRule="auto"/>
        <w:rPr>
          <w:sz w:val="22"/>
          <w:szCs w:val="22"/>
        </w:rPr>
      </w:pPr>
      <w:r>
        <w:rPr>
          <w:sz w:val="22"/>
          <w:szCs w:val="22"/>
        </w:rPr>
        <w:t>Minor versions (Y) correspond to revisions to the specification as approved by the SBOL Forum, as defined by the SBOL governance document (</w:t>
      </w:r>
      <w:hyperlink r:id="rId106" w:history="1">
        <w:r>
          <w:rPr>
            <w:rFonts w:ascii="Arial" w:eastAsia="Arial" w:hAnsi="Arial" w:cs="Arial"/>
            <w:color w:val="000099"/>
            <w:sz w:val="22"/>
            <w:szCs w:val="22"/>
            <w:u w:val="single"/>
          </w:rPr>
          <w:t>http</w:t>
        </w:r>
      </w:hyperlink>
      <w:hyperlink r:id="rId107" w:history="1">
        <w:proofErr w:type="gramStart"/>
        <w:r>
          <w:rPr>
            <w:rFonts w:ascii="Arial" w:eastAsia="Arial" w:hAnsi="Arial" w:cs="Arial"/>
            <w:color w:val="000099"/>
            <w:sz w:val="22"/>
            <w:szCs w:val="22"/>
            <w:u w:val="single"/>
          </w:rPr>
          <w:t>:/</w:t>
        </w:r>
        <w:proofErr w:type="gramEnd"/>
        <w:r>
          <w:rPr>
            <w:rFonts w:ascii="Arial" w:eastAsia="Arial" w:hAnsi="Arial" w:cs="Arial"/>
            <w:color w:val="000099"/>
            <w:sz w:val="22"/>
            <w:szCs w:val="22"/>
            <w:u w:val="single"/>
          </w:rPr>
          <w:t>/</w:t>
        </w:r>
      </w:hyperlink>
      <w:hyperlink r:id="rId108" w:history="1">
        <w:r>
          <w:rPr>
            <w:rFonts w:ascii="Arial" w:eastAsia="Arial" w:hAnsi="Arial" w:cs="Arial"/>
            <w:color w:val="000099"/>
            <w:sz w:val="22"/>
            <w:szCs w:val="22"/>
            <w:u w:val="single"/>
          </w:rPr>
          <w:t>www</w:t>
        </w:r>
      </w:hyperlink>
      <w:hyperlink r:id="rId109" w:history="1">
        <w:r>
          <w:rPr>
            <w:rFonts w:ascii="Arial" w:eastAsia="Arial" w:hAnsi="Arial" w:cs="Arial"/>
            <w:color w:val="000099"/>
            <w:sz w:val="22"/>
            <w:szCs w:val="22"/>
            <w:u w:val="single"/>
          </w:rPr>
          <w:t>.</w:t>
        </w:r>
      </w:hyperlink>
      <w:hyperlink r:id="rId110" w:history="1">
        <w:proofErr w:type="gramStart"/>
        <w:r>
          <w:rPr>
            <w:rFonts w:ascii="Arial" w:eastAsia="Arial" w:hAnsi="Arial" w:cs="Arial"/>
            <w:color w:val="000099"/>
            <w:sz w:val="22"/>
            <w:szCs w:val="22"/>
            <w:u w:val="single"/>
          </w:rPr>
          <w:t>sbolstandard</w:t>
        </w:r>
        <w:proofErr w:type="gramEnd"/>
      </w:hyperlink>
      <w:hyperlink r:id="rId111" w:history="1">
        <w:r>
          <w:rPr>
            <w:rFonts w:ascii="Arial" w:eastAsia="Arial" w:hAnsi="Arial" w:cs="Arial"/>
            <w:color w:val="000099"/>
            <w:sz w:val="22"/>
            <w:szCs w:val="22"/>
            <w:u w:val="single"/>
          </w:rPr>
          <w:t>.</w:t>
        </w:r>
      </w:hyperlink>
      <w:hyperlink r:id="rId112" w:history="1">
        <w:proofErr w:type="gramStart"/>
        <w:r>
          <w:rPr>
            <w:rFonts w:ascii="Arial" w:eastAsia="Arial" w:hAnsi="Arial" w:cs="Arial"/>
            <w:color w:val="000099"/>
            <w:sz w:val="22"/>
            <w:szCs w:val="22"/>
            <w:u w:val="single"/>
          </w:rPr>
          <w:t>org</w:t>
        </w:r>
      </w:hyperlink>
      <w:hyperlink r:id="rId113" w:history="1">
        <w:r>
          <w:rPr>
            <w:rFonts w:ascii="Arial" w:eastAsia="Arial" w:hAnsi="Arial" w:cs="Arial"/>
            <w:color w:val="000099"/>
            <w:sz w:val="22"/>
            <w:szCs w:val="22"/>
            <w:u w:val="single"/>
          </w:rPr>
          <w:t>/</w:t>
        </w:r>
      </w:hyperlink>
      <w:hyperlink r:id="rId114" w:history="1">
        <w:r>
          <w:rPr>
            <w:rFonts w:ascii="Arial" w:eastAsia="Arial" w:hAnsi="Arial" w:cs="Arial"/>
            <w:color w:val="000099"/>
            <w:sz w:val="22"/>
            <w:szCs w:val="22"/>
            <w:u w:val="single"/>
          </w:rPr>
          <w:t>sbol</w:t>
        </w:r>
      </w:hyperlink>
      <w:hyperlink r:id="rId115" w:history="1">
        <w:r>
          <w:rPr>
            <w:rFonts w:ascii="Arial" w:eastAsia="Arial" w:hAnsi="Arial" w:cs="Arial"/>
            <w:color w:val="000099"/>
            <w:sz w:val="22"/>
            <w:szCs w:val="22"/>
            <w:u w:val="single"/>
          </w:rPr>
          <w:t>-</w:t>
        </w:r>
      </w:hyperlink>
      <w:hyperlink r:id="rId116" w:history="1">
        <w:r>
          <w:rPr>
            <w:rFonts w:ascii="Arial" w:eastAsia="Arial" w:hAnsi="Arial" w:cs="Arial"/>
            <w:color w:val="000099"/>
            <w:sz w:val="22"/>
            <w:szCs w:val="22"/>
            <w:u w:val="single"/>
          </w:rPr>
          <w:t>governance</w:t>
        </w:r>
        <w:proofErr w:type="gramEnd"/>
      </w:hyperlink>
      <w:r>
        <w:rPr>
          <w:rFonts w:ascii="Arial" w:eastAsia="Arial" w:hAnsi="Arial" w:cs="Arial"/>
          <w:sz w:val="22"/>
          <w:szCs w:val="22"/>
        </w:rPr>
        <w:t>)</w:t>
      </w:r>
      <w:r>
        <w:rPr>
          <w:sz w:val="22"/>
          <w:szCs w:val="22"/>
        </w:rPr>
        <w:t>, and confirmed by the voting process</w:t>
      </w:r>
      <w:ins w:id="323" w:author="Michal Galdzicki" w:date="2012-01-17T13:15:00Z">
        <w:r w:rsidR="00EB684D">
          <w:rPr>
            <w:sz w:val="22"/>
            <w:szCs w:val="22"/>
          </w:rPr>
          <w:t>. T</w:t>
        </w:r>
        <w:r w:rsidR="00EB684D">
          <w:rPr>
            <w:sz w:val="22"/>
            <w:szCs w:val="22"/>
          </w:rPr>
          <w:t xml:space="preserve">he submission of the specification document to the </w:t>
        </w:r>
        <w:proofErr w:type="spellStart"/>
        <w:r w:rsidR="00EB684D">
          <w:rPr>
            <w:sz w:val="22"/>
            <w:szCs w:val="22"/>
          </w:rPr>
          <w:t>BioBrick</w:t>
        </w:r>
        <w:proofErr w:type="spellEnd"/>
        <w:r w:rsidR="00EB684D">
          <w:rPr>
            <w:sz w:val="22"/>
            <w:szCs w:val="22"/>
          </w:rPr>
          <w:t xml:space="preserve"> Foundation as a Request </w:t>
        </w:r>
        <w:proofErr w:type="gramStart"/>
        <w:r w:rsidR="00EB684D">
          <w:rPr>
            <w:sz w:val="22"/>
            <w:szCs w:val="22"/>
          </w:rPr>
          <w:t>For</w:t>
        </w:r>
        <w:proofErr w:type="gramEnd"/>
        <w:r w:rsidR="00EB684D">
          <w:rPr>
            <w:sz w:val="22"/>
            <w:szCs w:val="22"/>
          </w:rPr>
          <w:t xml:space="preserve"> Comment (BBF RFC) is </w:t>
        </w:r>
        <w:r w:rsidR="00EB684D">
          <w:rPr>
            <w:sz w:val="22"/>
            <w:szCs w:val="22"/>
          </w:rPr>
          <w:t xml:space="preserve">OPTIONAL. </w:t>
        </w:r>
      </w:ins>
      <w:del w:id="324" w:author="Michal Galdzicki" w:date="2012-01-17T13:15:00Z">
        <w:r w:rsidDel="00EB684D">
          <w:rPr>
            <w:sz w:val="22"/>
            <w:szCs w:val="22"/>
          </w:rPr>
          <w:delText>.</w:delText>
        </w:r>
      </w:del>
    </w:p>
    <w:p w:rsidR="00A77B3E" w:rsidRDefault="00E274F1">
      <w:pPr>
        <w:numPr>
          <w:ilvl w:val="0"/>
          <w:numId w:val="3"/>
        </w:numPr>
        <w:tabs>
          <w:tab w:val="num" w:pos="720"/>
        </w:tabs>
        <w:spacing w:before="0" w:after="0" w:line="240" w:lineRule="auto"/>
        <w:rPr>
          <w:sz w:val="22"/>
          <w:szCs w:val="22"/>
        </w:rPr>
      </w:pPr>
      <w:r>
        <w:rPr>
          <w:sz w:val="22"/>
          <w:szCs w:val="22"/>
        </w:rPr>
        <w:t xml:space="preserve">Patch versions (Z) correspond to draft revisions made by the SBOL Editors during the specification process. </w:t>
      </w:r>
      <w:ins w:id="325" w:author="Michal Galdzicki" w:date="2012-01-17T13:15:00Z">
        <w:r w:rsidR="00EB684D">
          <w:rPr>
            <w:sz w:val="22"/>
            <w:szCs w:val="22"/>
          </w:rPr>
          <w:t>T</w:t>
        </w:r>
        <w:r w:rsidR="00EB684D">
          <w:rPr>
            <w:sz w:val="22"/>
            <w:szCs w:val="22"/>
          </w:rPr>
          <w:t xml:space="preserve">he submission of the specification document to the </w:t>
        </w:r>
        <w:proofErr w:type="spellStart"/>
        <w:r w:rsidR="00EB684D">
          <w:rPr>
            <w:sz w:val="22"/>
            <w:szCs w:val="22"/>
          </w:rPr>
          <w:t>BioBrick</w:t>
        </w:r>
        <w:proofErr w:type="spellEnd"/>
        <w:r w:rsidR="00EB684D">
          <w:rPr>
            <w:sz w:val="22"/>
            <w:szCs w:val="22"/>
          </w:rPr>
          <w:t xml:space="preserve"> Foundation as a Request </w:t>
        </w:r>
        <w:proofErr w:type="gramStart"/>
        <w:r w:rsidR="00EB684D">
          <w:rPr>
            <w:sz w:val="22"/>
            <w:szCs w:val="22"/>
          </w:rPr>
          <w:t>For</w:t>
        </w:r>
        <w:proofErr w:type="gramEnd"/>
        <w:r w:rsidR="00EB684D">
          <w:rPr>
            <w:sz w:val="22"/>
            <w:szCs w:val="22"/>
          </w:rPr>
          <w:t xml:space="preserve"> Comment (BBF RFC) is </w:t>
        </w:r>
      </w:ins>
      <w:ins w:id="326" w:author="Michal Galdzicki" w:date="2012-01-17T13:16:00Z">
        <w:r w:rsidR="00EB684D">
          <w:rPr>
            <w:sz w:val="22"/>
            <w:szCs w:val="22"/>
          </w:rPr>
          <w:t>NOT RECOMMENDED.</w:t>
        </w:r>
      </w:ins>
    </w:p>
    <w:p w:rsidR="00A77B3E" w:rsidRDefault="00A77B3E">
      <w:pPr>
        <w:spacing w:before="0" w:after="0" w:line="240" w:lineRule="auto"/>
        <w:ind w:left="0" w:firstLine="0"/>
        <w:rPr>
          <w:sz w:val="22"/>
          <w:szCs w:val="22"/>
        </w:rPr>
      </w:pPr>
    </w:p>
    <w:p w:rsidR="00A77B3E" w:rsidRPr="00AA6B86" w:rsidRDefault="00E274F1">
      <w:pPr>
        <w:spacing w:before="0" w:after="0" w:line="240" w:lineRule="auto"/>
        <w:ind w:left="0" w:firstLine="0"/>
        <w:rPr>
          <w:sz w:val="22"/>
          <w:szCs w:val="22"/>
        </w:rPr>
      </w:pPr>
      <w:r>
        <w:rPr>
          <w:sz w:val="22"/>
          <w:szCs w:val="22"/>
        </w:rPr>
        <w:t>The SBOL definitions that follow this section conform to these conventions.</w:t>
      </w:r>
    </w:p>
    <w:p w:rsidR="00A77B3E" w:rsidRDefault="00E274F1">
      <w:pPr>
        <w:pStyle w:val="Heading2"/>
        <w:spacing w:before="360" w:after="80" w:line="240" w:lineRule="auto"/>
      </w:pPr>
      <w:bookmarkStart w:id="327" w:name="h.xq1v5chjvjim"/>
      <w:bookmarkStart w:id="328" w:name="_Toc305145363"/>
      <w:bookmarkStart w:id="329" w:name="_Toc314326076"/>
      <w:bookmarkEnd w:id="327"/>
      <w:r>
        <w:t>8.3. SBOL vocabulary</w:t>
      </w:r>
      <w:bookmarkEnd w:id="328"/>
      <w:bookmarkEnd w:id="329"/>
    </w:p>
    <w:p w:rsidR="00A77B3E" w:rsidRDefault="00E274F1">
      <w:pPr>
        <w:spacing w:before="0" w:after="0" w:line="240" w:lineRule="auto"/>
        <w:ind w:left="0" w:right="0" w:firstLine="0"/>
        <w:rPr>
          <w:sz w:val="22"/>
          <w:szCs w:val="22"/>
        </w:rPr>
      </w:pPr>
      <w:r>
        <w:rPr>
          <w:sz w:val="22"/>
          <w:szCs w:val="22"/>
        </w:rPr>
        <w:t xml:space="preserve">The </w:t>
      </w:r>
      <w:proofErr w:type="spellStart"/>
      <w:r>
        <w:rPr>
          <w:sz w:val="22"/>
          <w:szCs w:val="22"/>
        </w:rPr>
        <w:t>SBOL</w:t>
      </w:r>
      <w:proofErr w:type="gramStart"/>
      <w:r>
        <w:rPr>
          <w:sz w:val="22"/>
          <w:szCs w:val="22"/>
        </w:rPr>
        <w:t>:Vocabulary</w:t>
      </w:r>
      <w:proofErr w:type="spellEnd"/>
      <w:proofErr w:type="gramEnd"/>
      <w:r>
        <w:rPr>
          <w:sz w:val="22"/>
          <w:szCs w:val="22"/>
        </w:rPr>
        <w:t xml:space="preserve"> defines terms used in SBOL. Below we define terms for the Core. Additional terms, such as those related to gene expression and DNA construction, are being considered as extensions in collaboration with the Sequence Ontology project.</w:t>
      </w:r>
    </w:p>
    <w:p w:rsidR="00A77B3E" w:rsidRDefault="00A77B3E">
      <w:pPr>
        <w:pStyle w:val="Heading3"/>
        <w:spacing w:line="240" w:lineRule="auto"/>
      </w:pPr>
      <w:bookmarkStart w:id="330" w:name="h.elrf85pbz8zm"/>
      <w:bookmarkEnd w:id="330"/>
    </w:p>
    <w:p w:rsidR="00A77B3E" w:rsidRDefault="00E274F1">
      <w:pPr>
        <w:pStyle w:val="Heading3"/>
        <w:pageBreakBefore/>
        <w:spacing w:line="240" w:lineRule="auto"/>
      </w:pPr>
      <w:bookmarkStart w:id="331" w:name="h.x598seop9g4x"/>
      <w:bookmarkStart w:id="332" w:name="h.6bsx5lce7ubx"/>
      <w:bookmarkStart w:id="333" w:name="_Toc305145364"/>
      <w:bookmarkStart w:id="334" w:name="_Toc314326077"/>
      <w:bookmarkEnd w:id="331"/>
      <w:bookmarkEnd w:id="332"/>
      <w:r>
        <w:lastRenderedPageBreak/>
        <w:t>8.3.1 Core</w:t>
      </w:r>
      <w:bookmarkEnd w:id="333"/>
      <w:bookmarkEnd w:id="334"/>
    </w:p>
    <w:p w:rsidR="00A77B3E" w:rsidRDefault="00E274F1">
      <w:pPr>
        <w:spacing w:before="0" w:after="0" w:line="240" w:lineRule="auto"/>
        <w:ind w:left="60" w:firstLine="0"/>
        <w:rPr>
          <w:sz w:val="22"/>
          <w:szCs w:val="22"/>
        </w:rPr>
      </w:pPr>
      <w:r>
        <w:rPr>
          <w:sz w:val="22"/>
          <w:szCs w:val="22"/>
        </w:rPr>
        <w:t xml:space="preserve">The </w:t>
      </w:r>
      <w:proofErr w:type="spellStart"/>
      <w:r>
        <w:rPr>
          <w:sz w:val="22"/>
          <w:szCs w:val="22"/>
        </w:rPr>
        <w:t>SBOL</w:t>
      </w:r>
      <w:proofErr w:type="gramStart"/>
      <w:r>
        <w:rPr>
          <w:sz w:val="22"/>
          <w:szCs w:val="22"/>
        </w:rPr>
        <w:t>:Core</w:t>
      </w:r>
      <w:proofErr w:type="spellEnd"/>
      <w:proofErr w:type="gramEnd"/>
      <w:r>
        <w:rPr>
          <w:sz w:val="22"/>
          <w:szCs w:val="22"/>
        </w:rPr>
        <w:t xml:space="preserve"> terms are defined to be used as concepts common to descriptions of DNA sequences in synthetic biology.</w:t>
      </w:r>
    </w:p>
    <w:tbl>
      <w:tblPr>
        <w:tblW w:w="0" w:type="auto"/>
        <w:tblInd w:w="100" w:type="dxa"/>
        <w:tblLook w:val="0000" w:firstRow="0" w:lastRow="0" w:firstColumn="0" w:lastColumn="0" w:noHBand="0" w:noVBand="0"/>
      </w:tblPr>
      <w:tblGrid>
        <w:gridCol w:w="2685"/>
        <w:gridCol w:w="7035"/>
      </w:tblGrid>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Component</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A DNA component represents a segment of DNA that serves to abstract the DNA sequence as an individual object, which can then be manipulated, combined, and reused in engineering new biological systems.</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DnaComponent</w:t>
            </w:r>
            <w:proofErr w:type="spellEnd"/>
          </w:p>
          <w:p w:rsidR="00A77B3E" w:rsidRDefault="00E274F1">
            <w:pPr>
              <w:spacing w:before="0" w:after="0" w:line="240" w:lineRule="auto"/>
              <w:ind w:left="0" w:right="0" w:firstLine="0"/>
              <w:jc w:val="both"/>
            </w:pPr>
            <w:r>
              <w:t xml:space="preserve">SBOL URI: </w:t>
            </w:r>
            <w:hyperlink r:id="rId117" w:anchor="DnaComponent" w:history="1">
              <w:r>
                <w:rPr>
                  <w:color w:val="000099"/>
                  <w:u w:val="single"/>
                </w:rPr>
                <w:t>http</w:t>
              </w:r>
            </w:hyperlink>
            <w:hyperlink r:id="rId118" w:anchor="DnaComponent" w:history="1">
              <w:proofErr w:type="gramStart"/>
              <w:r>
                <w:rPr>
                  <w:color w:val="000099"/>
                  <w:u w:val="single"/>
                </w:rPr>
                <w:t>:/</w:t>
              </w:r>
              <w:proofErr w:type="gramEnd"/>
              <w:r>
                <w:rPr>
                  <w:color w:val="000099"/>
                  <w:u w:val="single"/>
                </w:rPr>
                <w:t>/</w:t>
              </w:r>
            </w:hyperlink>
            <w:hyperlink r:id="rId119" w:anchor="DnaComponent" w:history="1">
              <w:r>
                <w:rPr>
                  <w:color w:val="000099"/>
                  <w:u w:val="single"/>
                </w:rPr>
                <w:t>sbols</w:t>
              </w:r>
            </w:hyperlink>
            <w:hyperlink r:id="rId120" w:anchor="DnaComponent" w:history="1">
              <w:r>
                <w:rPr>
                  <w:color w:val="000099"/>
                  <w:u w:val="single"/>
                </w:rPr>
                <w:t>.</w:t>
              </w:r>
            </w:hyperlink>
            <w:hyperlink r:id="rId121" w:anchor="DnaComponent" w:history="1">
              <w:r>
                <w:rPr>
                  <w:color w:val="000099"/>
                  <w:u w:val="single"/>
                </w:rPr>
                <w:t>org</w:t>
              </w:r>
            </w:hyperlink>
            <w:hyperlink r:id="rId122" w:anchor="DnaComponent" w:history="1">
              <w:r>
                <w:rPr>
                  <w:color w:val="000099"/>
                  <w:u w:val="single"/>
                </w:rPr>
                <w:t>/</w:t>
              </w:r>
            </w:hyperlink>
            <w:hyperlink r:id="rId123" w:anchor="DnaComponent" w:history="1">
              <w:r>
                <w:rPr>
                  <w:color w:val="000099"/>
                  <w:u w:val="single"/>
                </w:rPr>
                <w:t>v</w:t>
              </w:r>
            </w:hyperlink>
            <w:hyperlink r:id="rId124" w:anchor="DnaComponent" w:history="1">
              <w:r>
                <w:rPr>
                  <w:color w:val="000099"/>
                  <w:u w:val="single"/>
                </w:rPr>
                <w:t>1#</w:t>
              </w:r>
            </w:hyperlink>
            <w:hyperlink r:id="rId125" w:anchor="DnaComponent" w:history="1">
              <w:r>
                <w:rPr>
                  <w:rFonts w:ascii="Arial" w:eastAsia="Arial" w:hAnsi="Arial" w:cs="Arial"/>
                  <w:color w:val="000099"/>
                  <w:u w:val="single"/>
                </w:rPr>
                <w:t>DnaComponent</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[Standard] Biological Part (</w:t>
            </w:r>
            <w:proofErr w:type="spellStart"/>
            <w:r>
              <w:t>Endy</w:t>
            </w:r>
            <w:proofErr w:type="spellEnd"/>
            <w:r>
              <w:t xml:space="preserve"> 2005, </w:t>
            </w:r>
            <w:proofErr w:type="spellStart"/>
            <w:r>
              <w:t>Shetty</w:t>
            </w:r>
            <w:proofErr w:type="spellEnd"/>
            <w:r>
              <w:t xml:space="preserve"> 2008), </w:t>
            </w:r>
            <w:proofErr w:type="spellStart"/>
            <w:r>
              <w:t>BioBrick</w:t>
            </w:r>
            <w:proofErr w:type="spellEnd"/>
            <w:r>
              <w:t>™ Part, DNA Part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Sequence</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DNA sequence is a contiguous sequence of nucleotides. The sequence is a fundamental information object for synthetic biology and is needed to reuse components, replicate synthetic biology work, and to assemble new synthetic biological systems. Therefore, both experimental work and theoretical sequence composition research depend heavily on the exact base pair sequence specification associated with </w:t>
            </w:r>
            <w:proofErr w:type="spellStart"/>
            <w:r>
              <w:rPr>
                <w:i/>
                <w:iCs/>
              </w:rPr>
              <w:t>DnaComponents</w:t>
            </w:r>
            <w:proofErr w:type="spellEnd"/>
            <w:r>
              <w:t xml:space="preserve">. </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DnaSequence</w:t>
            </w:r>
            <w:proofErr w:type="spellEnd"/>
          </w:p>
          <w:p w:rsidR="00A77B3E" w:rsidRDefault="00E274F1">
            <w:pPr>
              <w:spacing w:before="0" w:after="0" w:line="240" w:lineRule="auto"/>
              <w:ind w:left="0" w:right="0" w:firstLine="0"/>
              <w:jc w:val="both"/>
            </w:pPr>
            <w:r>
              <w:t xml:space="preserve">SBOL URI: </w:t>
            </w:r>
            <w:hyperlink r:id="rId126" w:anchor="DnaSequence" w:history="1">
              <w:r>
                <w:rPr>
                  <w:color w:val="000099"/>
                  <w:u w:val="single"/>
                </w:rPr>
                <w:t>http</w:t>
              </w:r>
            </w:hyperlink>
            <w:hyperlink r:id="rId127" w:anchor="DnaSequence" w:history="1">
              <w:proofErr w:type="gramStart"/>
              <w:r>
                <w:rPr>
                  <w:color w:val="000099"/>
                  <w:u w:val="single"/>
                </w:rPr>
                <w:t>:/</w:t>
              </w:r>
              <w:proofErr w:type="gramEnd"/>
              <w:r>
                <w:rPr>
                  <w:color w:val="000099"/>
                  <w:u w:val="single"/>
                </w:rPr>
                <w:t>/</w:t>
              </w:r>
            </w:hyperlink>
            <w:hyperlink r:id="rId128" w:anchor="DnaSequence" w:history="1">
              <w:r>
                <w:rPr>
                  <w:color w:val="000099"/>
                  <w:u w:val="single"/>
                </w:rPr>
                <w:t>sbols</w:t>
              </w:r>
            </w:hyperlink>
            <w:hyperlink r:id="rId129" w:anchor="DnaSequence" w:history="1">
              <w:r>
                <w:rPr>
                  <w:color w:val="000099"/>
                  <w:u w:val="single"/>
                </w:rPr>
                <w:t>.</w:t>
              </w:r>
            </w:hyperlink>
            <w:hyperlink r:id="rId130" w:anchor="DnaSequence" w:history="1">
              <w:r>
                <w:rPr>
                  <w:color w:val="000099"/>
                  <w:u w:val="single"/>
                </w:rPr>
                <w:t>org</w:t>
              </w:r>
            </w:hyperlink>
            <w:hyperlink r:id="rId131" w:anchor="DnaSequence" w:history="1">
              <w:r>
                <w:rPr>
                  <w:color w:val="000099"/>
                  <w:u w:val="single"/>
                </w:rPr>
                <w:t>/</w:t>
              </w:r>
            </w:hyperlink>
            <w:hyperlink r:id="rId132" w:anchor="DnaSequence" w:history="1">
              <w:r>
                <w:rPr>
                  <w:color w:val="000099"/>
                  <w:u w:val="single"/>
                </w:rPr>
                <w:t>v</w:t>
              </w:r>
            </w:hyperlink>
            <w:hyperlink r:id="rId133" w:anchor="DnaSequence" w:history="1">
              <w:r>
                <w:rPr>
                  <w:color w:val="000099"/>
                  <w:u w:val="single"/>
                </w:rPr>
                <w:t>1#</w:t>
              </w:r>
            </w:hyperlink>
            <w:hyperlink r:id="rId134" w:anchor="DnaSequence" w:history="1">
              <w:r>
                <w:rPr>
                  <w:rFonts w:ascii="Arial" w:eastAsia="Arial" w:hAnsi="Arial" w:cs="Arial"/>
                  <w:color w:val="000099"/>
                  <w:u w:val="single"/>
                </w:rPr>
                <w:t>DnaSequenc</w:t>
              </w:r>
            </w:hyperlink>
            <w:hyperlink r:id="rId135" w:anchor="DnaSequence" w:history="1">
              <w:r>
                <w:rPr>
                  <w:rFonts w:ascii="Arial" w:eastAsia="Arial" w:hAnsi="Arial" w:cs="Arial"/>
                  <w:color w:val="000099"/>
                  <w:u w:val="single"/>
                </w:rPr>
                <w:t>e</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The deoxyribonucleic acid sequence, primary structure of DNA</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Sequence Annotation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sequence annotation is the position and direction of a notable sub-sequence found within the </w:t>
            </w:r>
            <w:proofErr w:type="spellStart"/>
            <w:r>
              <w:rPr>
                <w:i/>
                <w:iCs/>
              </w:rPr>
              <w:t>DnaComponent</w:t>
            </w:r>
            <w:proofErr w:type="spellEnd"/>
            <w:r>
              <w:rPr>
                <w:i/>
                <w:iCs/>
              </w:rPr>
              <w:t xml:space="preserve"> </w:t>
            </w:r>
            <w:r>
              <w:t xml:space="preserve">being described. Annotations provide the link which describes the DNA sequence of a component in terms of other components, </w:t>
            </w:r>
            <w:proofErr w:type="spellStart"/>
            <w:r>
              <w:rPr>
                <w:i/>
                <w:iCs/>
              </w:rPr>
              <w:t>subComponents</w:t>
            </w:r>
            <w:proofErr w:type="spellEnd"/>
            <w:r>
              <w:t xml:space="preserve">. When a DNA component is abstract, </w:t>
            </w:r>
            <w:proofErr w:type="spellStart"/>
            <w:r w:rsidRPr="00160E94">
              <w:rPr>
                <w:i/>
                <w:rPrChange w:id="335" w:author="Michal Galdzicki" w:date="2012-01-12T07:47:00Z">
                  <w:rPr/>
                </w:rPrChange>
              </w:rPr>
              <w:t>SequenceAnnotations</w:t>
            </w:r>
            <w:proofErr w:type="spellEnd"/>
            <w:r>
              <w:t xml:space="preserve"> specify relative positions</w:t>
            </w:r>
            <w:r>
              <w:rPr>
                <w:i/>
                <w:iCs/>
              </w:rPr>
              <w:t xml:space="preserve"> </w:t>
            </w:r>
            <w:r>
              <w:t xml:space="preserve">between </w:t>
            </w:r>
            <w:proofErr w:type="spellStart"/>
            <w:r>
              <w:rPr>
                <w:i/>
                <w:iCs/>
              </w:rPr>
              <w:t>subComponents</w:t>
            </w:r>
            <w:proofErr w:type="spellEnd"/>
            <w:r>
              <w:t>.</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SequenceAnnotation</w:t>
            </w:r>
            <w:proofErr w:type="spellEnd"/>
          </w:p>
          <w:p w:rsidR="00A77B3E" w:rsidRDefault="00E274F1">
            <w:pPr>
              <w:spacing w:before="0" w:after="0" w:line="240" w:lineRule="auto"/>
              <w:ind w:left="0" w:right="0" w:firstLine="0"/>
              <w:jc w:val="both"/>
            </w:pPr>
            <w:r>
              <w:t xml:space="preserve">SBOL URI: </w:t>
            </w:r>
            <w:hyperlink r:id="rId136" w:anchor="SequenceAnnotation" w:history="1">
              <w:r>
                <w:rPr>
                  <w:color w:val="000099"/>
                  <w:u w:val="single"/>
                </w:rPr>
                <w:t>http</w:t>
              </w:r>
            </w:hyperlink>
            <w:hyperlink r:id="rId137" w:anchor="SequenceAnnotation" w:history="1">
              <w:proofErr w:type="gramStart"/>
              <w:r>
                <w:rPr>
                  <w:color w:val="000099"/>
                  <w:u w:val="single"/>
                </w:rPr>
                <w:t>:/</w:t>
              </w:r>
              <w:proofErr w:type="gramEnd"/>
              <w:r>
                <w:rPr>
                  <w:color w:val="000099"/>
                  <w:u w:val="single"/>
                </w:rPr>
                <w:t>/</w:t>
              </w:r>
            </w:hyperlink>
            <w:hyperlink r:id="rId138" w:anchor="SequenceAnnotation" w:history="1">
              <w:r>
                <w:rPr>
                  <w:color w:val="000099"/>
                  <w:u w:val="single"/>
                </w:rPr>
                <w:t>sbols</w:t>
              </w:r>
            </w:hyperlink>
            <w:hyperlink r:id="rId139" w:anchor="SequenceAnnotation" w:history="1">
              <w:r>
                <w:rPr>
                  <w:color w:val="000099"/>
                  <w:u w:val="single"/>
                </w:rPr>
                <w:t>.</w:t>
              </w:r>
            </w:hyperlink>
            <w:hyperlink r:id="rId140" w:anchor="SequenceAnnotation" w:history="1">
              <w:r>
                <w:rPr>
                  <w:color w:val="000099"/>
                  <w:u w:val="single"/>
                </w:rPr>
                <w:t>org</w:t>
              </w:r>
            </w:hyperlink>
            <w:hyperlink r:id="rId141" w:anchor="SequenceAnnotation" w:history="1">
              <w:r>
                <w:rPr>
                  <w:color w:val="000099"/>
                  <w:u w:val="single"/>
                </w:rPr>
                <w:t>/</w:t>
              </w:r>
            </w:hyperlink>
            <w:hyperlink r:id="rId142" w:anchor="SequenceAnnotation" w:history="1">
              <w:r>
                <w:rPr>
                  <w:color w:val="000099"/>
                  <w:u w:val="single"/>
                </w:rPr>
                <w:t>v</w:t>
              </w:r>
            </w:hyperlink>
            <w:hyperlink r:id="rId143" w:anchor="SequenceAnnotation" w:history="1">
              <w:r>
                <w:rPr>
                  <w:color w:val="000099"/>
                  <w:u w:val="single"/>
                </w:rPr>
                <w:t>1#</w:t>
              </w:r>
            </w:hyperlink>
            <w:hyperlink r:id="rId144" w:anchor="SequenceAnnotation" w:history="1">
              <w:r>
                <w:rPr>
                  <w:rFonts w:ascii="Arial" w:eastAsia="Arial" w:hAnsi="Arial" w:cs="Arial"/>
                  <w:color w:val="000099"/>
                  <w:u w:val="single"/>
                </w:rPr>
                <w:t>SequenceAnnotation</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Nominal definition: position, location, order [of </w:t>
            </w:r>
            <w:proofErr w:type="spellStart"/>
            <w:r>
              <w:rPr>
                <w:i/>
                <w:iCs/>
              </w:rPr>
              <w:t>subComponents</w:t>
            </w:r>
            <w:proofErr w:type="spellEnd"/>
            <w:r>
              <w: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Collection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ind w:left="-30" w:firstLine="0"/>
            </w:pPr>
            <w:r>
              <w:t xml:space="preserve">A collection is an organizational container, a group of </w:t>
            </w:r>
            <w:proofErr w:type="spellStart"/>
            <w:r>
              <w:rPr>
                <w:i/>
                <w:iCs/>
              </w:rPr>
              <w:t>DnaComponents</w:t>
            </w:r>
            <w:proofErr w:type="spellEnd"/>
            <w:r>
              <w:t xml:space="preserve">. For example, a set of restriction enzyme recognition sites, such as the components commonly used for BBF RFC 10 </w:t>
            </w:r>
            <w:proofErr w:type="spellStart"/>
            <w:r>
              <w:t>BioBricks</w:t>
            </w:r>
            <w:proofErr w:type="spellEnd"/>
            <w:r>
              <w:t xml:space="preserve">™ could be grouped. A </w:t>
            </w:r>
            <w:r>
              <w:rPr>
                <w:i/>
                <w:iCs/>
              </w:rPr>
              <w:t xml:space="preserve">Collection </w:t>
            </w:r>
            <w:r>
              <w:t>might contain DNA components used in a specific project, lab, or custom grouping specified by the user.</w:t>
            </w:r>
          </w:p>
          <w:p w:rsidR="00A77B3E" w:rsidRDefault="00A77B3E">
            <w:pPr>
              <w:spacing w:before="0" w:after="0" w:line="240" w:lineRule="auto"/>
              <w:ind w:left="0" w:firstLine="0"/>
            </w:pPr>
          </w:p>
          <w:p w:rsidR="00A77B3E" w:rsidRDefault="00E274F1">
            <w:pPr>
              <w:spacing w:before="0" w:after="0" w:line="240" w:lineRule="auto"/>
              <w:ind w:left="0" w:right="0" w:firstLine="0"/>
            </w:pPr>
            <w:r>
              <w:t xml:space="preserve">SBOL name: </w:t>
            </w:r>
            <w:r>
              <w:rPr>
                <w:i/>
                <w:iCs/>
              </w:rPr>
              <w:t>Collection</w:t>
            </w:r>
          </w:p>
          <w:p w:rsidR="00A77B3E" w:rsidRDefault="00E274F1">
            <w:pPr>
              <w:spacing w:before="0" w:after="0" w:line="240" w:lineRule="auto"/>
              <w:ind w:left="0" w:right="0" w:firstLine="0"/>
              <w:jc w:val="both"/>
            </w:pPr>
            <w:r>
              <w:t xml:space="preserve">SBOL URI: </w:t>
            </w:r>
            <w:hyperlink r:id="rId145" w:anchor="Collection" w:history="1">
              <w:r>
                <w:rPr>
                  <w:color w:val="000099"/>
                  <w:u w:val="single"/>
                </w:rPr>
                <w:t>http</w:t>
              </w:r>
            </w:hyperlink>
            <w:hyperlink r:id="rId146" w:anchor="Collection" w:history="1">
              <w:proofErr w:type="gramStart"/>
              <w:r>
                <w:rPr>
                  <w:color w:val="000099"/>
                  <w:u w:val="single"/>
                </w:rPr>
                <w:t>:/</w:t>
              </w:r>
              <w:proofErr w:type="gramEnd"/>
              <w:r>
                <w:rPr>
                  <w:color w:val="000099"/>
                  <w:u w:val="single"/>
                </w:rPr>
                <w:t>/</w:t>
              </w:r>
            </w:hyperlink>
            <w:hyperlink r:id="rId147" w:anchor="Collection" w:history="1">
              <w:r>
                <w:rPr>
                  <w:color w:val="000099"/>
                  <w:u w:val="single"/>
                </w:rPr>
                <w:t>sbols</w:t>
              </w:r>
            </w:hyperlink>
            <w:hyperlink r:id="rId148" w:anchor="Collection" w:history="1">
              <w:r>
                <w:rPr>
                  <w:color w:val="000099"/>
                  <w:u w:val="single"/>
                </w:rPr>
                <w:t>.</w:t>
              </w:r>
            </w:hyperlink>
            <w:hyperlink r:id="rId149" w:anchor="Collection" w:history="1">
              <w:r>
                <w:rPr>
                  <w:color w:val="000099"/>
                  <w:u w:val="single"/>
                </w:rPr>
                <w:t>org</w:t>
              </w:r>
            </w:hyperlink>
            <w:hyperlink r:id="rId150" w:anchor="Collection" w:history="1">
              <w:r>
                <w:rPr>
                  <w:color w:val="000099"/>
                  <w:u w:val="single"/>
                </w:rPr>
                <w:t>/</w:t>
              </w:r>
            </w:hyperlink>
            <w:hyperlink r:id="rId151" w:anchor="Collection" w:history="1">
              <w:r>
                <w:rPr>
                  <w:color w:val="000099"/>
                  <w:u w:val="single"/>
                </w:rPr>
                <w:t>v</w:t>
              </w:r>
            </w:hyperlink>
            <w:hyperlink r:id="rId152" w:anchor="Collection" w:history="1">
              <w:r>
                <w:rPr>
                  <w:color w:val="000099"/>
                  <w:u w:val="single"/>
                </w:rPr>
                <w:t>1#</w:t>
              </w:r>
            </w:hyperlink>
            <w:hyperlink r:id="rId153" w:anchor="Collection" w:history="1">
              <w:r>
                <w:rPr>
                  <w:rFonts w:ascii="Arial" w:eastAsia="Arial" w:hAnsi="Arial" w:cs="Arial"/>
                  <w:color w:val="000099"/>
                  <w:u w:val="single"/>
                </w:rPr>
                <w:t>Collection</w:t>
              </w:r>
            </w:hyperlink>
          </w:p>
          <w:p w:rsidR="00A77B3E" w:rsidRDefault="00A77B3E">
            <w:pPr>
              <w:spacing w:before="0" w:after="0" w:line="240" w:lineRule="auto"/>
              <w:ind w:left="0" w:right="0" w:firstLine="0"/>
              <w:jc w:val="both"/>
            </w:pPr>
          </w:p>
          <w:p w:rsidR="00A77B3E" w:rsidRDefault="00E274F1">
            <w:pPr>
              <w:spacing w:before="0" w:after="0"/>
            </w:pPr>
            <w:r>
              <w:t>Nominal definition: Set, Collection, Bag of Parts, Library</w:t>
            </w:r>
          </w:p>
        </w:tc>
      </w:tr>
    </w:tbl>
    <w:p w:rsidR="00A77B3E" w:rsidRDefault="00A77B3E">
      <w:pPr>
        <w:pStyle w:val="Heading2"/>
        <w:spacing w:before="360" w:after="80" w:line="240" w:lineRule="auto"/>
      </w:pPr>
      <w:bookmarkStart w:id="336" w:name="h.b089i350uvkt"/>
      <w:bookmarkEnd w:id="336"/>
    </w:p>
    <w:p w:rsidR="00A77B3E" w:rsidRDefault="00E274F1">
      <w:pPr>
        <w:pStyle w:val="Heading2"/>
        <w:spacing w:before="360" w:after="80" w:line="240" w:lineRule="auto"/>
      </w:pPr>
      <w:bookmarkStart w:id="337" w:name="h.3kdldjcsxaye"/>
      <w:bookmarkStart w:id="338" w:name="_Toc305145365"/>
      <w:bookmarkStart w:id="339" w:name="_Toc314326078"/>
      <w:bookmarkEnd w:id="337"/>
      <w:r>
        <w:lastRenderedPageBreak/>
        <w:t>8.4 Definition of the SBOL Core Data Model</w:t>
      </w:r>
      <w:bookmarkEnd w:id="338"/>
      <w:bookmarkEnd w:id="339"/>
    </w:p>
    <w:p w:rsidR="00A77B3E" w:rsidRDefault="00E274F1">
      <w:pPr>
        <w:spacing w:before="0" w:after="0" w:line="240" w:lineRule="auto"/>
        <w:ind w:left="0" w:right="0" w:firstLine="0"/>
        <w:rPr>
          <w:sz w:val="22"/>
          <w:szCs w:val="22"/>
        </w:rPr>
      </w:pPr>
      <w:r>
        <w:rPr>
          <w:sz w:val="22"/>
          <w:szCs w:val="22"/>
        </w:rPr>
        <w:t xml:space="preserve">This section defines the structure of </w:t>
      </w:r>
      <w:proofErr w:type="spellStart"/>
      <w:r>
        <w:rPr>
          <w:sz w:val="22"/>
          <w:szCs w:val="22"/>
        </w:rPr>
        <w:t>SBOL</w:t>
      </w:r>
      <w:proofErr w:type="gramStart"/>
      <w:r>
        <w:rPr>
          <w:sz w:val="22"/>
          <w:szCs w:val="22"/>
        </w:rPr>
        <w:t>:Core:model</w:t>
      </w:r>
      <w:proofErr w:type="spellEnd"/>
      <w:proofErr w:type="gramEnd"/>
      <w:r>
        <w:rPr>
          <w:sz w:val="22"/>
          <w:szCs w:val="22"/>
        </w:rPr>
        <w:t xml:space="preserve">. In Figure 5, the UML class diagram notation is used to describe the </w:t>
      </w:r>
      <w:proofErr w:type="spellStart"/>
      <w:r>
        <w:rPr>
          <w:sz w:val="22"/>
          <w:szCs w:val="22"/>
        </w:rPr>
        <w:t>SBOL</w:t>
      </w:r>
      <w:proofErr w:type="gramStart"/>
      <w:r>
        <w:rPr>
          <w:sz w:val="22"/>
          <w:szCs w:val="22"/>
        </w:rPr>
        <w:t>:Core:model</w:t>
      </w:r>
      <w:proofErr w:type="spellEnd"/>
      <w:proofErr w:type="gramEnd"/>
      <w:r>
        <w:rPr>
          <w:sz w:val="22"/>
          <w:szCs w:val="22"/>
        </w:rPr>
        <w:t xml:space="preserve"> classes, their properties, and the main associations between classes. Section 9 provides complete examples encoded in SBOL. There are four classes in the data model, </w:t>
      </w:r>
      <w:proofErr w:type="spellStart"/>
      <w:r>
        <w:rPr>
          <w:i/>
          <w:iCs/>
          <w:sz w:val="22"/>
          <w:szCs w:val="22"/>
        </w:rPr>
        <w:t>DnaComponent</w:t>
      </w:r>
      <w:proofErr w:type="spellEnd"/>
      <w:r>
        <w:rPr>
          <w:sz w:val="22"/>
          <w:szCs w:val="22"/>
        </w:rPr>
        <w:t xml:space="preserve">, </w:t>
      </w:r>
      <w:proofErr w:type="spellStart"/>
      <w:r>
        <w:rPr>
          <w:i/>
          <w:iCs/>
          <w:sz w:val="22"/>
          <w:szCs w:val="22"/>
        </w:rPr>
        <w:t>DnaSequence</w:t>
      </w:r>
      <w:proofErr w:type="spellEnd"/>
      <w:r>
        <w:rPr>
          <w:sz w:val="22"/>
          <w:szCs w:val="22"/>
        </w:rPr>
        <w:t xml:space="preserve">, </w:t>
      </w:r>
      <w:proofErr w:type="spellStart"/>
      <w:r>
        <w:rPr>
          <w:i/>
          <w:iCs/>
          <w:sz w:val="22"/>
          <w:szCs w:val="22"/>
        </w:rPr>
        <w:t>SequenceAnnotation</w:t>
      </w:r>
      <w:proofErr w:type="spellEnd"/>
      <w:r>
        <w:rPr>
          <w:sz w:val="22"/>
          <w:szCs w:val="22"/>
        </w:rPr>
        <w:t xml:space="preserve">, and </w:t>
      </w:r>
      <w:r>
        <w:rPr>
          <w:i/>
          <w:iCs/>
          <w:sz w:val="22"/>
          <w:szCs w:val="22"/>
        </w:rPr>
        <w:t xml:space="preserve">Collection, </w:t>
      </w:r>
      <w:r>
        <w:rPr>
          <w:sz w:val="22"/>
          <w:szCs w:val="22"/>
        </w:rPr>
        <w:t xml:space="preserve">which correspond to the four concepts needed to unambiguously describe the DNA design of synthetic biological systems. Each instance of a </w:t>
      </w:r>
      <w:proofErr w:type="spellStart"/>
      <w:r>
        <w:rPr>
          <w:i/>
          <w:iCs/>
          <w:sz w:val="22"/>
          <w:szCs w:val="22"/>
        </w:rPr>
        <w:t>DnaComponent</w:t>
      </w:r>
      <w:proofErr w:type="spellEnd"/>
      <w:r>
        <w:rPr>
          <w:i/>
          <w:iCs/>
          <w:sz w:val="22"/>
          <w:szCs w:val="22"/>
        </w:rPr>
        <w:t xml:space="preserve"> </w:t>
      </w:r>
      <w:r>
        <w:rPr>
          <w:sz w:val="22"/>
          <w:szCs w:val="22"/>
        </w:rPr>
        <w:t xml:space="preserve">class refers to an actual or planned DNA component. When using SBOL to describe information about DNA components, an instance of the </w:t>
      </w:r>
      <w:proofErr w:type="spellStart"/>
      <w:r>
        <w:rPr>
          <w:i/>
          <w:iCs/>
          <w:sz w:val="22"/>
          <w:szCs w:val="22"/>
        </w:rPr>
        <w:t>DnaComponent</w:t>
      </w:r>
      <w:proofErr w:type="spellEnd"/>
      <w:r>
        <w:rPr>
          <w:i/>
          <w:iCs/>
          <w:sz w:val="22"/>
          <w:szCs w:val="22"/>
        </w:rPr>
        <w:t xml:space="preserve"> </w:t>
      </w:r>
      <w:r>
        <w:rPr>
          <w:sz w:val="22"/>
          <w:szCs w:val="22"/>
        </w:rPr>
        <w:t xml:space="preserve">class MUST be created. The </w:t>
      </w:r>
      <w:proofErr w:type="spellStart"/>
      <w:r>
        <w:rPr>
          <w:i/>
          <w:iCs/>
          <w:sz w:val="22"/>
          <w:szCs w:val="22"/>
        </w:rPr>
        <w:t>DnaComponent</w:t>
      </w:r>
      <w:proofErr w:type="spellEnd"/>
      <w:r>
        <w:rPr>
          <w:i/>
          <w:iCs/>
          <w:sz w:val="22"/>
          <w:szCs w:val="22"/>
        </w:rPr>
        <w:t xml:space="preserve"> </w:t>
      </w:r>
      <w:r>
        <w:rPr>
          <w:sz w:val="22"/>
          <w:szCs w:val="22"/>
        </w:rPr>
        <w:t xml:space="preserve">instance MAY specify an associated </w:t>
      </w:r>
      <w:proofErr w:type="spellStart"/>
      <w:r>
        <w:rPr>
          <w:i/>
          <w:iCs/>
          <w:sz w:val="22"/>
          <w:szCs w:val="22"/>
        </w:rPr>
        <w:t>DnaSequence</w:t>
      </w:r>
      <w:proofErr w:type="spellEnd"/>
      <w:r>
        <w:rPr>
          <w:i/>
          <w:iCs/>
          <w:sz w:val="22"/>
          <w:szCs w:val="22"/>
        </w:rPr>
        <w:t xml:space="preserve"> </w:t>
      </w:r>
      <w:r>
        <w:rPr>
          <w:sz w:val="22"/>
          <w:szCs w:val="22"/>
        </w:rPr>
        <w:t xml:space="preserve">instance that it pertains to, and MAY be described using </w:t>
      </w:r>
      <w:proofErr w:type="spellStart"/>
      <w:r>
        <w:rPr>
          <w:i/>
          <w:iCs/>
          <w:sz w:val="22"/>
          <w:szCs w:val="22"/>
        </w:rPr>
        <w:t>SequenceAnnotation</w:t>
      </w:r>
      <w:proofErr w:type="spellEnd"/>
      <w:r>
        <w:rPr>
          <w:i/>
          <w:iCs/>
          <w:sz w:val="22"/>
          <w:szCs w:val="22"/>
        </w:rPr>
        <w:t xml:space="preserve"> </w:t>
      </w:r>
      <w:r>
        <w:rPr>
          <w:sz w:val="22"/>
          <w:szCs w:val="22"/>
        </w:rPr>
        <w:t xml:space="preserve">instances to specify the position of </w:t>
      </w:r>
      <w:r>
        <w:rPr>
          <w:i/>
          <w:iCs/>
          <w:sz w:val="22"/>
          <w:szCs w:val="22"/>
        </w:rPr>
        <w:t xml:space="preserve">subcomponents </w:t>
      </w:r>
      <w:r>
        <w:rPr>
          <w:sz w:val="22"/>
          <w:szCs w:val="22"/>
        </w:rPr>
        <w:t>(</w:t>
      </w:r>
      <w:proofErr w:type="spellStart"/>
      <w:r>
        <w:rPr>
          <w:i/>
          <w:iCs/>
          <w:sz w:val="22"/>
          <w:szCs w:val="22"/>
        </w:rPr>
        <w:t>DnaComponent</w:t>
      </w:r>
      <w:proofErr w:type="spellEnd"/>
      <w:r>
        <w:rPr>
          <w:sz w:val="22"/>
          <w:szCs w:val="22"/>
        </w:rPr>
        <w:t xml:space="preserve">). </w:t>
      </w:r>
      <w:r>
        <w:rPr>
          <w:i/>
          <w:iCs/>
          <w:sz w:val="22"/>
          <w:szCs w:val="22"/>
        </w:rPr>
        <w:t xml:space="preserve">Collection </w:t>
      </w:r>
      <w:r>
        <w:rPr>
          <w:sz w:val="22"/>
          <w:szCs w:val="22"/>
        </w:rPr>
        <w:t xml:space="preserve">instances MAY have associated </w:t>
      </w:r>
      <w:proofErr w:type="spellStart"/>
      <w:r>
        <w:rPr>
          <w:i/>
          <w:iCs/>
          <w:sz w:val="22"/>
          <w:szCs w:val="22"/>
        </w:rPr>
        <w:t>DnaComponent</w:t>
      </w:r>
      <w:proofErr w:type="spellEnd"/>
      <w:r>
        <w:rPr>
          <w:i/>
          <w:iCs/>
          <w:sz w:val="22"/>
          <w:szCs w:val="22"/>
        </w:rPr>
        <w:t xml:space="preserve"> </w:t>
      </w:r>
      <w:r>
        <w:rPr>
          <w:sz w:val="22"/>
          <w:szCs w:val="22"/>
        </w:rPr>
        <w:t>instances. These concepts are illustrated in Figure 5.</w:t>
      </w:r>
    </w:p>
    <w:p w:rsidR="00A77B3E" w:rsidRPr="00944EAE" w:rsidRDefault="00A77B3E">
      <w:pPr>
        <w:spacing w:before="0" w:after="0" w:line="240" w:lineRule="auto"/>
        <w:ind w:left="0" w:right="0" w:firstLine="0"/>
        <w:rPr>
          <w:b/>
          <w:bCs/>
          <w:sz w:val="18"/>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1284B">
            <w:pPr>
              <w:spacing w:before="0" w:after="0" w:line="240" w:lineRule="auto"/>
              <w:ind w:left="0" w:right="0" w:firstLine="0"/>
              <w:jc w:val="center"/>
            </w:pPr>
            <w:del w:id="340" w:author="Michal Galdzicki" w:date="2012-01-12T08:05:00Z">
              <w:r w:rsidDel="00EC02D9">
                <w:rPr>
                  <w:noProof/>
                </w:rPr>
                <w:drawing>
                  <wp:inline distT="0" distB="0" distL="0" distR="0" wp14:anchorId="793F3B27" wp14:editId="09CD43A1">
                    <wp:extent cx="5356860" cy="418324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356860" cy="4183247"/>
                            </a:xfrm>
                            <a:prstGeom prst="rect">
                              <a:avLst/>
                            </a:prstGeom>
                            <a:noFill/>
                            <a:ln>
                              <a:noFill/>
                            </a:ln>
                          </pic:spPr>
                        </pic:pic>
                      </a:graphicData>
                    </a:graphic>
                  </wp:inline>
                </w:drawing>
              </w:r>
            </w:del>
            <w:ins w:id="341" w:author="Michal Galdzicki" w:date="2012-01-12T08:08:00Z">
              <w:r w:rsidR="00EC02D9">
                <w:rPr>
                  <w:noProof/>
                </w:rPr>
                <w:drawing>
                  <wp:inline distT="0" distB="0" distL="0" distR="0">
                    <wp:extent cx="5411972" cy="424552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9030_core_model_UML_diagram_v1.0.8.gif"/>
                            <pic:cNvPicPr/>
                          </pic:nvPicPr>
                          <pic:blipFill>
                            <a:blip r:embed="rId155">
                              <a:extLst>
                                <a:ext uri="{28A0092B-C50C-407E-A947-70E740481C1C}">
                                  <a14:useLocalDpi xmlns:a14="http://schemas.microsoft.com/office/drawing/2010/main" val="0"/>
                                </a:ext>
                              </a:extLst>
                            </a:blip>
                            <a:stretch>
                              <a:fillRect/>
                            </a:stretch>
                          </pic:blipFill>
                          <pic:spPr>
                            <a:xfrm>
                              <a:off x="0" y="0"/>
                              <a:ext cx="5427106" cy="4257396"/>
                            </a:xfrm>
                            <a:prstGeom prst="rect">
                              <a:avLst/>
                            </a:prstGeom>
                          </pic:spPr>
                        </pic:pic>
                      </a:graphicData>
                    </a:graphic>
                  </wp:inline>
                </w:drawing>
              </w:r>
            </w:ins>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rsidP="009771BD">
            <w:pPr>
              <w:spacing w:before="0" w:after="0" w:line="240" w:lineRule="auto"/>
              <w:ind w:left="0" w:right="0" w:firstLine="0"/>
            </w:pPr>
            <w:r>
              <w:rPr>
                <w:b/>
                <w:bCs/>
              </w:rPr>
              <w:t>Figure 5.</w:t>
            </w:r>
            <w:r>
              <w:t xml:space="preserve"> The SBOL core data model is specified using a UML 2.0 diagram (</w:t>
            </w:r>
            <w:hyperlink r:id="rId156" w:history="1">
              <w:r>
                <w:rPr>
                  <w:color w:val="000099"/>
                  <w:u w:val="single"/>
                </w:rPr>
                <w:t>OMG</w:t>
              </w:r>
            </w:hyperlink>
            <w:hyperlink r:id="rId157" w:history="1">
              <w:r>
                <w:rPr>
                  <w:color w:val="000099"/>
                  <w:u w:val="single"/>
                </w:rPr>
                <w:t xml:space="preserve"> 2005</w:t>
              </w:r>
            </w:hyperlink>
            <w:r>
              <w:t xml:space="preserve">). Classes (rectangles) are named at the top and connected by associations (arrows). Each association is </w:t>
            </w:r>
            <w:del w:id="342" w:author="Michal Galdzicki" w:date="2012-01-12T08:09:00Z">
              <w:r w:rsidDel="00EC02D9">
                <w:delText>labelled</w:delText>
              </w:r>
            </w:del>
            <w:ins w:id="343" w:author="Michal Galdzicki" w:date="2012-01-12T08:09:00Z">
              <w:r w:rsidR="00EC02D9">
                <w:t>labeled</w:t>
              </w:r>
            </w:ins>
            <w:r>
              <w:t xml:space="preserve"> with its role name, and has a range type and a plurality, such as “exactly zero or one </w:t>
            </w:r>
            <w:proofErr w:type="spellStart"/>
            <w:r>
              <w:rPr>
                <w:i/>
                <w:iCs/>
              </w:rPr>
              <w:t>dnaSequence</w:t>
            </w:r>
            <w:proofErr w:type="spellEnd"/>
            <w:r>
              <w:t>” [0</w:t>
            </w:r>
            <w:proofErr w:type="gramStart"/>
            <w:r>
              <w:t>..1</w:t>
            </w:r>
            <w:proofErr w:type="gramEnd"/>
            <w:r>
              <w:t xml:space="preserve">] or “one </w:t>
            </w:r>
            <w:r w:rsidR="009771BD">
              <w:t>and only one</w:t>
            </w:r>
            <w:r>
              <w:t xml:space="preserve"> </w:t>
            </w:r>
            <w:proofErr w:type="spellStart"/>
            <w:r>
              <w:rPr>
                <w:i/>
                <w:iCs/>
              </w:rPr>
              <w:t>subComponent</w:t>
            </w:r>
            <w:proofErr w:type="spellEnd"/>
            <w:r w:rsidR="009771BD">
              <w:t>” [1</w:t>
            </w:r>
            <w:r>
              <w:t>]. These can be interpreted as Sets of objects which are instances of the Class specified. An arrowhead indicates that the association can be traversed in that direction. Diamonds classify the association; open-faced diamonds are shared aggregation, meaning the object at the end of the arrow can exist independently of the source object, and filled diamonds indicate composite aggregation, or a part-whole relationship, which means that a part instance must be included in at most one whole and cannot exist independently. Data properties for objects of each class are listed in a separate compartment below, with the cardinality and corresponding data types specified.</w:t>
            </w:r>
          </w:p>
        </w:tc>
      </w:tr>
    </w:tbl>
    <w:p w:rsidR="00A77B3E" w:rsidRDefault="00E274F1">
      <w:pPr>
        <w:pStyle w:val="Heading2"/>
        <w:spacing w:before="360" w:after="80" w:line="240" w:lineRule="auto"/>
      </w:pPr>
      <w:bookmarkStart w:id="344" w:name="h.jdjwoe7czz9g"/>
      <w:bookmarkStart w:id="345" w:name="_Toc305145366"/>
      <w:bookmarkStart w:id="346" w:name="_Toc314326079"/>
      <w:bookmarkEnd w:id="344"/>
      <w:r>
        <w:lastRenderedPageBreak/>
        <w:t>8.5 SBOL Core Model Classes</w:t>
      </w:r>
      <w:bookmarkEnd w:id="345"/>
      <w:bookmarkEnd w:id="346"/>
    </w:p>
    <w:p w:rsidR="00A77B3E" w:rsidRDefault="00E274F1" w:rsidP="00944EAE">
      <w:pPr>
        <w:spacing w:before="0" w:after="0" w:line="240" w:lineRule="auto"/>
        <w:ind w:left="0" w:firstLine="0"/>
        <w:rPr>
          <w:sz w:val="22"/>
          <w:szCs w:val="22"/>
        </w:rPr>
      </w:pPr>
      <w:r>
        <w:rPr>
          <w:sz w:val="22"/>
          <w:szCs w:val="22"/>
        </w:rPr>
        <w:t xml:space="preserve">We define each class individually and specify requirements for their intended use in the </w:t>
      </w:r>
      <w:proofErr w:type="spellStart"/>
      <w:r>
        <w:rPr>
          <w:sz w:val="22"/>
          <w:szCs w:val="22"/>
        </w:rPr>
        <w:t>SBOL</w:t>
      </w:r>
      <w:proofErr w:type="gramStart"/>
      <w:r>
        <w:rPr>
          <w:sz w:val="22"/>
          <w:szCs w:val="22"/>
        </w:rPr>
        <w:t>:Core</w:t>
      </w:r>
      <w:proofErr w:type="spellEnd"/>
      <w:proofErr w:type="gramEnd"/>
      <w:r>
        <w:rPr>
          <w:sz w:val="22"/>
          <w:szCs w:val="22"/>
        </w:rPr>
        <w:t xml:space="preserve"> data model.</w:t>
      </w:r>
    </w:p>
    <w:p w:rsidR="00A77B3E" w:rsidRDefault="00A77B3E">
      <w:pPr>
        <w:spacing w:before="0" w:after="0" w:line="240" w:lineRule="auto"/>
        <w:ind w:left="0" w:firstLine="0"/>
        <w:rPr>
          <w:sz w:val="22"/>
          <w:szCs w:val="22"/>
        </w:rPr>
      </w:pPr>
    </w:p>
    <w:p w:rsidR="00A77B3E" w:rsidRDefault="00E274F1">
      <w:pPr>
        <w:pStyle w:val="Heading3"/>
        <w:spacing w:before="0" w:line="240" w:lineRule="auto"/>
      </w:pPr>
      <w:bookmarkStart w:id="347" w:name="h.3opa8mcnyhus"/>
      <w:bookmarkStart w:id="348" w:name="_Toc305145367"/>
      <w:bookmarkStart w:id="349" w:name="_Toc314326080"/>
      <w:bookmarkEnd w:id="347"/>
      <w:r>
        <w:t xml:space="preserve">8.5.1 </w:t>
      </w:r>
      <w:proofErr w:type="spellStart"/>
      <w:r>
        <w:t>DnaComponent</w:t>
      </w:r>
      <w:proofErr w:type="spellEnd"/>
      <w:r>
        <w:t>:</w:t>
      </w:r>
      <w:bookmarkEnd w:id="348"/>
      <w:bookmarkEnd w:id="349"/>
    </w:p>
    <w:p w:rsidR="00A77B3E" w:rsidRDefault="00E274F1">
      <w:pPr>
        <w:spacing w:before="0" w:after="0" w:line="240" w:lineRule="auto"/>
        <w:ind w:left="0" w:right="0" w:firstLine="0"/>
        <w:rPr>
          <w:sz w:val="22"/>
          <w:szCs w:val="22"/>
        </w:rPr>
      </w:pPr>
      <w:r>
        <w:rPr>
          <w:sz w:val="22"/>
          <w:szCs w:val="22"/>
        </w:rPr>
        <w:t xml:space="preserve">Objects representing a DNA component MUST be instances of the class </w:t>
      </w:r>
      <w:proofErr w:type="spellStart"/>
      <w:r>
        <w:rPr>
          <w:i/>
          <w:iCs/>
          <w:sz w:val="22"/>
          <w:szCs w:val="22"/>
        </w:rPr>
        <w:t>sbol</w:t>
      </w:r>
      <w:proofErr w:type="gramStart"/>
      <w:r>
        <w:rPr>
          <w:i/>
          <w:iCs/>
          <w:sz w:val="22"/>
          <w:szCs w:val="22"/>
        </w:rPr>
        <w:t>:DnaComponent</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DnaComponent</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Instances of the </w:t>
            </w:r>
            <w:proofErr w:type="spellStart"/>
            <w:r>
              <w:rPr>
                <w:i/>
                <w:iCs/>
                <w:sz w:val="22"/>
                <w:szCs w:val="22"/>
              </w:rPr>
              <w:t>DnaComponent</w:t>
            </w:r>
            <w:proofErr w:type="spellEnd"/>
            <w:r>
              <w:rPr>
                <w:sz w:val="22"/>
                <w:szCs w:val="22"/>
              </w:rPr>
              <w:t xml:space="preserve"> class represent segments of DNA as defined by </w:t>
            </w:r>
            <w:proofErr w:type="spellStart"/>
            <w:r>
              <w:rPr>
                <w:sz w:val="22"/>
                <w:szCs w:val="22"/>
              </w:rPr>
              <w:t>sbol</w:t>
            </w:r>
            <w:proofErr w:type="gramStart"/>
            <w:r>
              <w:rPr>
                <w:sz w:val="22"/>
                <w:szCs w:val="22"/>
              </w:rPr>
              <w:t>:</w:t>
            </w:r>
            <w:r>
              <w:rPr>
                <w:i/>
                <w:iCs/>
                <w:sz w:val="22"/>
                <w:szCs w:val="22"/>
              </w:rPr>
              <w:t>DnaComponent</w:t>
            </w:r>
            <w:proofErr w:type="spellEnd"/>
            <w:proofErr w:type="gramEnd"/>
            <w:r>
              <w:rPr>
                <w:sz w:val="22"/>
                <w:szCs w:val="22"/>
              </w:rPr>
              <w:t xml:space="preserve">. The </w:t>
            </w:r>
            <w:proofErr w:type="spellStart"/>
            <w:r>
              <w:rPr>
                <w:i/>
                <w:iCs/>
                <w:sz w:val="22"/>
                <w:szCs w:val="22"/>
              </w:rPr>
              <w:t>DnaComponent</w:t>
            </w:r>
            <w:r>
              <w:rPr>
                <w:sz w:val="22"/>
                <w:szCs w:val="22"/>
              </w:rPr>
              <w:t>’s</w:t>
            </w:r>
            <w:proofErr w:type="spellEnd"/>
            <w:r>
              <w:rPr>
                <w:sz w:val="22"/>
                <w:szCs w:val="22"/>
              </w:rPr>
              <w:t xml:space="preserve"> DNA sequence can be annotated using </w:t>
            </w:r>
            <w:proofErr w:type="spellStart"/>
            <w:r>
              <w:rPr>
                <w:i/>
                <w:iCs/>
                <w:sz w:val="22"/>
                <w:szCs w:val="22"/>
              </w:rPr>
              <w:t>SequenceAnnotation</w:t>
            </w:r>
            <w:proofErr w:type="spellEnd"/>
            <w:r>
              <w:rPr>
                <w:i/>
                <w:iCs/>
                <w:sz w:val="22"/>
                <w:szCs w:val="22"/>
              </w:rPr>
              <w:t xml:space="preserve"> </w:t>
            </w:r>
            <w:r>
              <w:rPr>
                <w:sz w:val="22"/>
                <w:szCs w:val="22"/>
              </w:rPr>
              <w:t xml:space="preserve">instances, </w:t>
            </w:r>
            <w:proofErr w:type="spellStart"/>
            <w:r>
              <w:rPr>
                <w:sz w:val="22"/>
                <w:szCs w:val="22"/>
              </w:rPr>
              <w:t>positionally</w:t>
            </w:r>
            <w:proofErr w:type="spellEnd"/>
            <w:r>
              <w:rPr>
                <w:sz w:val="22"/>
                <w:szCs w:val="22"/>
              </w:rPr>
              <w:t xml:space="preserve"> defined descriptors of the sequence which specify additional </w:t>
            </w:r>
            <w:proofErr w:type="spellStart"/>
            <w:r>
              <w:rPr>
                <w:i/>
                <w:iCs/>
                <w:sz w:val="22"/>
                <w:szCs w:val="22"/>
              </w:rPr>
              <w:t>DnaComponent</w:t>
            </w:r>
            <w:proofErr w:type="spellEnd"/>
            <w:r>
              <w:rPr>
                <w:i/>
                <w:iCs/>
                <w:sz w:val="22"/>
                <w:szCs w:val="22"/>
              </w:rPr>
              <w:t xml:space="preserve"> </w:t>
            </w:r>
            <w:r>
              <w:rPr>
                <w:sz w:val="22"/>
                <w:szCs w:val="22"/>
              </w:rPr>
              <w:t>instances</w:t>
            </w:r>
            <w:r>
              <w:rPr>
                <w:i/>
                <w:iCs/>
                <w:sz w:val="22"/>
                <w:szCs w:val="22"/>
              </w:rPr>
              <w:t xml:space="preserve"> </w:t>
            </w:r>
            <w:r>
              <w:rPr>
                <w:sz w:val="22"/>
                <w:szCs w:val="22"/>
              </w:rPr>
              <w:t xml:space="preserve">as </w:t>
            </w:r>
            <w:proofErr w:type="spellStart"/>
            <w:r>
              <w:rPr>
                <w:i/>
                <w:iCs/>
                <w:sz w:val="22"/>
                <w:szCs w:val="22"/>
              </w:rPr>
              <w:t>subComponents</w:t>
            </w:r>
            <w:proofErr w:type="spellEnd"/>
            <w:r>
              <w:rPr>
                <w:sz w:val="22"/>
                <w:szCs w:val="22"/>
              </w:rPr>
              <w:t xml:space="preserve">. A </w:t>
            </w:r>
            <w:proofErr w:type="spellStart"/>
            <w:r>
              <w:rPr>
                <w:i/>
                <w:iCs/>
                <w:sz w:val="22"/>
                <w:szCs w:val="22"/>
              </w:rPr>
              <w:t>DnaComponent</w:t>
            </w:r>
            <w:proofErr w:type="spellEnd"/>
            <w:r>
              <w:rPr>
                <w:i/>
                <w:iCs/>
                <w:sz w:val="22"/>
                <w:szCs w:val="22"/>
              </w:rPr>
              <w:t xml:space="preserve"> </w:t>
            </w:r>
            <w:r>
              <w:rPr>
                <w:sz w:val="22"/>
                <w:szCs w:val="22"/>
              </w:rPr>
              <w:t xml:space="preserve">MAY specify one </w:t>
            </w:r>
            <w:proofErr w:type="spellStart"/>
            <w:r>
              <w:rPr>
                <w:i/>
                <w:iCs/>
                <w:sz w:val="22"/>
                <w:szCs w:val="22"/>
              </w:rPr>
              <w:t>DnaSequence</w:t>
            </w:r>
            <w:proofErr w:type="spellEnd"/>
            <w:r>
              <w:rPr>
                <w:i/>
                <w:iCs/>
                <w:sz w:val="22"/>
                <w:szCs w:val="22"/>
              </w:rPr>
              <w:t xml:space="preserve"> </w:t>
            </w:r>
            <w:r>
              <w:rPr>
                <w:sz w:val="22"/>
                <w:szCs w:val="22"/>
              </w:rPr>
              <w:t xml:space="preserve">instance it abstracts. </w:t>
            </w:r>
            <w:proofErr w:type="spellStart"/>
            <w:r>
              <w:rPr>
                <w:i/>
                <w:iCs/>
                <w:sz w:val="22"/>
                <w:szCs w:val="22"/>
              </w:rPr>
              <w:t>DnaComponent</w:t>
            </w:r>
            <w:proofErr w:type="spellEnd"/>
            <w:r>
              <w:rPr>
                <w:i/>
                <w:iCs/>
                <w:sz w:val="22"/>
                <w:szCs w:val="22"/>
              </w:rPr>
              <w:t xml:space="preserve"> </w:t>
            </w:r>
            <w:r>
              <w:rPr>
                <w:sz w:val="22"/>
                <w:szCs w:val="22"/>
              </w:rPr>
              <w:t xml:space="preserve">instances MAY be grouped into </w:t>
            </w:r>
            <w:r>
              <w:rPr>
                <w:i/>
                <w:iCs/>
                <w:sz w:val="22"/>
                <w:szCs w:val="22"/>
              </w:rPr>
              <w:t>Collections</w:t>
            </w:r>
            <w:r>
              <w:rPr>
                <w:sz w:val="22"/>
                <w:szCs w:val="22"/>
              </w:rP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DnaComponent</w:t>
      </w:r>
      <w:proofErr w:type="spellEnd"/>
      <w:r>
        <w:rPr>
          <w:i/>
          <w:iCs/>
          <w:sz w:val="22"/>
          <w:szCs w:val="22"/>
        </w:rPr>
        <w:t xml:space="preserve"> </w:t>
      </w:r>
      <w:r>
        <w:rPr>
          <w:sz w:val="22"/>
          <w:szCs w:val="22"/>
        </w:rPr>
        <w:t>instance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6216A1" w:rsidRDefault="00E274F1">
            <w:pPr>
              <w:spacing w:before="0" w:after="0" w:line="240" w:lineRule="auto"/>
              <w:ind w:left="0" w:right="0" w:firstLine="0"/>
            </w:pPr>
            <w:proofErr w:type="spellStart"/>
            <w:r w:rsidRPr="006216A1">
              <w:rPr>
                <w:i/>
                <w:iCs/>
                <w:sz w:val="22"/>
                <w:szCs w:val="22"/>
              </w:rPr>
              <w:t>uri</w:t>
            </w:r>
            <w:proofErr w:type="spellEnd"/>
            <w:r w:rsidRPr="006216A1">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 such as when referring to a </w:t>
            </w:r>
            <w:proofErr w:type="spellStart"/>
            <w:r w:rsidRPr="006216A1">
              <w:rPr>
                <w:rFonts w:eastAsia="Arial" w:cs="Arial"/>
                <w:i/>
                <w:iCs/>
                <w:color w:val="222222"/>
                <w:sz w:val="22"/>
                <w:szCs w:val="22"/>
              </w:rPr>
              <w:t>DnaComponent</w:t>
            </w:r>
            <w:proofErr w:type="spellEnd"/>
            <w:r w:rsidRPr="006216A1">
              <w:rPr>
                <w:rFonts w:eastAsia="Arial" w:cs="Arial"/>
                <w:i/>
                <w:iCs/>
                <w:color w:val="222222"/>
                <w:sz w:val="22"/>
                <w:szCs w:val="22"/>
              </w:rPr>
              <w:t xml:space="preserve"> </w:t>
            </w:r>
            <w:r w:rsidRPr="006216A1">
              <w:rPr>
                <w:rFonts w:eastAsia="Arial" w:cs="Arial"/>
                <w:color w:val="222222"/>
                <w:sz w:val="22"/>
                <w:szCs w:val="22"/>
              </w:rPr>
              <w:t>stored on a server from another location.</w:t>
            </w:r>
          </w:p>
          <w:p w:rsidR="00A77B3E" w:rsidRPr="006216A1" w:rsidRDefault="00A77B3E">
            <w:pPr>
              <w:spacing w:before="0" w:after="0" w:line="240" w:lineRule="auto"/>
              <w:ind w:left="0" w:right="0" w:firstLine="0"/>
              <w:rPr>
                <w:rFonts w:eastAsia="Arial" w:cs="Arial"/>
                <w:color w:val="222222"/>
                <w:sz w:val="22"/>
                <w:szCs w:val="22"/>
              </w:rPr>
            </w:pPr>
          </w:p>
          <w:p w:rsidR="00A77B3E" w:rsidRDefault="00E274F1">
            <w:pPr>
              <w:spacing w:before="0" w:after="0" w:line="240" w:lineRule="auto"/>
              <w:ind w:left="0" w:right="0" w:firstLine="0"/>
              <w:rPr>
                <w:rFonts w:ascii="Arial" w:eastAsia="Arial" w:hAnsi="Arial" w:cs="Arial"/>
                <w:color w:val="222222"/>
                <w:sz w:val="22"/>
                <w:szCs w:val="22"/>
              </w:rPr>
            </w:pPr>
            <w:r w:rsidRPr="006216A1">
              <w:rPr>
                <w:rFonts w:eastAsia="Arial" w:cs="Arial"/>
                <w:color w:val="222222"/>
                <w:sz w:val="22"/>
                <w:szCs w:val="22"/>
              </w:rPr>
              <w:t xml:space="preserve">This URI MAY be a fully qualified URI (e.g. </w:t>
            </w:r>
            <w:hyperlink r:id="rId158" w:anchor="P0123" w:history="1">
              <w:r w:rsidRPr="006216A1">
                <w:rPr>
                  <w:rFonts w:eastAsia="Arial" w:cs="Arial"/>
                  <w:color w:val="000099"/>
                  <w:sz w:val="22"/>
                  <w:szCs w:val="22"/>
                  <w:u w:val="single"/>
                </w:rPr>
                <w:t>http</w:t>
              </w:r>
            </w:hyperlink>
            <w:hyperlink r:id="rId159" w:anchor="P0123" w:history="1">
              <w:proofErr w:type="gramStart"/>
              <w:r w:rsidRPr="006216A1">
                <w:rPr>
                  <w:rFonts w:eastAsia="Arial" w:cs="Arial"/>
                  <w:color w:val="000099"/>
                  <w:sz w:val="22"/>
                  <w:szCs w:val="22"/>
                  <w:u w:val="single"/>
                </w:rPr>
                <w:t>:/</w:t>
              </w:r>
              <w:proofErr w:type="gramEnd"/>
              <w:r w:rsidRPr="006216A1">
                <w:rPr>
                  <w:rFonts w:eastAsia="Arial" w:cs="Arial"/>
                  <w:color w:val="000099"/>
                  <w:sz w:val="22"/>
                  <w:szCs w:val="22"/>
                  <w:u w:val="single"/>
                </w:rPr>
                <w:t>/</w:t>
              </w:r>
            </w:hyperlink>
            <w:hyperlink r:id="rId160" w:anchor="P0123" w:history="1">
              <w:r w:rsidRPr="006216A1">
                <w:rPr>
                  <w:rFonts w:eastAsia="Arial" w:cs="Arial"/>
                  <w:color w:val="000099"/>
                  <w:sz w:val="22"/>
                  <w:szCs w:val="22"/>
                  <w:u w:val="single"/>
                </w:rPr>
                <w:t>sbols</w:t>
              </w:r>
            </w:hyperlink>
            <w:hyperlink r:id="rId161" w:anchor="P0123" w:history="1">
              <w:r w:rsidRPr="006216A1">
                <w:rPr>
                  <w:rFonts w:eastAsia="Arial" w:cs="Arial"/>
                  <w:color w:val="000099"/>
                  <w:sz w:val="22"/>
                  <w:szCs w:val="22"/>
                  <w:u w:val="single"/>
                </w:rPr>
                <w:t>.</w:t>
              </w:r>
            </w:hyperlink>
            <w:hyperlink r:id="rId162" w:anchor="P0123" w:history="1">
              <w:proofErr w:type="gramStart"/>
              <w:r w:rsidRPr="006216A1">
                <w:rPr>
                  <w:rFonts w:eastAsia="Arial" w:cs="Arial"/>
                  <w:color w:val="000099"/>
                  <w:sz w:val="22"/>
                  <w:szCs w:val="22"/>
                  <w:u w:val="single"/>
                </w:rPr>
                <w:t>org</w:t>
              </w:r>
            </w:hyperlink>
            <w:hyperlink r:id="rId163" w:anchor="P0123" w:history="1">
              <w:r w:rsidRPr="006216A1">
                <w:rPr>
                  <w:rFonts w:eastAsia="Arial" w:cs="Arial"/>
                  <w:color w:val="000099"/>
                  <w:sz w:val="22"/>
                  <w:szCs w:val="22"/>
                  <w:u w:val="single"/>
                </w:rPr>
                <w:t>/</w:t>
              </w:r>
            </w:hyperlink>
            <w:hyperlink r:id="rId164" w:anchor="P0123" w:history="1">
              <w:r w:rsidRPr="006216A1">
                <w:rPr>
                  <w:rFonts w:eastAsia="Arial" w:cs="Arial"/>
                  <w:color w:val="000099"/>
                  <w:sz w:val="22"/>
                  <w:szCs w:val="22"/>
                  <w:u w:val="single"/>
                </w:rPr>
                <w:t>data</w:t>
              </w:r>
              <w:proofErr w:type="gramEnd"/>
            </w:hyperlink>
            <w:hyperlink r:id="rId165" w:anchor="P0123" w:history="1">
              <w:r w:rsidRPr="006216A1">
                <w:rPr>
                  <w:rFonts w:eastAsia="Arial" w:cs="Arial"/>
                  <w:color w:val="000099"/>
                  <w:sz w:val="22"/>
                  <w:szCs w:val="22"/>
                  <w:u w:val="single"/>
                </w:rPr>
                <w:t>#</w:t>
              </w:r>
            </w:hyperlink>
            <w:hyperlink r:id="rId166" w:anchor="P0123" w:history="1">
              <w:r w:rsidRPr="006216A1">
                <w:rPr>
                  <w:rFonts w:eastAsia="Arial" w:cs="Arial"/>
                  <w:color w:val="000099"/>
                  <w:sz w:val="22"/>
                  <w:szCs w:val="22"/>
                  <w:u w:val="single"/>
                </w:rPr>
                <w:t>P</w:t>
              </w:r>
            </w:hyperlink>
            <w:hyperlink r:id="rId167" w:anchor="P0123" w:history="1">
              <w:r w:rsidRPr="006216A1">
                <w:rPr>
                  <w:rFonts w:eastAsia="Arial" w:cs="Arial"/>
                  <w:color w:val="000099"/>
                  <w:sz w:val="22"/>
                  <w:szCs w:val="22"/>
                  <w:u w:val="single"/>
                </w:rPr>
                <w:t>0123</w:t>
              </w:r>
            </w:hyperlink>
            <w:r w:rsidRPr="006216A1">
              <w:rPr>
                <w:rFonts w:eastAsia="Arial" w:cs="Arial"/>
                <w:color w:val="222222"/>
                <w:sz w:val="22"/>
                <w:szCs w:val="22"/>
              </w:rPr>
              <w:t xml:space="preserve">), which then MUST remain constant forever, or this URI MAY consist of a relative identifier only (e.g. #P0123), which then MUST be unique within the enclosing context (e.g. </w:t>
            </w:r>
            <w:r w:rsidRPr="006216A1">
              <w:rPr>
                <w:rFonts w:eastAsia="Arial" w:cs="Arial"/>
                <w:i/>
                <w:iCs/>
                <w:color w:val="222222"/>
                <w:sz w:val="22"/>
                <w:szCs w:val="22"/>
              </w:rPr>
              <w:t>Collection</w:t>
            </w:r>
            <w:r w:rsidRPr="006216A1">
              <w:rPr>
                <w:rFonts w:eastAsia="Arial" w:cs="Arial"/>
                <w:color w:val="222222"/>
                <w:sz w:val="22"/>
                <w:szCs w:val="22"/>
              </w:rPr>
              <w:t xml:space="preserve">, an XML document). This form MAY be used for the informal exchange of free-floating temporary SBOL instances. For any other purpose it is RECOMMENDED that the relative identifier can be resolved against the enclosing context (e.g. the </w:t>
            </w:r>
            <w:proofErr w:type="spellStart"/>
            <w:r w:rsidRPr="006216A1">
              <w:rPr>
                <w:rFonts w:eastAsia="Arial" w:cs="Arial"/>
                <w:i/>
                <w:iCs/>
                <w:color w:val="222222"/>
                <w:sz w:val="22"/>
                <w:szCs w:val="22"/>
              </w:rPr>
              <w:t>uri</w:t>
            </w:r>
            <w:proofErr w:type="spellEnd"/>
            <w:r w:rsidRPr="006216A1">
              <w:rPr>
                <w:rFonts w:eastAsia="Arial" w:cs="Arial"/>
                <w:i/>
                <w:iCs/>
                <w:color w:val="222222"/>
                <w:sz w:val="22"/>
                <w:szCs w:val="22"/>
              </w:rPr>
              <w:t xml:space="preserve"> </w:t>
            </w:r>
            <w:r w:rsidRPr="006216A1">
              <w:rPr>
                <w:rFonts w:eastAsia="Arial" w:cs="Arial"/>
                <w:color w:val="222222"/>
                <w:sz w:val="22"/>
                <w:szCs w:val="22"/>
              </w:rPr>
              <w:t xml:space="preserve">of a </w:t>
            </w:r>
            <w:r w:rsidRPr="006216A1">
              <w:rPr>
                <w:rFonts w:eastAsia="Arial" w:cs="Arial"/>
                <w:i/>
                <w:iCs/>
                <w:color w:val="222222"/>
                <w:sz w:val="22"/>
                <w:szCs w:val="22"/>
              </w:rPr>
              <w:t xml:space="preserve">Collection </w:t>
            </w:r>
            <w:r w:rsidRPr="006216A1">
              <w:rPr>
                <w:rFonts w:eastAsia="Arial" w:cs="Arial"/>
                <w:color w:val="222222"/>
                <w:sz w:val="22"/>
                <w:szCs w:val="22"/>
              </w:rPr>
              <w:t>or the fixed address of an XML document) into a fully qualified URI which then, again, MUST remain constant forever.</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displayId</w:t>
            </w:r>
            <w:proofErr w:type="spellEnd"/>
            <w:r>
              <w:rPr>
                <w:sz w:val="22"/>
                <w:szCs w:val="22"/>
              </w:rPr>
              <w:t xml:space="preserve">: (required) </w:t>
            </w:r>
          </w:p>
          <w:p w:rsidR="00A77B3E" w:rsidRDefault="00E274F1">
            <w:pPr>
              <w:spacing w:before="0" w:after="0" w:line="240" w:lineRule="auto"/>
              <w:ind w:left="0" w:right="0" w:firstLine="0"/>
              <w:rPr>
                <w:sz w:val="22"/>
                <w:szCs w:val="22"/>
              </w:rPr>
            </w:pPr>
            <w:r>
              <w:rPr>
                <w:sz w:val="22"/>
                <w:szCs w:val="22"/>
              </w:rPr>
              <w:t xml:space="preserve">One and only one field of type </w:t>
            </w:r>
            <w:proofErr w:type="spellStart"/>
            <w:r>
              <w:rPr>
                <w:i/>
                <w:iCs/>
                <w:sz w:val="22"/>
                <w:szCs w:val="22"/>
              </w:rPr>
              <w:t>xsd</w:t>
            </w:r>
            <w:proofErr w:type="gramStart"/>
            <w:r>
              <w:rPr>
                <w:i/>
                <w:iCs/>
                <w:sz w:val="22"/>
                <w:szCs w:val="22"/>
              </w:rPr>
              <w:t>:string</w:t>
            </w:r>
            <w:proofErr w:type="spellEnd"/>
            <w:proofErr w:type="gramEnd"/>
            <w:r>
              <w:rPr>
                <w:sz w:val="22"/>
                <w:szCs w:val="22"/>
              </w:rPr>
              <w:t xml:space="preserve"> starting with a letter or underscore followed by only alphanumeric and underscore characters. The </w:t>
            </w:r>
            <w:proofErr w:type="spellStart"/>
            <w:r w:rsidRPr="00AA6B86">
              <w:rPr>
                <w:i/>
                <w:sz w:val="22"/>
                <w:szCs w:val="22"/>
              </w:rPr>
              <w:t>displayI</w:t>
            </w:r>
            <w:r w:rsidR="00AA6B86">
              <w:rPr>
                <w:i/>
                <w:sz w:val="22"/>
                <w:szCs w:val="22"/>
              </w:rPr>
              <w:t>d</w:t>
            </w:r>
            <w:proofErr w:type="spellEnd"/>
            <w:r>
              <w:rPr>
                <w:sz w:val="22"/>
                <w:szCs w:val="22"/>
              </w:rPr>
              <w:t xml:space="preserve"> is a human readable identifier for display to users. For example, users could use this identifier in combination with the namespace of the source as an unambiguous reference to the DNA construct.</w:t>
            </w:r>
          </w:p>
        </w:tc>
      </w:tr>
    </w:tbl>
    <w:p w:rsidR="000331DE" w:rsidRDefault="000331DE">
      <w:pPr>
        <w:spacing w:before="0" w:after="0" w:line="240" w:lineRule="auto"/>
        <w:ind w:left="0" w:right="0" w:firstLine="0"/>
      </w:pPr>
    </w:p>
    <w:p w:rsidR="000331DE" w:rsidRDefault="000331DE">
      <w:pPr>
        <w:spacing w:before="0" w:after="0" w:line="240" w:lineRule="auto"/>
        <w:ind w:left="0" w:right="0" w:firstLine="0"/>
      </w:pPr>
    </w:p>
    <w:p w:rsidR="000331DE" w:rsidDel="00B73C4C" w:rsidRDefault="000331DE">
      <w:pPr>
        <w:spacing w:before="0" w:after="0" w:line="240" w:lineRule="auto"/>
        <w:ind w:left="0" w:right="0" w:firstLine="0"/>
        <w:rPr>
          <w:del w:id="350" w:author="Michal Galdzicki" w:date="2012-01-14T16:37:00Z"/>
          <w:sz w:val="22"/>
          <w:szCs w:val="22"/>
        </w:rPr>
      </w:pPr>
      <w:del w:id="351" w:author="Michal Galdzicki" w:date="2012-01-14T16:37:00Z">
        <w:r w:rsidDel="00B73C4C">
          <w:rPr>
            <w:sz w:val="22"/>
            <w:szCs w:val="22"/>
          </w:rPr>
          <w:br w:type="page"/>
        </w:r>
      </w:del>
    </w:p>
    <w:p w:rsidR="00A77B3E" w:rsidRDefault="00E274F1">
      <w:pPr>
        <w:spacing w:before="0" w:after="0" w:line="240" w:lineRule="auto"/>
        <w:ind w:left="0" w:right="0" w:firstLine="0"/>
        <w:rPr>
          <w:sz w:val="22"/>
          <w:szCs w:val="22"/>
        </w:rPr>
      </w:pPr>
      <w:r>
        <w:rPr>
          <w:sz w:val="22"/>
          <w:szCs w:val="22"/>
        </w:rPr>
        <w:t xml:space="preserve">OPTIONALLY a </w:t>
      </w:r>
      <w:proofErr w:type="spellStart"/>
      <w:r>
        <w:rPr>
          <w:i/>
          <w:iCs/>
          <w:sz w:val="22"/>
          <w:szCs w:val="22"/>
        </w:rPr>
        <w:t>DnaComponent</w:t>
      </w:r>
      <w:proofErr w:type="spellEnd"/>
      <w:r>
        <w:rPr>
          <w:i/>
          <w:iCs/>
          <w:sz w:val="22"/>
          <w:szCs w:val="22"/>
        </w:rPr>
        <w:t xml:space="preserve"> </w:t>
      </w:r>
      <w:r w:rsidR="000331DE">
        <w:rPr>
          <w:sz w:val="22"/>
          <w:szCs w:val="22"/>
        </w:rPr>
        <w:t>instance</w:t>
      </w:r>
      <w:r>
        <w:rPr>
          <w:sz w:val="22"/>
          <w:szCs w:val="22"/>
        </w:rPr>
        <w:t xml:space="preserve"> MAY have the following RECOMMENDED data and object properties.</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lastRenderedPageBreak/>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dnaSequence</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i/>
                <w:iCs/>
                <w:sz w:val="22"/>
                <w:szCs w:val="22"/>
              </w:rPr>
              <w:t>DnaSequence</w:t>
            </w:r>
            <w:proofErr w:type="spellEnd"/>
            <w:r>
              <w:rPr>
                <w:sz w:val="22"/>
                <w:szCs w:val="22"/>
              </w:rPr>
              <w:t xml:space="preserve">. This property specifies the DNA sequence which this </w:t>
            </w:r>
            <w:proofErr w:type="spellStart"/>
            <w:r>
              <w:rPr>
                <w:sz w:val="22"/>
                <w:szCs w:val="22"/>
              </w:rPr>
              <w:t>DnaComponent</w:t>
            </w:r>
            <w:proofErr w:type="spellEnd"/>
            <w:r>
              <w:rPr>
                <w:sz w:val="22"/>
                <w:szCs w:val="22"/>
              </w:rPr>
              <w:t xml:space="preserve"> object represents. See also: </w:t>
            </w:r>
            <w:proofErr w:type="spellStart"/>
            <w:r>
              <w:rPr>
                <w:i/>
                <w:iCs/>
                <w:sz w:val="22"/>
                <w:szCs w:val="22"/>
              </w:rPr>
              <w:t>DnaSequence</w:t>
            </w:r>
            <w:proofErr w:type="spellEnd"/>
            <w:r>
              <w:rPr>
                <w:sz w:val="22"/>
                <w:szCs w:val="22"/>
              </w:rPr>
              <w:t>.</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annotations</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more values of type </w:t>
            </w:r>
            <w:proofErr w:type="spellStart"/>
            <w:r>
              <w:rPr>
                <w:i/>
                <w:iCs/>
                <w:sz w:val="22"/>
                <w:szCs w:val="22"/>
              </w:rPr>
              <w:t>SequenceAnnotation</w:t>
            </w:r>
            <w:proofErr w:type="spellEnd"/>
            <w:r>
              <w:rPr>
                <w:sz w:val="22"/>
                <w:szCs w:val="22"/>
              </w:rPr>
              <w:t xml:space="preserve">. This property links to </w:t>
            </w:r>
            <w:proofErr w:type="spellStart"/>
            <w:r>
              <w:rPr>
                <w:i/>
                <w:iCs/>
                <w:sz w:val="22"/>
                <w:szCs w:val="22"/>
              </w:rPr>
              <w:t>SequenceAnnotation</w:t>
            </w:r>
            <w:proofErr w:type="spellEnd"/>
            <w:r>
              <w:rPr>
                <w:i/>
                <w:iCs/>
                <w:sz w:val="22"/>
                <w:szCs w:val="22"/>
              </w:rPr>
              <w:t xml:space="preserve"> </w:t>
            </w:r>
            <w:r>
              <w:rPr>
                <w:sz w:val="22"/>
                <w:szCs w:val="22"/>
              </w:rPr>
              <w:t xml:space="preserve">instances, each of which </w:t>
            </w:r>
            <w:r w:rsidR="009771BD">
              <w:rPr>
                <w:sz w:val="22"/>
                <w:szCs w:val="22"/>
              </w:rPr>
              <w:t>specifies</w:t>
            </w:r>
            <w:r>
              <w:rPr>
                <w:sz w:val="22"/>
                <w:szCs w:val="22"/>
              </w:rPr>
              <w:t xml:space="preserve"> the position and direction of a </w:t>
            </w:r>
            <w:proofErr w:type="spellStart"/>
            <w:r>
              <w:rPr>
                <w:i/>
                <w:iCs/>
                <w:sz w:val="22"/>
                <w:szCs w:val="22"/>
              </w:rPr>
              <w:t>DnaComponent</w:t>
            </w:r>
            <w:proofErr w:type="spellEnd"/>
            <w:r>
              <w:rPr>
                <w:i/>
                <w:iCs/>
                <w:sz w:val="22"/>
                <w:szCs w:val="22"/>
              </w:rPr>
              <w:t xml:space="preserve"> </w:t>
            </w:r>
            <w:r>
              <w:rPr>
                <w:sz w:val="22"/>
                <w:szCs w:val="22"/>
              </w:rPr>
              <w:t xml:space="preserve">that describes a </w:t>
            </w:r>
            <w:proofErr w:type="spellStart"/>
            <w:r w:rsidRPr="009771BD">
              <w:rPr>
                <w:i/>
                <w:sz w:val="22"/>
                <w:szCs w:val="22"/>
              </w:rPr>
              <w:t>subComponent</w:t>
            </w:r>
            <w:proofErr w:type="spellEnd"/>
            <w:r>
              <w:rPr>
                <w:sz w:val="22"/>
                <w:szCs w:val="22"/>
              </w:rPr>
              <w:t xml:space="preserve"> of this DNA component.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i/>
                <w:iCs/>
                <w:sz w:val="22"/>
                <w:szCs w:val="22"/>
              </w:rPr>
              <w:t>xsd</w:t>
            </w:r>
            <w:proofErr w:type="gramStart"/>
            <w:r>
              <w:rPr>
                <w:i/>
                <w:iCs/>
                <w:sz w:val="22"/>
                <w:szCs w:val="22"/>
              </w:rPr>
              <w:t>:string</w:t>
            </w:r>
            <w:proofErr w:type="spellEnd"/>
            <w:proofErr w:type="gramEnd"/>
            <w:r>
              <w:rPr>
                <w:sz w:val="22"/>
                <w:szCs w:val="22"/>
              </w:rPr>
              <w:t xml:space="preserve">. The </w:t>
            </w:r>
            <w:r>
              <w:rPr>
                <w:i/>
                <w:iCs/>
                <w:sz w:val="22"/>
                <w:szCs w:val="22"/>
              </w:rPr>
              <w:t>name</w:t>
            </w:r>
            <w:r>
              <w:rPr>
                <w:sz w:val="22"/>
                <w:szCs w:val="22"/>
              </w:rPr>
              <w:t xml:space="preserve"> of the DNA component is a human-readable string providing the most recognizable identifier used to refer to this </w:t>
            </w:r>
            <w:proofErr w:type="spellStart"/>
            <w:r>
              <w:rPr>
                <w:i/>
                <w:iCs/>
                <w:sz w:val="22"/>
                <w:szCs w:val="22"/>
              </w:rPr>
              <w:t>DnaComponent</w:t>
            </w:r>
            <w:proofErr w:type="spellEnd"/>
            <w:r>
              <w:rPr>
                <w:sz w:val="22"/>
                <w:szCs w:val="22"/>
              </w:rPr>
              <w:t xml:space="preserve">. It often confers meaning of what the component is in biological contexts to a human user. A </w:t>
            </w:r>
            <w:r>
              <w:rPr>
                <w:i/>
                <w:iCs/>
                <w:sz w:val="22"/>
                <w:szCs w:val="22"/>
              </w:rPr>
              <w:t>name</w:t>
            </w:r>
            <w:r>
              <w:rPr>
                <w:sz w:val="22"/>
                <w:szCs w:val="22"/>
              </w:rPr>
              <w:t xml:space="preserve"> may be ambiguous, in that multiple, distinct </w:t>
            </w:r>
            <w:proofErr w:type="spellStart"/>
            <w:r>
              <w:rPr>
                <w:i/>
                <w:iCs/>
                <w:sz w:val="22"/>
                <w:szCs w:val="22"/>
              </w:rPr>
              <w:t>DnaComponent</w:t>
            </w:r>
            <w:r>
              <w:rPr>
                <w:sz w:val="22"/>
                <w:szCs w:val="22"/>
              </w:rPr>
              <w:t>s</w:t>
            </w:r>
            <w:proofErr w:type="spellEnd"/>
            <w:r>
              <w:rPr>
                <w:sz w:val="22"/>
                <w:szCs w:val="22"/>
              </w:rPr>
              <w:t xml:space="preserve"> may share the same </w:t>
            </w:r>
            <w:r>
              <w:rPr>
                <w:i/>
                <w:iCs/>
                <w:sz w:val="22"/>
                <w:szCs w:val="22"/>
              </w:rPr>
              <w:t>name</w:t>
            </w:r>
            <w:r>
              <w:rPr>
                <w:sz w:val="22"/>
                <w:szCs w:val="22"/>
              </w:rPr>
              <w:t>. For example, acronyms are sometimes used (</w:t>
            </w:r>
            <w:proofErr w:type="spellStart"/>
            <w:r>
              <w:rPr>
                <w:sz w:val="22"/>
                <w:szCs w:val="22"/>
              </w:rPr>
              <w:t>eg</w:t>
            </w:r>
            <w:proofErr w:type="spellEnd"/>
            <w:r>
              <w:rPr>
                <w:sz w:val="22"/>
                <w:szCs w:val="22"/>
              </w:rPr>
              <w:t xml:space="preserve">. pLac-O1) which may have more than one instantiation in terms of exact DNA sequence composition. As these names are intended for human consumption, they SHOULD be kept short and meaningful, </w:t>
            </w:r>
            <w:del w:id="352" w:author="Michal Galdzicki" w:date="2012-01-12T07:48:00Z">
              <w:r w:rsidDel="00160E94">
                <w:rPr>
                  <w:sz w:val="22"/>
                  <w:szCs w:val="22"/>
                </w:rPr>
                <w:delText xml:space="preserve">for </w:delText>
              </w:r>
            </w:del>
            <w:r>
              <w:rPr>
                <w:sz w:val="22"/>
                <w:szCs w:val="22"/>
              </w:rPr>
              <w:t>as may be done by using an acronym, or re-using names that have commonly been used in literature.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The </w:t>
            </w:r>
            <w:r>
              <w:rPr>
                <w:i/>
                <w:iCs/>
                <w:sz w:val="22"/>
                <w:szCs w:val="22"/>
              </w:rPr>
              <w:t>description</w:t>
            </w:r>
            <w:r>
              <w:rPr>
                <w:sz w:val="22"/>
                <w:szCs w:val="22"/>
              </w:rPr>
              <w:t xml:space="preserve"> is a free-text field that contains text such as a title or longer free-text-based description for users. This text is used to clarify what the </w:t>
            </w:r>
            <w:proofErr w:type="spellStart"/>
            <w:r w:rsidR="00AA6B86">
              <w:rPr>
                <w:i/>
                <w:iCs/>
                <w:sz w:val="22"/>
                <w:szCs w:val="22"/>
              </w:rPr>
              <w:t>Dna</w:t>
            </w:r>
            <w:r>
              <w:rPr>
                <w:i/>
                <w:iCs/>
                <w:sz w:val="22"/>
                <w:szCs w:val="22"/>
              </w:rPr>
              <w:t>Component</w:t>
            </w:r>
            <w:proofErr w:type="spellEnd"/>
            <w:r>
              <w:rPr>
                <w:i/>
                <w:iCs/>
                <w:sz w:val="22"/>
                <w:szCs w:val="22"/>
              </w:rPr>
              <w:t xml:space="preserve"> </w:t>
            </w:r>
            <w:r>
              <w:rPr>
                <w:sz w:val="22"/>
                <w:szCs w:val="22"/>
              </w:rPr>
              <w:t>is to potential users (</w:t>
            </w:r>
            <w:proofErr w:type="spellStart"/>
            <w:r>
              <w:rPr>
                <w:sz w:val="22"/>
                <w:szCs w:val="22"/>
              </w:rPr>
              <w:t>eg</w:t>
            </w:r>
            <w:proofErr w:type="spellEnd"/>
            <w:r>
              <w:rPr>
                <w:sz w:val="22"/>
                <w:szCs w:val="22"/>
              </w:rPr>
              <w:t xml:space="preserve">. engineered Lac promoter, repressible by </w:t>
            </w:r>
            <w:proofErr w:type="spellStart"/>
            <w:r>
              <w:rPr>
                <w:sz w:val="22"/>
                <w:szCs w:val="22"/>
              </w:rPr>
              <w:t>LacI</w:t>
            </w:r>
            <w:proofErr w:type="spellEnd"/>
            <w:r>
              <w:rPr>
                <w:sz w:val="22"/>
                <w:szCs w:val="22"/>
              </w:rPr>
              <w:t xml:space="preserve">). The description could be lengthy, so it is the responsibility of the user application to format and allow for arbitrary length.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type</w:t>
            </w:r>
            <w:r>
              <w:rPr>
                <w:sz w:val="22"/>
                <w:szCs w:val="22"/>
              </w:rPr>
              <w:t>: (optional)</w:t>
            </w:r>
          </w:p>
          <w:p w:rsidR="00A77B3E" w:rsidRDefault="00E274F1">
            <w:pPr>
              <w:spacing w:before="0" w:after="0" w:line="240" w:lineRule="auto"/>
              <w:ind w:left="0" w:right="0" w:firstLine="0"/>
              <w:rPr>
                <w:sz w:val="22"/>
                <w:szCs w:val="22"/>
              </w:rPr>
            </w:pPr>
            <w:r>
              <w:rPr>
                <w:sz w:val="22"/>
                <w:szCs w:val="22"/>
              </w:rPr>
              <w:t>Zero or more values of type</w:t>
            </w:r>
            <w:r>
              <w:rPr>
                <w:i/>
                <w:iCs/>
                <w:sz w:val="22"/>
                <w:szCs w:val="22"/>
              </w:rPr>
              <w:t xml:space="preserve"> </w:t>
            </w:r>
            <w:r>
              <w:rPr>
                <w:sz w:val="22"/>
                <w:szCs w:val="22"/>
              </w:rPr>
              <w:t xml:space="preserve">URI (IETF RFC 2396) referencing the Sequence Ontology </w:t>
            </w:r>
            <w:ins w:id="353" w:author="Michal Galdzicki" w:date="2012-01-12T07:49:00Z">
              <w:r w:rsidR="00160E94" w:rsidRPr="00160E94">
                <w:rPr>
                  <w:sz w:val="22"/>
                  <w:szCs w:val="22"/>
                </w:rPr>
                <w:t>(see Appendix for commonly used terms)</w:t>
              </w:r>
            </w:ins>
            <w:del w:id="354" w:author="Michal Galdzicki" w:date="2012-01-12T07:49:00Z">
              <w:r w:rsidDel="00160E94">
                <w:rPr>
                  <w:sz w:val="22"/>
                  <w:szCs w:val="22"/>
                </w:rPr>
                <w:delText>or provisional SBOL:Vocabulary extensions</w:delText>
              </w:r>
            </w:del>
            <w:r>
              <w:rPr>
                <w:sz w:val="22"/>
                <w:szCs w:val="22"/>
              </w:rPr>
              <w:t xml:space="preserve">. These provide a defined terminology of types of </w:t>
            </w:r>
            <w:proofErr w:type="spellStart"/>
            <w:r>
              <w:rPr>
                <w:i/>
                <w:iCs/>
                <w:sz w:val="22"/>
                <w:szCs w:val="22"/>
              </w:rPr>
              <w:t>DnaComponents</w:t>
            </w:r>
            <w:proofErr w:type="spellEnd"/>
            <w:r>
              <w:rPr>
                <w:sz w:val="22"/>
                <w:szCs w:val="22"/>
              </w:rPr>
              <w:t xml:space="preserve">. This vocabulary may be extended, </w:t>
            </w:r>
            <w:ins w:id="355" w:author="Michal Galdzicki" w:date="2012-01-12T07:49:00Z">
              <w:r w:rsidR="00160E94" w:rsidRPr="00160E94">
                <w:rPr>
                  <w:sz w:val="22"/>
                  <w:szCs w:val="22"/>
                </w:rPr>
                <w:t xml:space="preserve">(use "Request a Term" </w:t>
              </w:r>
            </w:ins>
            <w:ins w:id="356" w:author="Michal Galdzicki" w:date="2012-01-12T07:50:00Z">
              <w:r w:rsidR="00160E94">
                <w:rPr>
                  <w:sz w:val="22"/>
                  <w:szCs w:val="22"/>
                </w:rPr>
                <w:fldChar w:fldCharType="begin"/>
              </w:r>
              <w:r w:rsidR="00160E94">
                <w:rPr>
                  <w:sz w:val="22"/>
                  <w:szCs w:val="22"/>
                </w:rPr>
                <w:instrText xml:space="preserve"> HYPERLINK "</w:instrText>
              </w:r>
            </w:ins>
            <w:ins w:id="357" w:author="Michal Galdzicki" w:date="2012-01-12T07:49:00Z">
              <w:r w:rsidR="00160E94">
                <w:rPr>
                  <w:sz w:val="22"/>
                  <w:szCs w:val="22"/>
                </w:rPr>
                <w:instrText>http://sequenceontology.or</w:instrText>
              </w:r>
            </w:ins>
            <w:ins w:id="358" w:author="Michal Galdzicki" w:date="2012-01-12T07:50:00Z">
              <w:r w:rsidR="00160E94">
                <w:rPr>
                  <w:sz w:val="22"/>
                  <w:szCs w:val="22"/>
                </w:rPr>
                <w:instrText xml:space="preserve">g" </w:instrText>
              </w:r>
              <w:r w:rsidR="00160E94">
                <w:rPr>
                  <w:sz w:val="22"/>
                  <w:szCs w:val="22"/>
                </w:rPr>
                <w:fldChar w:fldCharType="separate"/>
              </w:r>
            </w:ins>
            <w:ins w:id="359" w:author="Michal Galdzicki" w:date="2012-01-12T07:49:00Z">
              <w:r w:rsidR="00160E94" w:rsidRPr="008465B1">
                <w:rPr>
                  <w:rStyle w:val="Hyperlink"/>
                  <w:sz w:val="22"/>
                  <w:szCs w:val="22"/>
                </w:rPr>
                <w:t>http://sequenceontology.or</w:t>
              </w:r>
            </w:ins>
            <w:ins w:id="360" w:author="Michal Galdzicki" w:date="2012-01-12T07:50:00Z">
              <w:r w:rsidR="00160E94" w:rsidRPr="008465B1">
                <w:rPr>
                  <w:rStyle w:val="Hyperlink"/>
                  <w:sz w:val="22"/>
                  <w:szCs w:val="22"/>
                </w:rPr>
                <w:t>g</w:t>
              </w:r>
              <w:r w:rsidR="00160E94">
                <w:rPr>
                  <w:sz w:val="22"/>
                  <w:szCs w:val="22"/>
                </w:rPr>
                <w:fldChar w:fldCharType="end"/>
              </w:r>
            </w:ins>
            <w:ins w:id="361" w:author="Michal Galdzicki" w:date="2012-01-12T07:49:00Z">
              <w:r w:rsidR="00160E94" w:rsidRPr="00160E94">
                <w:rPr>
                  <w:sz w:val="22"/>
                  <w:szCs w:val="22"/>
                </w:rPr>
                <w:t>)</w:t>
              </w:r>
            </w:ins>
            <w:ins w:id="362" w:author="Michal Galdzicki" w:date="2012-01-12T07:50:00Z">
              <w:r w:rsidR="00160E94">
                <w:rPr>
                  <w:sz w:val="22"/>
                  <w:szCs w:val="22"/>
                </w:rPr>
                <w:t>.</w:t>
              </w:r>
            </w:ins>
            <w:del w:id="363" w:author="Michal Galdzicki" w:date="2012-01-12T07:48:00Z">
              <w:r w:rsidDel="00160E94">
                <w:rPr>
                  <w:sz w:val="22"/>
                  <w:szCs w:val="22"/>
                </w:rPr>
                <w:delText>please contact the SBOL Editors (see section 11 for contact information).</w:delText>
              </w:r>
            </w:del>
          </w:p>
        </w:tc>
      </w:tr>
    </w:tbl>
    <w:p w:rsidR="00A77B3E" w:rsidRDefault="00A77B3E">
      <w:pPr>
        <w:spacing w:before="0" w:after="0" w:line="240" w:lineRule="auto"/>
        <w:ind w:left="0" w:right="0" w:firstLine="0"/>
      </w:pPr>
    </w:p>
    <w:p w:rsidR="00A77B3E" w:rsidRDefault="00E274F1">
      <w:pPr>
        <w:pStyle w:val="Heading3"/>
        <w:spacing w:before="0" w:line="240" w:lineRule="auto"/>
      </w:pPr>
      <w:bookmarkStart w:id="364" w:name="_Toc305145368"/>
      <w:bookmarkStart w:id="365" w:name="_Toc314326081"/>
      <w:r>
        <w:t xml:space="preserve">8.5.2 </w:t>
      </w:r>
      <w:proofErr w:type="spellStart"/>
      <w:r>
        <w:t>DnaSequence</w:t>
      </w:r>
      <w:proofErr w:type="spellEnd"/>
      <w:r>
        <w:t>:</w:t>
      </w:r>
      <w:bookmarkEnd w:id="364"/>
      <w:bookmarkEnd w:id="365"/>
    </w:p>
    <w:p w:rsidR="00A77B3E" w:rsidRDefault="00E274F1">
      <w:pPr>
        <w:spacing w:before="0" w:after="0" w:line="240" w:lineRule="auto"/>
        <w:ind w:left="0" w:right="0" w:firstLine="0"/>
        <w:rPr>
          <w:sz w:val="22"/>
          <w:szCs w:val="22"/>
        </w:rPr>
      </w:pPr>
      <w:r>
        <w:rPr>
          <w:sz w:val="22"/>
          <w:szCs w:val="22"/>
        </w:rPr>
        <w:t xml:space="preserve">Objects representing a DNA Sequence MUST be instances of the class </w:t>
      </w:r>
      <w:proofErr w:type="spellStart"/>
      <w:r>
        <w:rPr>
          <w:i/>
          <w:iCs/>
          <w:sz w:val="22"/>
          <w:szCs w:val="22"/>
        </w:rPr>
        <w:t>sbol</w:t>
      </w:r>
      <w:proofErr w:type="gramStart"/>
      <w:r>
        <w:rPr>
          <w:i/>
          <w:iCs/>
          <w:sz w:val="22"/>
          <w:szCs w:val="22"/>
        </w:rPr>
        <w:t>:DnaSequence</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DnaSequence</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Instances of the </w:t>
            </w:r>
            <w:proofErr w:type="spellStart"/>
            <w:r>
              <w:rPr>
                <w:i/>
                <w:iCs/>
                <w:sz w:val="22"/>
                <w:szCs w:val="22"/>
              </w:rPr>
              <w:t>DnaSequence</w:t>
            </w:r>
            <w:proofErr w:type="spellEnd"/>
            <w:r>
              <w:rPr>
                <w:i/>
                <w:iCs/>
                <w:sz w:val="22"/>
                <w:szCs w:val="22"/>
              </w:rPr>
              <w:t xml:space="preserve"> </w:t>
            </w:r>
            <w:r>
              <w:rPr>
                <w:sz w:val="22"/>
                <w:szCs w:val="22"/>
              </w:rPr>
              <w:t xml:space="preserve">class contain the actual DNA sequence string. This specifies the sequence of nucleotides that comprise the </w:t>
            </w:r>
            <w:proofErr w:type="spellStart"/>
            <w:r>
              <w:rPr>
                <w:i/>
                <w:iCs/>
                <w:sz w:val="22"/>
                <w:szCs w:val="22"/>
              </w:rPr>
              <w:t>DnaComponent</w:t>
            </w:r>
            <w:proofErr w:type="spellEnd"/>
            <w:r>
              <w:rPr>
                <w:i/>
                <w:iCs/>
                <w:sz w:val="22"/>
                <w:szCs w:val="22"/>
              </w:rPr>
              <w:t xml:space="preserve"> </w:t>
            </w:r>
            <w:r>
              <w:rPr>
                <w:sz w:val="22"/>
                <w:szCs w:val="22"/>
              </w:rPr>
              <w:t xml:space="preserve">being described.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For SBOL </w:t>
            </w:r>
            <w:proofErr w:type="spellStart"/>
            <w:r>
              <w:rPr>
                <w:i/>
                <w:iCs/>
                <w:sz w:val="22"/>
                <w:szCs w:val="22"/>
              </w:rPr>
              <w:t>DnaSequence</w:t>
            </w:r>
            <w:proofErr w:type="spellEnd"/>
            <w:r>
              <w:rPr>
                <w:sz w:val="22"/>
                <w:szCs w:val="22"/>
              </w:rPr>
              <w:t>,</w:t>
            </w:r>
            <w:r>
              <w:rPr>
                <w:i/>
                <w:iCs/>
                <w:sz w:val="22"/>
                <w:szCs w:val="22"/>
              </w:rPr>
              <w:t xml:space="preserve"> </w:t>
            </w:r>
            <w:r>
              <w:rPr>
                <w:sz w:val="22"/>
                <w:szCs w:val="22"/>
              </w:rPr>
              <w:t xml:space="preserve">the base pairs MUST be represented by a sequence of lowercase characters corresponding to the 5’ to 3’ order of nucleotides in the DNA </w:t>
            </w:r>
            <w:r>
              <w:rPr>
                <w:sz w:val="22"/>
                <w:szCs w:val="22"/>
              </w:rPr>
              <w:lastRenderedPageBreak/>
              <w:t xml:space="preserve">segment described, </w:t>
            </w:r>
            <w:proofErr w:type="spellStart"/>
            <w:r>
              <w:rPr>
                <w:sz w:val="22"/>
                <w:szCs w:val="22"/>
              </w:rPr>
              <w:t>eg</w:t>
            </w:r>
            <w:proofErr w:type="spellEnd"/>
            <w:r>
              <w:rPr>
                <w:sz w:val="22"/>
                <w:szCs w:val="22"/>
              </w:rPr>
              <w:t>. “</w:t>
            </w:r>
            <w:proofErr w:type="spellStart"/>
            <w:proofErr w:type="gramStart"/>
            <w:r>
              <w:rPr>
                <w:rFonts w:ascii="Courier New" w:eastAsia="Courier New" w:hAnsi="Courier New" w:cs="Courier New"/>
                <w:sz w:val="22"/>
                <w:szCs w:val="22"/>
              </w:rPr>
              <w:t>actg</w:t>
            </w:r>
            <w:proofErr w:type="spellEnd"/>
            <w:proofErr w:type="gramEnd"/>
            <w:r>
              <w:rPr>
                <w:sz w:val="22"/>
                <w:szCs w:val="22"/>
              </w:rPr>
              <w:t>”.  The string value MUST conform to the restrictions listed below:</w:t>
            </w:r>
          </w:p>
          <w:p w:rsidR="00A77B3E" w:rsidRDefault="00E274F1">
            <w:pPr>
              <w:spacing w:before="0" w:after="0" w:line="240" w:lineRule="auto"/>
              <w:ind w:left="0" w:right="0" w:firstLine="0"/>
              <w:rPr>
                <w:sz w:val="22"/>
                <w:szCs w:val="22"/>
              </w:rPr>
            </w:pPr>
            <w:r>
              <w:rPr>
                <w:sz w:val="22"/>
                <w:szCs w:val="22"/>
              </w:rPr>
              <w:t xml:space="preserve"> </w:t>
            </w:r>
          </w:p>
          <w:p w:rsidR="00A77B3E" w:rsidRDefault="00E274F1">
            <w:pPr>
              <w:spacing w:before="0" w:after="0" w:line="240" w:lineRule="auto"/>
              <w:ind w:left="0" w:right="0" w:firstLine="0"/>
              <w:rPr>
                <w:sz w:val="22"/>
                <w:szCs w:val="22"/>
              </w:rPr>
            </w:pPr>
            <w:r>
              <w:rPr>
                <w:sz w:val="22"/>
                <w:szCs w:val="22"/>
              </w:rPr>
              <w:t xml:space="preserve">a. The DNA sequence will use the IUPAC ambiguity recommendation. (See </w:t>
            </w:r>
            <w:hyperlink r:id="rId168" w:history="1">
              <w:r>
                <w:rPr>
                  <w:color w:val="000099"/>
                  <w:sz w:val="22"/>
                  <w:szCs w:val="22"/>
                  <w:u w:val="single"/>
                </w:rPr>
                <w:t>http</w:t>
              </w:r>
            </w:hyperlink>
            <w:hyperlink r:id="rId169" w:history="1">
              <w:proofErr w:type="gramStart"/>
              <w:r>
                <w:rPr>
                  <w:color w:val="000099"/>
                  <w:sz w:val="22"/>
                  <w:szCs w:val="22"/>
                  <w:u w:val="single"/>
                </w:rPr>
                <w:t>:/</w:t>
              </w:r>
              <w:proofErr w:type="gramEnd"/>
              <w:r>
                <w:rPr>
                  <w:color w:val="000099"/>
                  <w:sz w:val="22"/>
                  <w:szCs w:val="22"/>
                  <w:u w:val="single"/>
                </w:rPr>
                <w:t>/</w:t>
              </w:r>
            </w:hyperlink>
            <w:hyperlink r:id="rId170" w:history="1">
              <w:r>
                <w:rPr>
                  <w:color w:val="000099"/>
                  <w:sz w:val="22"/>
                  <w:szCs w:val="22"/>
                  <w:u w:val="single"/>
                </w:rPr>
                <w:t>www</w:t>
              </w:r>
            </w:hyperlink>
            <w:hyperlink r:id="rId171" w:history="1">
              <w:r>
                <w:rPr>
                  <w:color w:val="000099"/>
                  <w:sz w:val="22"/>
                  <w:szCs w:val="22"/>
                  <w:u w:val="single"/>
                </w:rPr>
                <w:t>.</w:t>
              </w:r>
            </w:hyperlink>
            <w:hyperlink r:id="rId172" w:history="1">
              <w:proofErr w:type="gramStart"/>
              <w:r>
                <w:rPr>
                  <w:color w:val="000099"/>
                  <w:sz w:val="22"/>
                  <w:szCs w:val="22"/>
                  <w:u w:val="single"/>
                </w:rPr>
                <w:t>genomatix</w:t>
              </w:r>
              <w:proofErr w:type="gramEnd"/>
            </w:hyperlink>
            <w:hyperlink r:id="rId173" w:history="1">
              <w:r>
                <w:rPr>
                  <w:color w:val="000099"/>
                  <w:sz w:val="22"/>
                  <w:szCs w:val="22"/>
                  <w:u w:val="single"/>
                </w:rPr>
                <w:t>.</w:t>
              </w:r>
            </w:hyperlink>
            <w:hyperlink r:id="rId174" w:history="1">
              <w:r>
                <w:rPr>
                  <w:color w:val="000099"/>
                  <w:sz w:val="22"/>
                  <w:szCs w:val="22"/>
                  <w:u w:val="single"/>
                </w:rPr>
                <w:t>de</w:t>
              </w:r>
            </w:hyperlink>
            <w:hyperlink r:id="rId175" w:history="1">
              <w:r>
                <w:rPr>
                  <w:color w:val="000099"/>
                  <w:sz w:val="22"/>
                  <w:szCs w:val="22"/>
                  <w:u w:val="single"/>
                </w:rPr>
                <w:t>/</w:t>
              </w:r>
            </w:hyperlink>
            <w:hyperlink r:id="rId176" w:history="1">
              <w:r>
                <w:rPr>
                  <w:color w:val="000099"/>
                  <w:sz w:val="22"/>
                  <w:szCs w:val="22"/>
                  <w:u w:val="single"/>
                </w:rPr>
                <w:t>online</w:t>
              </w:r>
            </w:hyperlink>
            <w:hyperlink r:id="rId177" w:history="1">
              <w:r>
                <w:rPr>
                  <w:color w:val="000099"/>
                  <w:sz w:val="22"/>
                  <w:szCs w:val="22"/>
                  <w:u w:val="single"/>
                </w:rPr>
                <w:t>_</w:t>
              </w:r>
            </w:hyperlink>
            <w:hyperlink r:id="rId178" w:history="1">
              <w:r>
                <w:rPr>
                  <w:color w:val="000099"/>
                  <w:sz w:val="22"/>
                  <w:szCs w:val="22"/>
                  <w:u w:val="single"/>
                </w:rPr>
                <w:t>help</w:t>
              </w:r>
            </w:hyperlink>
            <w:hyperlink r:id="rId179" w:history="1">
              <w:r>
                <w:rPr>
                  <w:color w:val="000099"/>
                  <w:sz w:val="22"/>
                  <w:szCs w:val="22"/>
                  <w:u w:val="single"/>
                </w:rPr>
                <w:t>/</w:t>
              </w:r>
            </w:hyperlink>
            <w:hyperlink r:id="rId180" w:history="1">
              <w:r>
                <w:rPr>
                  <w:color w:val="000099"/>
                  <w:sz w:val="22"/>
                  <w:szCs w:val="22"/>
                  <w:u w:val="single"/>
                </w:rPr>
                <w:t>help</w:t>
              </w:r>
            </w:hyperlink>
            <w:hyperlink r:id="rId181" w:history="1">
              <w:r>
                <w:rPr>
                  <w:color w:val="000099"/>
                  <w:sz w:val="22"/>
                  <w:szCs w:val="22"/>
                  <w:u w:val="single"/>
                </w:rPr>
                <w:t>/</w:t>
              </w:r>
            </w:hyperlink>
            <w:hyperlink r:id="rId182" w:history="1">
              <w:r>
                <w:rPr>
                  <w:color w:val="000099"/>
                  <w:sz w:val="22"/>
                  <w:szCs w:val="22"/>
                  <w:u w:val="single"/>
                </w:rPr>
                <w:t>sequence</w:t>
              </w:r>
            </w:hyperlink>
            <w:hyperlink r:id="rId183" w:history="1">
              <w:r>
                <w:rPr>
                  <w:color w:val="000099"/>
                  <w:sz w:val="22"/>
                  <w:szCs w:val="22"/>
                  <w:u w:val="single"/>
                </w:rPr>
                <w:t>_</w:t>
              </w:r>
            </w:hyperlink>
            <w:hyperlink r:id="rId184" w:history="1">
              <w:r>
                <w:rPr>
                  <w:color w:val="000099"/>
                  <w:sz w:val="22"/>
                  <w:szCs w:val="22"/>
                  <w:u w:val="single"/>
                </w:rPr>
                <w:t>formats</w:t>
              </w:r>
            </w:hyperlink>
            <w:hyperlink r:id="rId185" w:history="1">
              <w:r>
                <w:rPr>
                  <w:color w:val="000099"/>
                  <w:sz w:val="22"/>
                  <w:szCs w:val="22"/>
                  <w:u w:val="single"/>
                </w:rPr>
                <w:t>.</w:t>
              </w:r>
            </w:hyperlink>
            <w:hyperlink r:id="rId186" w:history="1">
              <w:r>
                <w:rPr>
                  <w:color w:val="000099"/>
                  <w:sz w:val="22"/>
                  <w:szCs w:val="22"/>
                  <w:u w:val="single"/>
                </w:rPr>
                <w:t>html</w:t>
              </w:r>
            </w:hyperlink>
            <w:r>
              <w:rPr>
                <w:sz w:val="22"/>
                <w:szCs w:val="22"/>
              </w:rPr>
              <w:t xml:space="preserve">) </w:t>
            </w:r>
          </w:p>
          <w:p w:rsidR="00A77B3E" w:rsidRDefault="00E274F1">
            <w:pPr>
              <w:spacing w:before="0" w:after="0" w:line="240" w:lineRule="auto"/>
              <w:ind w:left="0" w:right="0" w:firstLine="0"/>
              <w:rPr>
                <w:sz w:val="22"/>
                <w:szCs w:val="22"/>
              </w:rPr>
            </w:pPr>
            <w:r>
              <w:rPr>
                <w:sz w:val="22"/>
                <w:szCs w:val="22"/>
              </w:rPr>
              <w:t xml:space="preserve">b. Blank lines, spaces, or other symbols must not be included in the sequence text. </w:t>
            </w:r>
          </w:p>
          <w:p w:rsidR="00A77B3E" w:rsidRDefault="00E274F1">
            <w:pPr>
              <w:spacing w:before="0" w:after="0" w:line="240" w:lineRule="auto"/>
              <w:ind w:left="0" w:right="0" w:firstLine="0"/>
              <w:rPr>
                <w:sz w:val="22"/>
                <w:szCs w:val="22"/>
              </w:rPr>
            </w:pPr>
            <w:r>
              <w:rPr>
                <w:sz w:val="22"/>
                <w:szCs w:val="22"/>
              </w:rPr>
              <w:t>c. The sequence text must be in ASCII or UTF-8 encoding.  For the alphabets used, the two are identical.</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sidRPr="00AA6B86">
        <w:rPr>
          <w:i/>
          <w:sz w:val="22"/>
          <w:szCs w:val="22"/>
        </w:rPr>
        <w:t>DnaSequence</w:t>
      </w:r>
      <w:proofErr w:type="spellEnd"/>
      <w:r>
        <w:rPr>
          <w:sz w:val="22"/>
          <w:szCs w:val="22"/>
        </w:rPr>
        <w:t xml:space="preserve"> </w:t>
      </w:r>
      <w:r w:rsidR="00AA6B86">
        <w:rPr>
          <w:sz w:val="22"/>
          <w:szCs w:val="22"/>
        </w:rPr>
        <w:t>instance</w:t>
      </w:r>
      <w:r>
        <w:rPr>
          <w:sz w:val="22"/>
          <w:szCs w:val="22"/>
        </w:rPr>
        <w:t xml:space="preserv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uri</w:t>
            </w:r>
            <w:proofErr w:type="spellEnd"/>
            <w:r>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w:t>
            </w:r>
            <w:r w:rsidRPr="006216A1">
              <w:rPr>
                <w:sz w:val="22"/>
                <w:szCs w:val="22"/>
              </w:rPr>
              <w:t xml:space="preserve">  See also </w:t>
            </w:r>
            <w:proofErr w:type="spellStart"/>
            <w:r w:rsidRPr="006216A1">
              <w:rPr>
                <w:i/>
                <w:iCs/>
                <w:sz w:val="22"/>
                <w:szCs w:val="22"/>
              </w:rPr>
              <w:t>DnaComponent.uri</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nucleotides</w:t>
            </w:r>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i/>
                <w:iCs/>
                <w:sz w:val="22"/>
                <w:szCs w:val="22"/>
              </w:rPr>
              <w:t>xsd</w:t>
            </w:r>
            <w:proofErr w:type="gramStart"/>
            <w:r>
              <w:rPr>
                <w:i/>
                <w:iCs/>
                <w:sz w:val="22"/>
                <w:szCs w:val="22"/>
              </w:rPr>
              <w:t>:string</w:t>
            </w:r>
            <w:proofErr w:type="spellEnd"/>
            <w:proofErr w:type="gramEnd"/>
            <w:r>
              <w:rPr>
                <w:sz w:val="22"/>
                <w:szCs w:val="22"/>
              </w:rPr>
              <w:t>. See requirements for value of string in the class definition.</w:t>
            </w:r>
          </w:p>
        </w:tc>
      </w:tr>
    </w:tbl>
    <w:p w:rsidR="00A77B3E" w:rsidRDefault="00A77B3E">
      <w:pPr>
        <w:spacing w:before="0" w:after="0" w:line="240" w:lineRule="auto"/>
        <w:ind w:left="0" w:right="0" w:firstLine="0"/>
      </w:pPr>
    </w:p>
    <w:p w:rsidR="00A77B3E" w:rsidRDefault="00E274F1">
      <w:pPr>
        <w:pStyle w:val="Heading3"/>
        <w:spacing w:before="0" w:line="240" w:lineRule="auto"/>
      </w:pPr>
      <w:bookmarkStart w:id="366" w:name="h.dopys0olo4uw"/>
      <w:bookmarkStart w:id="367" w:name="_Toc305145369"/>
      <w:bookmarkStart w:id="368" w:name="_Toc314326082"/>
      <w:bookmarkEnd w:id="366"/>
      <w:r>
        <w:t xml:space="preserve">8.5.3 </w:t>
      </w:r>
      <w:proofErr w:type="spellStart"/>
      <w:r>
        <w:t>SequenceAnnotation</w:t>
      </w:r>
      <w:proofErr w:type="spellEnd"/>
      <w:r>
        <w:t>:</w:t>
      </w:r>
      <w:bookmarkEnd w:id="367"/>
      <w:bookmarkEnd w:id="368"/>
    </w:p>
    <w:p w:rsidR="00A77B3E" w:rsidRDefault="00E274F1">
      <w:pPr>
        <w:spacing w:before="0" w:after="0" w:line="240" w:lineRule="auto"/>
        <w:ind w:left="0" w:right="0" w:firstLine="0"/>
        <w:rPr>
          <w:sz w:val="22"/>
          <w:szCs w:val="22"/>
        </w:rPr>
      </w:pPr>
      <w:r>
        <w:rPr>
          <w:sz w:val="22"/>
          <w:szCs w:val="22"/>
        </w:rPr>
        <w:t xml:space="preserve">Objects representing a Sequence Annotation MUST be instances of the class </w:t>
      </w:r>
      <w:proofErr w:type="spellStart"/>
      <w:r>
        <w:rPr>
          <w:i/>
          <w:iCs/>
          <w:sz w:val="22"/>
          <w:szCs w:val="22"/>
        </w:rPr>
        <w:t>sbol</w:t>
      </w:r>
      <w:proofErr w:type="gramStart"/>
      <w:r>
        <w:rPr>
          <w:i/>
          <w:iCs/>
          <w:sz w:val="22"/>
          <w:szCs w:val="22"/>
        </w:rPr>
        <w:t>:SequenceAnnotation</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SequenceAnnotation</w:t>
            </w:r>
            <w:proofErr w:type="spellEnd"/>
            <w:r>
              <w:rPr>
                <w:i/>
                <w:iCs/>
                <w:sz w:val="22"/>
                <w:szCs w:val="22"/>
              </w:rPr>
              <w:t xml:space="preserve">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Individual </w:t>
            </w:r>
            <w:r w:rsidR="000331DE">
              <w:rPr>
                <w:sz w:val="22"/>
                <w:szCs w:val="22"/>
              </w:rPr>
              <w:t>instances</w:t>
            </w:r>
            <w:r>
              <w:rPr>
                <w:sz w:val="22"/>
                <w:szCs w:val="22"/>
              </w:rPr>
              <w:t xml:space="preserve"> of the </w:t>
            </w:r>
            <w:proofErr w:type="spellStart"/>
            <w:r>
              <w:rPr>
                <w:i/>
                <w:iCs/>
                <w:sz w:val="22"/>
                <w:szCs w:val="22"/>
              </w:rPr>
              <w:t>SequenceAnnotation</w:t>
            </w:r>
            <w:proofErr w:type="spellEnd"/>
            <w:r>
              <w:rPr>
                <w:i/>
                <w:iCs/>
                <w:sz w:val="22"/>
                <w:szCs w:val="22"/>
              </w:rPr>
              <w:t xml:space="preserve"> </w:t>
            </w:r>
            <w:r>
              <w:rPr>
                <w:sz w:val="22"/>
                <w:szCs w:val="22"/>
              </w:rPr>
              <w:t xml:space="preserve">class provide the position and direction of </w:t>
            </w:r>
            <w:proofErr w:type="spellStart"/>
            <w:r>
              <w:rPr>
                <w:i/>
                <w:iCs/>
                <w:sz w:val="22"/>
                <w:szCs w:val="22"/>
              </w:rPr>
              <w:t>subComponents</w:t>
            </w:r>
            <w:proofErr w:type="spellEnd"/>
            <w:r>
              <w:rPr>
                <w:sz w:val="22"/>
                <w:szCs w:val="22"/>
              </w:rPr>
              <w:t xml:space="preserve"> (</w:t>
            </w:r>
            <w:proofErr w:type="spellStart"/>
            <w:r>
              <w:rPr>
                <w:i/>
                <w:iCs/>
                <w:sz w:val="22"/>
                <w:szCs w:val="22"/>
              </w:rPr>
              <w:t>DnaComponent</w:t>
            </w:r>
            <w:r>
              <w:rPr>
                <w:sz w:val="22"/>
                <w:szCs w:val="22"/>
              </w:rPr>
              <w:t>s</w:t>
            </w:r>
            <w:proofErr w:type="spellEnd"/>
            <w:r>
              <w:rPr>
                <w:sz w:val="22"/>
                <w:szCs w:val="22"/>
              </w:rPr>
              <w:t xml:space="preserve">) that are found within the annotated </w:t>
            </w:r>
            <w:proofErr w:type="spellStart"/>
            <w:r>
              <w:rPr>
                <w:i/>
                <w:iCs/>
                <w:sz w:val="22"/>
                <w:szCs w:val="22"/>
              </w:rPr>
              <w:t>DnaComponent</w:t>
            </w:r>
            <w:proofErr w:type="spellEnd"/>
            <w:r>
              <w:rPr>
                <w:sz w:val="22"/>
                <w:szCs w:val="22"/>
              </w:rPr>
              <w:t xml:space="preserve">. Location CAN be specified by the </w:t>
            </w:r>
            <w:proofErr w:type="spellStart"/>
            <w:r>
              <w:rPr>
                <w:i/>
                <w:iCs/>
                <w:sz w:val="22"/>
                <w:szCs w:val="22"/>
              </w:rPr>
              <w:t>bioStart</w:t>
            </w:r>
            <w:proofErr w:type="spellEnd"/>
            <w:r>
              <w:rPr>
                <w:i/>
                <w:iCs/>
                <w:sz w:val="22"/>
                <w:szCs w:val="22"/>
              </w:rPr>
              <w:t xml:space="preserve"> </w:t>
            </w:r>
            <w:r>
              <w:rPr>
                <w:sz w:val="22"/>
                <w:szCs w:val="22"/>
              </w:rPr>
              <w:t xml:space="preserve">and </w:t>
            </w:r>
            <w:proofErr w:type="spellStart"/>
            <w:r>
              <w:rPr>
                <w:i/>
                <w:iCs/>
                <w:sz w:val="22"/>
                <w:szCs w:val="22"/>
              </w:rPr>
              <w:t>bioEnd</w:t>
            </w:r>
            <w:proofErr w:type="spellEnd"/>
            <w:r>
              <w:rPr>
                <w:i/>
                <w:iCs/>
                <w:sz w:val="22"/>
                <w:szCs w:val="22"/>
              </w:rPr>
              <w:t xml:space="preserve"> </w:t>
            </w:r>
            <w:r>
              <w:rPr>
                <w:sz w:val="22"/>
                <w:szCs w:val="22"/>
              </w:rPr>
              <w:t xml:space="preserve">positions of the </w:t>
            </w:r>
            <w:proofErr w:type="spellStart"/>
            <w:r>
              <w:rPr>
                <w:i/>
                <w:iCs/>
                <w:sz w:val="22"/>
                <w:szCs w:val="22"/>
              </w:rPr>
              <w:t>subComponent</w:t>
            </w:r>
            <w:proofErr w:type="spellEnd"/>
            <w:r>
              <w:rPr>
                <w:sz w:val="22"/>
                <w:szCs w:val="22"/>
              </w:rPr>
              <w:t>,</w:t>
            </w:r>
            <w:r>
              <w:rPr>
                <w:i/>
                <w:iCs/>
                <w:sz w:val="22"/>
                <w:szCs w:val="22"/>
              </w:rPr>
              <w:t xml:space="preserve"> </w:t>
            </w:r>
            <w:r>
              <w:rPr>
                <w:sz w:val="22"/>
                <w:szCs w:val="22"/>
              </w:rPr>
              <w:t xml:space="preserve">along with the DNA sequence. Alternatively, the partial order of </w:t>
            </w:r>
            <w:proofErr w:type="spellStart"/>
            <w:r>
              <w:rPr>
                <w:i/>
                <w:iCs/>
                <w:sz w:val="22"/>
                <w:szCs w:val="22"/>
              </w:rPr>
              <w:t>SequenceAnnotations</w:t>
            </w:r>
            <w:proofErr w:type="spellEnd"/>
            <w:r>
              <w:rPr>
                <w:i/>
                <w:iCs/>
                <w:sz w:val="22"/>
                <w:szCs w:val="22"/>
              </w:rPr>
              <w:t xml:space="preserve"> </w:t>
            </w:r>
            <w:r>
              <w:rPr>
                <w:sz w:val="22"/>
                <w:szCs w:val="22"/>
              </w:rPr>
              <w:t xml:space="preserve">along a </w:t>
            </w:r>
            <w:proofErr w:type="spellStart"/>
            <w:r>
              <w:rPr>
                <w:i/>
                <w:iCs/>
                <w:sz w:val="22"/>
                <w:szCs w:val="22"/>
              </w:rPr>
              <w:t>DnaComponent</w:t>
            </w:r>
            <w:proofErr w:type="spellEnd"/>
            <w:r>
              <w:rPr>
                <w:i/>
                <w:iCs/>
                <w:sz w:val="22"/>
                <w:szCs w:val="22"/>
              </w:rPr>
              <w:t xml:space="preserve"> </w:t>
            </w:r>
            <w:r>
              <w:rPr>
                <w:sz w:val="22"/>
                <w:szCs w:val="22"/>
              </w:rPr>
              <w:t xml:space="preserve">can be specified by indicating </w:t>
            </w:r>
            <w:proofErr w:type="gramStart"/>
            <w:r>
              <w:rPr>
                <w:sz w:val="22"/>
                <w:szCs w:val="22"/>
              </w:rPr>
              <w:t xml:space="preserve">the </w:t>
            </w:r>
            <w:r>
              <w:rPr>
                <w:i/>
                <w:iCs/>
                <w:sz w:val="22"/>
                <w:szCs w:val="22"/>
              </w:rPr>
              <w:t>precedes</w:t>
            </w:r>
            <w:proofErr w:type="gramEnd"/>
            <w:r>
              <w:rPr>
                <w:i/>
                <w:iCs/>
                <w:sz w:val="22"/>
                <w:szCs w:val="22"/>
              </w:rPr>
              <w:t xml:space="preserve"> </w:t>
            </w:r>
            <w:r>
              <w:rPr>
                <w:sz w:val="22"/>
                <w:szCs w:val="22"/>
              </w:rPr>
              <w:t xml:space="preserve">relationship to other </w:t>
            </w:r>
            <w:proofErr w:type="spellStart"/>
            <w:r>
              <w:rPr>
                <w:i/>
                <w:iCs/>
                <w:sz w:val="22"/>
                <w:szCs w:val="22"/>
              </w:rPr>
              <w:t>SequenceAnnotations</w:t>
            </w:r>
            <w:proofErr w:type="spellEnd"/>
            <w:r>
              <w:rPr>
                <w:sz w:val="22"/>
                <w:szCs w:val="22"/>
              </w:rPr>
              <w:t xml:space="preserve">. As a convention, numerical coordinates in this class use position 1 (not 0) to indicate the initial base pair of a DNA sequence. This convention is followed by the broader Molecular Biology community, especially in the relevant literature. The direction of the </w:t>
            </w:r>
            <w:proofErr w:type="spellStart"/>
            <w:r>
              <w:rPr>
                <w:i/>
                <w:iCs/>
                <w:sz w:val="22"/>
                <w:szCs w:val="22"/>
              </w:rPr>
              <w:t>subComponent</w:t>
            </w:r>
            <w:proofErr w:type="spellEnd"/>
            <w:r>
              <w:rPr>
                <w:i/>
                <w:iCs/>
                <w:sz w:val="22"/>
                <w:szCs w:val="22"/>
              </w:rPr>
              <w:t xml:space="preserve"> </w:t>
            </w:r>
            <w:r>
              <w:rPr>
                <w:sz w:val="22"/>
                <w:szCs w:val="22"/>
              </w:rPr>
              <w:t xml:space="preserve">is specified by the </w:t>
            </w:r>
            <w:r>
              <w:rPr>
                <w:i/>
                <w:iCs/>
                <w:sz w:val="22"/>
                <w:szCs w:val="22"/>
              </w:rPr>
              <w:t xml:space="preserve">strand </w:t>
            </w:r>
            <w:r>
              <w:rPr>
                <w:sz w:val="22"/>
                <w:szCs w:val="22"/>
              </w:rPr>
              <w:t xml:space="preserve">[+/-]. Sequences used are assumed, by convention, to be specified 5' to 3', therefore the + </w:t>
            </w:r>
            <w:r>
              <w:rPr>
                <w:i/>
                <w:iCs/>
                <w:sz w:val="22"/>
                <w:szCs w:val="22"/>
              </w:rPr>
              <w:t xml:space="preserve">strand </w:t>
            </w:r>
            <w:r>
              <w:rPr>
                <w:sz w:val="22"/>
                <w:szCs w:val="22"/>
              </w:rPr>
              <w:t xml:space="preserve">is 5' to 3' and the - </w:t>
            </w:r>
            <w:r>
              <w:rPr>
                <w:i/>
                <w:iCs/>
                <w:sz w:val="22"/>
                <w:szCs w:val="22"/>
              </w:rPr>
              <w:t xml:space="preserve">strand </w:t>
            </w:r>
            <w:r>
              <w:rPr>
                <w:sz w:val="22"/>
                <w:szCs w:val="22"/>
              </w:rPr>
              <w:t>is 3' to 5'.</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 xml:space="preserve">instance MUST specify a </w:t>
            </w:r>
            <w:proofErr w:type="spellStart"/>
            <w:r>
              <w:rPr>
                <w:i/>
                <w:iCs/>
                <w:sz w:val="22"/>
                <w:szCs w:val="22"/>
              </w:rPr>
              <w:t>subComponent</w:t>
            </w:r>
            <w:proofErr w:type="spellEnd"/>
            <w:r>
              <w:rPr>
                <w:i/>
                <w:iCs/>
                <w:sz w:val="22"/>
                <w:szCs w:val="22"/>
              </w:rPr>
              <w:t xml:space="preserve"> </w:t>
            </w:r>
            <w:r>
              <w:rPr>
                <w:sz w:val="22"/>
                <w:szCs w:val="22"/>
              </w:rPr>
              <w:t xml:space="preserve">of type </w:t>
            </w:r>
            <w:proofErr w:type="spellStart"/>
            <w:r>
              <w:rPr>
                <w:i/>
                <w:iCs/>
                <w:sz w:val="22"/>
                <w:szCs w:val="22"/>
              </w:rPr>
              <w:t>DnaComponent</w:t>
            </w:r>
            <w:proofErr w:type="spellEnd"/>
            <w:r>
              <w:rPr>
                <w:sz w:val="22"/>
                <w:szCs w:val="22"/>
              </w:rPr>
              <w:t xml:space="preserve">. </w:t>
            </w:r>
            <w:proofErr w:type="spellStart"/>
            <w:r>
              <w:rPr>
                <w:i/>
                <w:iCs/>
                <w:sz w:val="22"/>
                <w:szCs w:val="22"/>
              </w:rPr>
              <w:t>SequenceAnnotation</w:t>
            </w:r>
            <w:r>
              <w:rPr>
                <w:sz w:val="22"/>
                <w:szCs w:val="22"/>
              </w:rPr>
              <w:t>s</w:t>
            </w:r>
            <w:proofErr w:type="spellEnd"/>
            <w:r>
              <w:rPr>
                <w:i/>
                <w:iCs/>
                <w:sz w:val="22"/>
                <w:szCs w:val="22"/>
              </w:rPr>
              <w:t xml:space="preserve"> </w:t>
            </w:r>
            <w:r>
              <w:rPr>
                <w:sz w:val="22"/>
                <w:szCs w:val="22"/>
              </w:rPr>
              <w:t xml:space="preserve">MUST belong to exactly 1 </w:t>
            </w:r>
            <w:proofErr w:type="spellStart"/>
            <w:r>
              <w:rPr>
                <w:i/>
                <w:iCs/>
                <w:sz w:val="22"/>
                <w:szCs w:val="22"/>
              </w:rPr>
              <w:t>DnaComponent</w:t>
            </w:r>
            <w:proofErr w:type="spellEnd"/>
            <w:r>
              <w:rPr>
                <w:sz w:val="22"/>
                <w:szCs w:val="22"/>
              </w:rPr>
              <w:t>.</w:t>
            </w:r>
          </w:p>
        </w:tc>
      </w:tr>
    </w:tbl>
    <w:p w:rsidR="00A77B3E" w:rsidRDefault="00A77B3E">
      <w:pPr>
        <w:spacing w:before="0" w:after="0" w:line="240" w:lineRule="auto"/>
        <w:ind w:left="0" w:right="0" w:firstLine="0"/>
      </w:pPr>
    </w:p>
    <w:p w:rsidR="000331DE" w:rsidDel="00BC4669" w:rsidRDefault="000331DE">
      <w:pPr>
        <w:spacing w:before="0" w:after="0" w:line="240" w:lineRule="auto"/>
        <w:ind w:left="0" w:right="0" w:firstLine="0"/>
        <w:rPr>
          <w:del w:id="369" w:author="Michal Galdzicki" w:date="2012-01-14T17:37:00Z"/>
        </w:rPr>
      </w:pPr>
    </w:p>
    <w:p w:rsidR="000331DE" w:rsidDel="00BC4669" w:rsidRDefault="000331DE">
      <w:pPr>
        <w:spacing w:before="0" w:after="0" w:line="240" w:lineRule="auto"/>
        <w:ind w:left="0" w:right="0" w:firstLine="0"/>
        <w:rPr>
          <w:del w:id="370" w:author="Michal Galdzicki" w:date="2012-01-14T17:37:00Z"/>
        </w:rPr>
      </w:pPr>
    </w:p>
    <w:p w:rsidR="00BC4669" w:rsidRDefault="00BC4669">
      <w:pPr>
        <w:spacing w:before="0" w:after="0" w:line="240" w:lineRule="auto"/>
        <w:ind w:left="0" w:right="0" w:firstLine="0"/>
        <w:rPr>
          <w:ins w:id="371" w:author="Michal Galdzicki" w:date="2012-01-14T17:37:00Z"/>
          <w:sz w:val="22"/>
          <w:szCs w:val="22"/>
        </w:rPr>
      </w:pPr>
    </w:p>
    <w:p w:rsidR="00BC4669" w:rsidRDefault="00BC4669">
      <w:pPr>
        <w:spacing w:before="0" w:after="0" w:line="240" w:lineRule="auto"/>
        <w:ind w:left="0" w:right="0" w:firstLine="0"/>
        <w:rPr>
          <w:ins w:id="372" w:author="Michal Galdzicki" w:date="2012-01-14T17:37:00Z"/>
          <w:sz w:val="22"/>
          <w:szCs w:val="22"/>
        </w:rPr>
      </w:pPr>
    </w:p>
    <w:p w:rsidR="00BC4669" w:rsidRDefault="00BC4669">
      <w:pPr>
        <w:spacing w:before="0" w:after="0" w:line="240" w:lineRule="auto"/>
        <w:ind w:left="0" w:right="0" w:firstLine="0"/>
        <w:rPr>
          <w:ins w:id="373" w:author="Michal Galdzicki" w:date="2012-01-14T17:37:00Z"/>
          <w:sz w:val="22"/>
          <w:szCs w:val="22"/>
        </w:rPr>
      </w:pPr>
    </w:p>
    <w:p w:rsidR="00BC4669" w:rsidRDefault="00BC4669">
      <w:pPr>
        <w:spacing w:before="0" w:after="0" w:line="240" w:lineRule="auto"/>
        <w:ind w:left="0" w:right="0" w:firstLine="0"/>
        <w:rPr>
          <w:ins w:id="374" w:author="Michal Galdzicki" w:date="2012-01-14T17:37:00Z"/>
          <w:sz w:val="22"/>
          <w:szCs w:val="22"/>
        </w:rPr>
      </w:pPr>
    </w:p>
    <w:p w:rsidR="00BC4669" w:rsidRDefault="00BC4669">
      <w:pPr>
        <w:spacing w:before="0" w:after="0" w:line="240" w:lineRule="auto"/>
        <w:ind w:left="0" w:right="0" w:firstLine="0"/>
        <w:rPr>
          <w:ins w:id="375" w:author="Michal Galdzicki" w:date="2012-01-14T17:37:00Z"/>
          <w:sz w:val="22"/>
          <w:szCs w:val="22"/>
        </w:rPr>
      </w:pPr>
    </w:p>
    <w:p w:rsidR="00A77B3E" w:rsidRDefault="00E274F1">
      <w:pPr>
        <w:spacing w:before="0" w:after="0" w:line="240" w:lineRule="auto"/>
        <w:ind w:left="0" w:right="0" w:firstLine="0"/>
        <w:rPr>
          <w:sz w:val="22"/>
          <w:szCs w:val="22"/>
        </w:rPr>
      </w:pPr>
      <w:r>
        <w:rPr>
          <w:sz w:val="22"/>
          <w:szCs w:val="22"/>
        </w:rPr>
        <w:lastRenderedPageBreak/>
        <w:t xml:space="preserve">A </w:t>
      </w:r>
      <w:proofErr w:type="spellStart"/>
      <w:r>
        <w:rPr>
          <w:i/>
          <w:iCs/>
          <w:sz w:val="22"/>
          <w:szCs w:val="22"/>
        </w:rPr>
        <w:t>SequenceAnnotation</w:t>
      </w:r>
      <w:proofErr w:type="spellEnd"/>
      <w:r>
        <w:rPr>
          <w:i/>
          <w:iCs/>
          <w:sz w:val="22"/>
          <w:szCs w:val="22"/>
        </w:rPr>
        <w:t xml:space="preserve"> </w:t>
      </w:r>
      <w:r>
        <w:rPr>
          <w:sz w:val="22"/>
          <w:szCs w:val="22"/>
        </w:rPr>
        <w:t>instance MUST have the following REQUIRED object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subComponent</w:t>
            </w:r>
            <w:proofErr w:type="spellEnd"/>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i/>
                <w:iCs/>
                <w:sz w:val="22"/>
                <w:szCs w:val="22"/>
              </w:rPr>
              <w:t>DnaComponent</w:t>
            </w:r>
            <w:proofErr w:type="spellEnd"/>
            <w:r>
              <w:rPr>
                <w:sz w:val="22"/>
                <w:szCs w:val="22"/>
              </w:rPr>
              <w:t xml:space="preserve">. This property specifies the DNA sequence feature being annotated on the </w:t>
            </w:r>
            <w:proofErr w:type="spellStart"/>
            <w:r>
              <w:rPr>
                <w:i/>
                <w:iCs/>
                <w:sz w:val="22"/>
                <w:szCs w:val="22"/>
              </w:rPr>
              <w:t>DnaComponent’s</w:t>
            </w:r>
            <w:proofErr w:type="spellEnd"/>
            <w:r>
              <w:rPr>
                <w:i/>
                <w:iCs/>
                <w:sz w:val="22"/>
                <w:szCs w:val="22"/>
              </w:rPr>
              <w:t xml:space="preserve"> </w:t>
            </w:r>
            <w:r>
              <w:rPr>
                <w:sz w:val="22"/>
                <w:szCs w:val="22"/>
              </w:rPr>
              <w:t xml:space="preserve">sequence. The </w:t>
            </w:r>
            <w:proofErr w:type="spellStart"/>
            <w:r>
              <w:rPr>
                <w:i/>
                <w:iCs/>
                <w:sz w:val="22"/>
                <w:szCs w:val="22"/>
              </w:rPr>
              <w:t>DnaComponent</w:t>
            </w:r>
            <w:proofErr w:type="spellEnd"/>
            <w:r>
              <w:rPr>
                <w:i/>
                <w:iCs/>
                <w:sz w:val="22"/>
                <w:szCs w:val="22"/>
              </w:rPr>
              <w:t xml:space="preserve"> </w:t>
            </w:r>
            <w:r>
              <w:rPr>
                <w:sz w:val="22"/>
                <w:szCs w:val="22"/>
              </w:rPr>
              <w:t xml:space="preserve">value serves to indicate information about the subsequence at the position specified by the </w:t>
            </w:r>
            <w:proofErr w:type="spellStart"/>
            <w:r>
              <w:rPr>
                <w:i/>
                <w:iCs/>
                <w:sz w:val="22"/>
                <w:szCs w:val="22"/>
              </w:rPr>
              <w:t>SequenceAnnotation</w:t>
            </w:r>
            <w:r>
              <w:rPr>
                <w:sz w:val="22"/>
                <w:szCs w:val="22"/>
              </w:rPr>
              <w:t>’s</w:t>
            </w:r>
            <w:proofErr w:type="spellEnd"/>
            <w:r>
              <w:rPr>
                <w:sz w:val="22"/>
                <w:szCs w:val="22"/>
              </w:rPr>
              <w:t xml:space="preserve"> location data properties or the relative position object property.</w:t>
            </w:r>
          </w:p>
        </w:tc>
      </w:tr>
      <w:tr w:rsidR="00A05160">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5160" w:rsidRDefault="00A05160">
            <w:pPr>
              <w:spacing w:before="0" w:after="0" w:line="240" w:lineRule="auto"/>
              <w:ind w:left="0" w:right="0" w:firstLine="0"/>
              <w:rPr>
                <w:i/>
                <w:iCs/>
                <w:sz w:val="22"/>
                <w:szCs w:val="22"/>
              </w:rPr>
            </w:pPr>
            <w:r>
              <w:rPr>
                <w:b/>
                <w:bCs/>
                <w:sz w:val="22"/>
                <w:szCs w:val="22"/>
              </w:rPr>
              <w:t>Data properties:</w:t>
            </w:r>
          </w:p>
        </w:tc>
      </w:tr>
      <w:tr w:rsidR="00A05160">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5160" w:rsidRDefault="00A05160" w:rsidP="00A05160">
            <w:pPr>
              <w:spacing w:before="0" w:after="0" w:line="240" w:lineRule="auto"/>
              <w:ind w:left="0" w:right="0" w:firstLine="0"/>
            </w:pPr>
            <w:proofErr w:type="spellStart"/>
            <w:r>
              <w:rPr>
                <w:i/>
                <w:iCs/>
                <w:sz w:val="22"/>
                <w:szCs w:val="22"/>
              </w:rPr>
              <w:t>uri</w:t>
            </w:r>
            <w:proofErr w:type="spellEnd"/>
            <w:r>
              <w:rPr>
                <w:sz w:val="22"/>
                <w:szCs w:val="22"/>
              </w:rPr>
              <w:t>: (required)</w:t>
            </w:r>
          </w:p>
          <w:p w:rsidR="00A05160" w:rsidRDefault="00A05160" w:rsidP="00A05160">
            <w:pPr>
              <w:spacing w:before="0" w:after="0" w:line="240" w:lineRule="auto"/>
              <w:ind w:left="0" w:right="0" w:firstLine="0"/>
              <w:rPr>
                <w:rFonts w:ascii="Arial" w:eastAsia="Arial" w:hAnsi="Arial" w:cs="Arial"/>
                <w:color w:val="222222"/>
                <w:sz w:val="22"/>
                <w:szCs w:val="22"/>
              </w:rPr>
            </w:pPr>
            <w:r>
              <w:rPr>
                <w:rFonts w:ascii="Arial" w:eastAsia="Arial" w:hAnsi="Arial" w:cs="Arial"/>
                <w:color w:val="222222"/>
                <w:sz w:val="22"/>
                <w:szCs w:val="22"/>
              </w:rPr>
              <w:t xml:space="preserve">One and only one field of type </w:t>
            </w:r>
            <w:r>
              <w:rPr>
                <w:sz w:val="22"/>
                <w:szCs w:val="22"/>
              </w:rPr>
              <w:t>URI (IETF RFC 2396).</w:t>
            </w:r>
            <w:r>
              <w:rPr>
                <w:rFonts w:ascii="Arial" w:eastAsia="Arial" w:hAnsi="Arial" w:cs="Arial"/>
                <w:color w:val="222222"/>
                <w:sz w:val="22"/>
                <w:szCs w:val="22"/>
              </w:rPr>
              <w:t xml:space="preserve"> This property uniquely identifies the instance, and is intended to be used whenever a reference to the instance is needed.</w:t>
            </w:r>
          </w:p>
          <w:p w:rsidR="00A05160" w:rsidRDefault="00A05160" w:rsidP="00A05160">
            <w:pPr>
              <w:spacing w:before="0" w:after="0" w:line="240" w:lineRule="auto"/>
              <w:ind w:left="0" w:right="0" w:firstLine="0"/>
              <w:rPr>
                <w:i/>
                <w:iCs/>
                <w:sz w:val="22"/>
                <w:szCs w:val="22"/>
              </w:rPr>
            </w:pPr>
            <w:r>
              <w:rPr>
                <w:sz w:val="22"/>
                <w:szCs w:val="22"/>
              </w:rPr>
              <w:t xml:space="preserve">see also </w:t>
            </w:r>
            <w:proofErr w:type="spellStart"/>
            <w:r>
              <w:rPr>
                <w:i/>
                <w:iCs/>
                <w:sz w:val="22"/>
                <w:szCs w:val="22"/>
              </w:rPr>
              <w:t>DnaComponent.uri</w:t>
            </w:r>
            <w:proofErr w:type="spellEnd"/>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instance MAY have one of the following Location Data or Relative Position Object property groups.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 xml:space="preserve">Location Data Group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Data properties: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bioStart</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w:t>
            </w:r>
            <w:ins w:id="376" w:author="Michal Galdzicki" w:date="2012-01-12T07:52:00Z">
              <w:r w:rsidR="00160E94">
                <w:rPr>
                  <w:sz w:val="22"/>
                  <w:szCs w:val="22"/>
                </w:rPr>
                <w:t>positive</w:t>
              </w:r>
            </w:ins>
            <w:proofErr w:type="gramEnd"/>
            <w:del w:id="377" w:author="Michal Galdzicki" w:date="2012-01-12T07:52:00Z">
              <w:r w:rsidDel="00160E94">
                <w:rPr>
                  <w:sz w:val="22"/>
                  <w:szCs w:val="22"/>
                </w:rPr>
                <w:delText>i</w:delText>
              </w:r>
            </w:del>
            <w:ins w:id="378" w:author="Michal Galdzicki" w:date="2012-01-12T07:52:00Z">
              <w:r w:rsidR="00160E94">
                <w:rPr>
                  <w:sz w:val="22"/>
                  <w:szCs w:val="22"/>
                </w:rPr>
                <w:t>I</w:t>
              </w:r>
            </w:ins>
            <w:r>
              <w:rPr>
                <w:sz w:val="22"/>
                <w:szCs w:val="22"/>
              </w:rPr>
              <w:t>nteger</w:t>
            </w:r>
            <w:proofErr w:type="spellEnd"/>
            <w:r>
              <w:rPr>
                <w:sz w:val="22"/>
                <w:szCs w:val="22"/>
              </w:rPr>
              <w:t xml:space="preserve">. Positive </w:t>
            </w:r>
            <w:proofErr w:type="gramStart"/>
            <w:r>
              <w:rPr>
                <w:sz w:val="22"/>
                <w:szCs w:val="22"/>
              </w:rPr>
              <w:t>integer coordinate</w:t>
            </w:r>
            <w:proofErr w:type="gramEnd"/>
            <w:r>
              <w:rPr>
                <w:sz w:val="22"/>
                <w:szCs w:val="22"/>
              </w:rPr>
              <w:t xml:space="preserve"> of the position of the first base of the </w:t>
            </w:r>
            <w:proofErr w:type="spellStart"/>
            <w:r>
              <w:rPr>
                <w:i/>
                <w:iCs/>
                <w:sz w:val="22"/>
                <w:szCs w:val="22"/>
              </w:rPr>
              <w:t>subComponent</w:t>
            </w:r>
            <w:proofErr w:type="spellEnd"/>
            <w:r>
              <w:rPr>
                <w:i/>
                <w:iCs/>
                <w:sz w:val="22"/>
                <w:szCs w:val="22"/>
              </w:rPr>
              <w:t xml:space="preserve"> </w:t>
            </w:r>
            <w:r>
              <w:rPr>
                <w:sz w:val="22"/>
                <w:szCs w:val="22"/>
              </w:rPr>
              <w:t xml:space="preserve">on the </w:t>
            </w:r>
            <w:proofErr w:type="spellStart"/>
            <w:r>
              <w:rPr>
                <w:i/>
                <w:iCs/>
                <w:sz w:val="22"/>
                <w:szCs w:val="22"/>
              </w:rPr>
              <w:t>DnaComponent</w:t>
            </w:r>
            <w:proofErr w:type="spellEnd"/>
            <w:r>
              <w:rPr>
                <w:sz w:val="22"/>
                <w:szCs w:val="22"/>
              </w:rPr>
              <w:t xml:space="preserve">. </w:t>
            </w:r>
            <w:proofErr w:type="spellStart"/>
            <w:proofErr w:type="gramStart"/>
            <w:r>
              <w:rPr>
                <w:i/>
                <w:iCs/>
                <w:sz w:val="22"/>
                <w:szCs w:val="22"/>
              </w:rPr>
              <w:t>bioStart</w:t>
            </w:r>
            <w:proofErr w:type="spellEnd"/>
            <w:proofErr w:type="gramEnd"/>
            <w:r>
              <w:rPr>
                <w:i/>
                <w:iCs/>
                <w:sz w:val="22"/>
                <w:szCs w:val="22"/>
              </w:rPr>
              <w:t xml:space="preserve"> </w:t>
            </w:r>
            <w:r>
              <w:rPr>
                <w:sz w:val="22"/>
                <w:szCs w:val="22"/>
              </w:rPr>
              <w:t>coordinate is relative to the parent sequence.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bioEnd</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w:t>
            </w:r>
            <w:ins w:id="379" w:author="Michal Galdzicki" w:date="2012-01-12T07:52:00Z">
              <w:r w:rsidR="00160E94">
                <w:rPr>
                  <w:sz w:val="22"/>
                  <w:szCs w:val="22"/>
                </w:rPr>
                <w:t>positiveI</w:t>
              </w:r>
            </w:ins>
            <w:proofErr w:type="gramEnd"/>
            <w:del w:id="380" w:author="Michal Galdzicki" w:date="2012-01-12T07:52:00Z">
              <w:r w:rsidDel="00160E94">
                <w:rPr>
                  <w:sz w:val="22"/>
                  <w:szCs w:val="22"/>
                </w:rPr>
                <w:delText>i</w:delText>
              </w:r>
            </w:del>
            <w:r>
              <w:rPr>
                <w:sz w:val="22"/>
                <w:szCs w:val="22"/>
              </w:rPr>
              <w:t>nteger</w:t>
            </w:r>
            <w:proofErr w:type="spellEnd"/>
            <w:r>
              <w:rPr>
                <w:sz w:val="22"/>
                <w:szCs w:val="22"/>
              </w:rPr>
              <w:t xml:space="preserve">. Positive </w:t>
            </w:r>
            <w:proofErr w:type="gramStart"/>
            <w:r>
              <w:rPr>
                <w:sz w:val="22"/>
                <w:szCs w:val="22"/>
              </w:rPr>
              <w:t>integer coordinate</w:t>
            </w:r>
            <w:proofErr w:type="gramEnd"/>
            <w:r>
              <w:rPr>
                <w:sz w:val="22"/>
                <w:szCs w:val="22"/>
              </w:rPr>
              <w:t xml:space="preserve"> of the position of the last base of the </w:t>
            </w:r>
            <w:proofErr w:type="spellStart"/>
            <w:r>
              <w:rPr>
                <w:i/>
                <w:iCs/>
                <w:sz w:val="22"/>
                <w:szCs w:val="22"/>
              </w:rPr>
              <w:t>subComponent</w:t>
            </w:r>
            <w:proofErr w:type="spellEnd"/>
            <w:r>
              <w:rPr>
                <w:i/>
                <w:iCs/>
                <w:sz w:val="22"/>
                <w:szCs w:val="22"/>
              </w:rPr>
              <w:t xml:space="preserve"> </w:t>
            </w:r>
            <w:r>
              <w:rPr>
                <w:sz w:val="22"/>
                <w:szCs w:val="22"/>
              </w:rPr>
              <w:t xml:space="preserve">on the </w:t>
            </w:r>
            <w:proofErr w:type="spellStart"/>
            <w:r>
              <w:rPr>
                <w:i/>
                <w:iCs/>
                <w:sz w:val="22"/>
                <w:szCs w:val="22"/>
              </w:rPr>
              <w:t>DnaComponent</w:t>
            </w:r>
            <w:proofErr w:type="spellEnd"/>
            <w:r>
              <w:rPr>
                <w:sz w:val="22"/>
                <w:szCs w:val="22"/>
              </w:rPr>
              <w:t xml:space="preserve">. </w:t>
            </w:r>
            <w:proofErr w:type="spellStart"/>
            <w:proofErr w:type="gramStart"/>
            <w:r>
              <w:rPr>
                <w:i/>
                <w:iCs/>
                <w:sz w:val="22"/>
                <w:szCs w:val="22"/>
              </w:rPr>
              <w:t>bioEnd</w:t>
            </w:r>
            <w:proofErr w:type="spellEnd"/>
            <w:proofErr w:type="gramEnd"/>
            <w:r>
              <w:rPr>
                <w:i/>
                <w:iCs/>
                <w:sz w:val="22"/>
                <w:szCs w:val="22"/>
              </w:rPr>
              <w:t xml:space="preserve"> </w:t>
            </w:r>
            <w:r>
              <w:rPr>
                <w:sz w:val="22"/>
                <w:szCs w:val="22"/>
              </w:rPr>
              <w:t xml:space="preserve">coordinate is relative to the parent sequence.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strand</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Strand orientation + or - of the </w:t>
            </w:r>
            <w:proofErr w:type="spellStart"/>
            <w:r>
              <w:rPr>
                <w:i/>
                <w:iCs/>
                <w:sz w:val="22"/>
                <w:szCs w:val="22"/>
              </w:rPr>
              <w:t>subComponent</w:t>
            </w:r>
            <w:proofErr w:type="spellEnd"/>
            <w:r>
              <w:rPr>
                <w:i/>
                <w:iCs/>
                <w:sz w:val="22"/>
                <w:szCs w:val="22"/>
              </w:rPr>
              <w:t xml:space="preserve"> </w:t>
            </w:r>
            <w:r>
              <w:rPr>
                <w:sz w:val="22"/>
                <w:szCs w:val="22"/>
              </w:rPr>
              <w:t xml:space="preserve">relative to the DNA sequence of the </w:t>
            </w:r>
            <w:proofErr w:type="spellStart"/>
            <w:r>
              <w:rPr>
                <w:i/>
                <w:iCs/>
                <w:sz w:val="22"/>
                <w:szCs w:val="22"/>
              </w:rPr>
              <w:t>DnaComponent</w:t>
            </w:r>
            <w:proofErr w:type="spellEnd"/>
            <w:r>
              <w:rPr>
                <w:i/>
                <w:iCs/>
                <w:sz w:val="22"/>
                <w:szCs w:val="22"/>
              </w:rPr>
              <w:t xml:space="preserve"> </w:t>
            </w:r>
            <w:r>
              <w:rPr>
                <w:sz w:val="22"/>
                <w:szCs w:val="22"/>
              </w:rPr>
              <w:t xml:space="preserve">being annotated. </w:t>
            </w:r>
            <w:proofErr w:type="spellStart"/>
            <w:r>
              <w:rPr>
                <w:i/>
                <w:iCs/>
                <w:sz w:val="22"/>
                <w:szCs w:val="22"/>
              </w:rPr>
              <w:t>DnaSequence</w:t>
            </w:r>
            <w:proofErr w:type="spellEnd"/>
            <w:r>
              <w:rPr>
                <w:i/>
                <w:iCs/>
                <w:sz w:val="22"/>
                <w:szCs w:val="22"/>
              </w:rPr>
              <w:t xml:space="preserve"> </w:t>
            </w:r>
            <w:r>
              <w:rPr>
                <w:sz w:val="22"/>
                <w:szCs w:val="22"/>
              </w:rPr>
              <w:t>is by convention assumed 5' to 3', therefore the “+” strand is 5' to 3' and the “-” strand is 3' to 5'.</w:t>
            </w:r>
          </w:p>
        </w:tc>
      </w:tr>
    </w:tbl>
    <w:p w:rsidR="00A77B3E" w:rsidRDefault="00A77B3E">
      <w:pPr>
        <w:spacing w:before="0" w:after="0" w:line="240" w:lineRule="auto"/>
        <w:ind w:left="0" w:right="0" w:firstLine="0"/>
      </w:pPr>
    </w:p>
    <w:p w:rsidR="00906DAB" w:rsidRDefault="00E274F1">
      <w:pPr>
        <w:spacing w:before="0" w:after="0" w:line="240" w:lineRule="auto"/>
        <w:ind w:left="0" w:right="0" w:firstLine="0"/>
        <w:rPr>
          <w:b/>
          <w:bCs/>
          <w:sz w:val="22"/>
          <w:szCs w:val="22"/>
        </w:rPr>
      </w:pPr>
      <w:r>
        <w:rPr>
          <w:b/>
          <w:bCs/>
          <w:sz w:val="22"/>
          <w:szCs w:val="22"/>
        </w:rPr>
        <w:t>Relative Position Object Group</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property:</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DD7B82" w:rsidRDefault="00E274F1">
            <w:pPr>
              <w:spacing w:before="0" w:after="0" w:line="240" w:lineRule="auto"/>
              <w:ind w:left="0" w:right="0" w:firstLine="0"/>
              <w:rPr>
                <w:sz w:val="22"/>
                <w:szCs w:val="22"/>
              </w:rPr>
            </w:pPr>
            <w:r w:rsidRPr="00DD7B82">
              <w:rPr>
                <w:i/>
                <w:iCs/>
                <w:sz w:val="22"/>
                <w:szCs w:val="22"/>
              </w:rPr>
              <w:t>precedes</w:t>
            </w:r>
            <w:r w:rsidRPr="00DD7B82">
              <w:rPr>
                <w:sz w:val="22"/>
                <w:szCs w:val="22"/>
              </w:rPr>
              <w:t>: (optional)</w:t>
            </w:r>
          </w:p>
          <w:p w:rsidR="00A77B3E" w:rsidRPr="00DD7B82" w:rsidDel="00160E94" w:rsidRDefault="00E274F1">
            <w:pPr>
              <w:spacing w:before="0" w:after="0" w:line="240" w:lineRule="auto"/>
              <w:ind w:left="0" w:right="0" w:firstLine="0"/>
              <w:rPr>
                <w:del w:id="381" w:author="Michal Galdzicki" w:date="2012-01-12T07:52:00Z"/>
                <w:sz w:val="22"/>
                <w:szCs w:val="22"/>
              </w:rPr>
            </w:pPr>
            <w:r w:rsidRPr="00DD7B82">
              <w:rPr>
                <w:sz w:val="22"/>
                <w:szCs w:val="22"/>
              </w:rPr>
              <w:t xml:space="preserve">Zero or more values of type </w:t>
            </w:r>
            <w:proofErr w:type="spellStart"/>
            <w:r w:rsidRPr="00DD7B82">
              <w:rPr>
                <w:i/>
                <w:iCs/>
                <w:sz w:val="22"/>
                <w:szCs w:val="22"/>
              </w:rPr>
              <w:t>SequenceAnnotation</w:t>
            </w:r>
            <w:proofErr w:type="spellEnd"/>
            <w:r w:rsidRPr="00DD7B82">
              <w:rPr>
                <w:sz w:val="22"/>
                <w:szCs w:val="22"/>
              </w:rPr>
              <w:t xml:space="preserve">. </w:t>
            </w:r>
            <w:r w:rsidR="00AA6B86" w:rsidRPr="00DD7B82">
              <w:rPr>
                <w:sz w:val="22"/>
                <w:szCs w:val="22"/>
              </w:rPr>
              <w:t xml:space="preserve">The </w:t>
            </w:r>
            <w:proofErr w:type="gramStart"/>
            <w:r w:rsidR="00AA6B86" w:rsidRPr="00DD7B82">
              <w:rPr>
                <w:i/>
                <w:sz w:val="22"/>
                <w:szCs w:val="22"/>
              </w:rPr>
              <w:t>p</w:t>
            </w:r>
            <w:r w:rsidRPr="00DD7B82">
              <w:rPr>
                <w:i/>
                <w:sz w:val="22"/>
                <w:szCs w:val="22"/>
              </w:rPr>
              <w:t>recedes</w:t>
            </w:r>
            <w:proofErr w:type="gramEnd"/>
            <w:r w:rsidRPr="00DD7B82">
              <w:rPr>
                <w:sz w:val="22"/>
                <w:szCs w:val="22"/>
              </w:rPr>
              <w:t xml:space="preserve"> </w:t>
            </w:r>
            <w:r w:rsidR="00AA6B86" w:rsidRPr="00DD7B82">
              <w:rPr>
                <w:sz w:val="22"/>
                <w:szCs w:val="22"/>
              </w:rPr>
              <w:t xml:space="preserve">relation </w:t>
            </w:r>
            <w:r w:rsidRPr="00DD7B82">
              <w:rPr>
                <w:sz w:val="22"/>
                <w:szCs w:val="22"/>
              </w:rPr>
              <w:t xml:space="preserve">specifies the relative order of </w:t>
            </w:r>
            <w:proofErr w:type="spellStart"/>
            <w:r w:rsidRPr="00DD7B82">
              <w:rPr>
                <w:i/>
                <w:iCs/>
                <w:sz w:val="22"/>
                <w:szCs w:val="22"/>
              </w:rPr>
              <w:t>SequenceAnnotations</w:t>
            </w:r>
            <w:proofErr w:type="spellEnd"/>
            <w:r w:rsidRPr="00DD7B82">
              <w:rPr>
                <w:i/>
                <w:iCs/>
                <w:sz w:val="22"/>
                <w:szCs w:val="22"/>
              </w:rPr>
              <w:t xml:space="preserve"> </w:t>
            </w:r>
            <w:r w:rsidRPr="00DD7B82">
              <w:rPr>
                <w:sz w:val="22"/>
                <w:szCs w:val="22"/>
              </w:rPr>
              <w:t xml:space="preserve">for a given </w:t>
            </w:r>
            <w:proofErr w:type="spellStart"/>
            <w:r w:rsidRPr="00DD7B82">
              <w:rPr>
                <w:i/>
                <w:iCs/>
                <w:sz w:val="22"/>
                <w:szCs w:val="22"/>
              </w:rPr>
              <w:t>DnaComponent</w:t>
            </w:r>
            <w:proofErr w:type="spellEnd"/>
            <w:r w:rsidRPr="00DD7B82">
              <w:rPr>
                <w:sz w:val="22"/>
                <w:szCs w:val="22"/>
              </w:rPr>
              <w:t>. It is</w:t>
            </w:r>
            <w:r w:rsidRPr="00DD7B82">
              <w:rPr>
                <w:i/>
                <w:iCs/>
                <w:sz w:val="22"/>
                <w:szCs w:val="22"/>
              </w:rPr>
              <w:t xml:space="preserve"> </w:t>
            </w:r>
            <w:r w:rsidRPr="00DD7B82">
              <w:rPr>
                <w:sz w:val="22"/>
                <w:szCs w:val="22"/>
              </w:rPr>
              <w:t xml:space="preserve">a constraint on the order of </w:t>
            </w:r>
            <w:proofErr w:type="spellStart"/>
            <w:r w:rsidRPr="00DD7B82">
              <w:rPr>
                <w:i/>
                <w:iCs/>
                <w:sz w:val="22"/>
                <w:szCs w:val="22"/>
              </w:rPr>
              <w:t>subComponents</w:t>
            </w:r>
            <w:proofErr w:type="spellEnd"/>
            <w:r w:rsidRPr="00DD7B82">
              <w:rPr>
                <w:i/>
                <w:iCs/>
                <w:sz w:val="22"/>
                <w:szCs w:val="22"/>
              </w:rPr>
              <w:t xml:space="preserve"> </w:t>
            </w:r>
            <w:r w:rsidRPr="00DD7B82">
              <w:rPr>
                <w:sz w:val="22"/>
                <w:szCs w:val="22"/>
              </w:rPr>
              <w:t xml:space="preserve">when there is not enough information to specify exact positions. </w:t>
            </w:r>
            <w:proofErr w:type="gramStart"/>
            <w:r w:rsidRPr="00DD7B82">
              <w:rPr>
                <w:i/>
                <w:iCs/>
                <w:sz w:val="22"/>
                <w:szCs w:val="22"/>
              </w:rPr>
              <w:t>Precedes</w:t>
            </w:r>
            <w:proofErr w:type="gramEnd"/>
            <w:r w:rsidRPr="00DD7B82">
              <w:rPr>
                <w:i/>
                <w:iCs/>
                <w:sz w:val="22"/>
                <w:szCs w:val="22"/>
              </w:rPr>
              <w:t xml:space="preserve"> </w:t>
            </w:r>
            <w:r w:rsidRPr="00DD7B82">
              <w:rPr>
                <w:sz w:val="22"/>
                <w:szCs w:val="22"/>
              </w:rPr>
              <w:t xml:space="preserve">indicates the intended location by specifying that a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is to come before another when </w:t>
            </w:r>
            <w:proofErr w:type="spellStart"/>
            <w:r w:rsidRPr="00160E94">
              <w:rPr>
                <w:i/>
                <w:sz w:val="22"/>
                <w:szCs w:val="22"/>
                <w:rPrChange w:id="382" w:author="Michal Galdzicki" w:date="2012-01-12T07:52:00Z">
                  <w:rPr>
                    <w:sz w:val="22"/>
                    <w:szCs w:val="22"/>
                  </w:rPr>
                </w:rPrChange>
              </w:rPr>
              <w:t>DnaSequence</w:t>
            </w:r>
            <w:proofErr w:type="spellEnd"/>
            <w:r w:rsidRPr="00DD7B82">
              <w:rPr>
                <w:sz w:val="22"/>
                <w:szCs w:val="22"/>
              </w:rPr>
              <w:t xml:space="preserve"> information becomes available. For example, you may want to say the promoter </w:t>
            </w:r>
            <w:proofErr w:type="spellStart"/>
            <w:r w:rsidRPr="00DD7B82">
              <w:rPr>
                <w:i/>
                <w:iCs/>
                <w:sz w:val="22"/>
                <w:szCs w:val="22"/>
              </w:rPr>
              <w:t>SequenceAnnotation</w:t>
            </w:r>
            <w:proofErr w:type="spellEnd"/>
            <w:r w:rsidRPr="00DD7B82">
              <w:rPr>
                <w:i/>
                <w:iCs/>
                <w:sz w:val="22"/>
                <w:szCs w:val="22"/>
              </w:rPr>
              <w:t xml:space="preserve"> precedes</w:t>
            </w:r>
            <w:r w:rsidRPr="00DD7B82">
              <w:rPr>
                <w:sz w:val="22"/>
                <w:szCs w:val="22"/>
              </w:rPr>
              <w:t xml:space="preserve"> the CDS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which </w:t>
            </w:r>
            <w:r w:rsidRPr="00DD7B82">
              <w:rPr>
                <w:i/>
                <w:iCs/>
                <w:sz w:val="22"/>
                <w:szCs w:val="22"/>
              </w:rPr>
              <w:t>precedes</w:t>
            </w:r>
            <w:r w:rsidRPr="00DD7B82">
              <w:rPr>
                <w:sz w:val="22"/>
                <w:szCs w:val="22"/>
              </w:rPr>
              <w:t xml:space="preserve"> the </w:t>
            </w:r>
            <w:r w:rsidRPr="00DD7B82">
              <w:rPr>
                <w:sz w:val="22"/>
                <w:szCs w:val="22"/>
              </w:rPr>
              <w:lastRenderedPageBreak/>
              <w:t xml:space="preserve">terminator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This ordering gives us the position, relative to other </w:t>
            </w:r>
            <w:proofErr w:type="spellStart"/>
            <w:r w:rsidRPr="00DD7B82">
              <w:rPr>
                <w:i/>
                <w:iCs/>
                <w:sz w:val="22"/>
                <w:szCs w:val="22"/>
              </w:rPr>
              <w:t>SequenceAnnotations</w:t>
            </w:r>
            <w:proofErr w:type="spellEnd"/>
            <w:r w:rsidRPr="00DD7B82">
              <w:rPr>
                <w:i/>
                <w:iCs/>
                <w:sz w:val="22"/>
                <w:szCs w:val="22"/>
              </w:rPr>
              <w:t xml:space="preserve"> </w:t>
            </w:r>
            <w:r w:rsidRPr="00DD7B82">
              <w:rPr>
                <w:sz w:val="22"/>
                <w:szCs w:val="22"/>
              </w:rPr>
              <w:t xml:space="preserve">(which can have a location or a relative position (using </w:t>
            </w:r>
            <w:proofErr w:type="gramStart"/>
            <w:r w:rsidRPr="00DD7B82">
              <w:rPr>
                <w:i/>
                <w:iCs/>
                <w:sz w:val="22"/>
                <w:szCs w:val="22"/>
              </w:rPr>
              <w:t>precedes</w:t>
            </w:r>
            <w:proofErr w:type="gramEnd"/>
            <w:r w:rsidRPr="00DD7B82">
              <w:rPr>
                <w:sz w:val="22"/>
                <w:szCs w:val="22"/>
              </w:rPr>
              <w:t xml:space="preserve">)). During a validation process, the set of </w:t>
            </w:r>
            <w:proofErr w:type="gramStart"/>
            <w:r w:rsidRPr="00DD7B82">
              <w:rPr>
                <w:sz w:val="22"/>
                <w:szCs w:val="22"/>
              </w:rPr>
              <w:t>precedes</w:t>
            </w:r>
            <w:proofErr w:type="gramEnd"/>
            <w:r w:rsidRPr="00DD7B82">
              <w:rPr>
                <w:sz w:val="22"/>
                <w:szCs w:val="22"/>
              </w:rPr>
              <w:t xml:space="preserve"> relations on the </w:t>
            </w:r>
            <w:proofErr w:type="spellStart"/>
            <w:r w:rsidRPr="00DD7B82">
              <w:rPr>
                <w:sz w:val="22"/>
                <w:szCs w:val="22"/>
              </w:rPr>
              <w:t>SequenceAnnotation</w:t>
            </w:r>
            <w:proofErr w:type="spellEnd"/>
            <w:r w:rsidRPr="00DD7B82">
              <w:rPr>
                <w:sz w:val="22"/>
                <w:szCs w:val="22"/>
              </w:rPr>
              <w:t xml:space="preserve"> are required to be linearized to a sequence.</w:t>
            </w:r>
            <w:del w:id="383" w:author="Michal Galdzicki" w:date="2012-01-12T07:52:00Z">
              <w:r w:rsidRPr="00DD7B82" w:rsidDel="00160E94">
                <w:rPr>
                  <w:sz w:val="22"/>
                  <w:szCs w:val="22"/>
                </w:rPr>
                <w:delText xml:space="preserve"> Finally, a </w:delText>
              </w:r>
              <w:r w:rsidRPr="00DD7B82" w:rsidDel="00160E94">
                <w:rPr>
                  <w:rFonts w:ascii="Courier New" w:eastAsia="Courier New" w:hAnsi="Courier New" w:cs="Courier New"/>
                  <w:sz w:val="22"/>
                  <w:szCs w:val="22"/>
                </w:rPr>
                <w:delText xml:space="preserve">null </w:delText>
              </w:r>
              <w:r w:rsidRPr="00DD7B82" w:rsidDel="00160E94">
                <w:rPr>
                  <w:sz w:val="22"/>
                  <w:szCs w:val="22"/>
                </w:rPr>
                <w:delText xml:space="preserve">value for a </w:delText>
              </w:r>
              <w:r w:rsidRPr="00DD7B82" w:rsidDel="00160E94">
                <w:rPr>
                  <w:i/>
                  <w:iCs/>
                  <w:sz w:val="22"/>
                  <w:szCs w:val="22"/>
                </w:rPr>
                <w:delText xml:space="preserve">precedes </w:delText>
              </w:r>
              <w:r w:rsidRPr="00DD7B82" w:rsidDel="00160E94">
                <w:rPr>
                  <w:sz w:val="22"/>
                  <w:szCs w:val="22"/>
                </w:rPr>
                <w:delText xml:space="preserve">property indicates the terminal </w:delText>
              </w:r>
              <w:r w:rsidRPr="00DD7B82" w:rsidDel="00160E94">
                <w:rPr>
                  <w:i/>
                  <w:iCs/>
                  <w:sz w:val="22"/>
                  <w:szCs w:val="22"/>
                </w:rPr>
                <w:delText xml:space="preserve">SequenceAnnotation </w:delText>
              </w:r>
              <w:r w:rsidRPr="00DD7B82" w:rsidDel="00160E94">
                <w:rPr>
                  <w:sz w:val="22"/>
                  <w:szCs w:val="22"/>
                </w:rPr>
                <w:delText xml:space="preserve">within a given </w:delText>
              </w:r>
              <w:r w:rsidRPr="00DD7B82" w:rsidDel="00160E94">
                <w:rPr>
                  <w:i/>
                  <w:iCs/>
                  <w:sz w:val="22"/>
                  <w:szCs w:val="22"/>
                </w:rPr>
                <w:delText>DnaComponent</w:delText>
              </w:r>
              <w:r w:rsidRPr="00DD7B82" w:rsidDel="00160E94">
                <w:rPr>
                  <w:sz w:val="22"/>
                  <w:szCs w:val="22"/>
                </w:rPr>
                <w:delText xml:space="preserve">. Absence of the </w:delText>
              </w:r>
              <w:r w:rsidRPr="00DD7B82" w:rsidDel="00160E94">
                <w:rPr>
                  <w:i/>
                  <w:sz w:val="22"/>
                  <w:szCs w:val="22"/>
                </w:rPr>
                <w:delText>precedes</w:delText>
              </w:r>
              <w:r w:rsidRPr="00DD7B82" w:rsidDel="00160E94">
                <w:rPr>
                  <w:sz w:val="22"/>
                  <w:szCs w:val="22"/>
                </w:rPr>
                <w:delText xml:space="preserve"> relation indicates this </w:delText>
              </w:r>
              <w:r w:rsidR="00AA6B86" w:rsidRPr="00DD7B82" w:rsidDel="00160E94">
                <w:rPr>
                  <w:sz w:val="22"/>
                  <w:szCs w:val="22"/>
                </w:rPr>
                <w:delText>knowledge</w:delText>
              </w:r>
              <w:r w:rsidRPr="00DD7B82" w:rsidDel="00160E94">
                <w:rPr>
                  <w:sz w:val="22"/>
                  <w:szCs w:val="22"/>
                </w:rPr>
                <w:delText xml:space="preserve"> is not known</w:delText>
              </w:r>
              <w:r w:rsidR="00906DAB" w:rsidRPr="00DD7B82" w:rsidDel="00160E94">
                <w:rPr>
                  <w:sz w:val="22"/>
                  <w:szCs w:val="22"/>
                </w:rPr>
                <w:delText>.</w:delText>
              </w:r>
            </w:del>
          </w:p>
          <w:p w:rsidR="0001600A" w:rsidRDefault="0001600A">
            <w:pPr>
              <w:spacing w:before="0" w:after="0" w:line="240" w:lineRule="auto"/>
              <w:ind w:left="0" w:right="0" w:firstLine="0"/>
              <w:rPr>
                <w:sz w:val="22"/>
                <w:szCs w:val="22"/>
              </w:rPr>
            </w:pPr>
          </w:p>
        </w:tc>
      </w:tr>
    </w:tbl>
    <w:p w:rsidR="00FF458F" w:rsidRDefault="00FF458F" w:rsidP="00FF458F"/>
    <w:p w:rsidR="00A77B3E" w:rsidRDefault="0001600A" w:rsidP="00FF458F">
      <w:pPr>
        <w:rPr>
          <w:b/>
          <w:bCs/>
          <w:sz w:val="22"/>
          <w:szCs w:val="22"/>
        </w:rPr>
      </w:pPr>
      <w:r>
        <w:rPr>
          <w:b/>
          <w:bCs/>
          <w:sz w:val="22"/>
          <w:szCs w:val="22"/>
        </w:rPr>
        <w:t>W</w:t>
      </w:r>
      <w:r w:rsidR="00E274F1">
        <w:rPr>
          <w:b/>
          <w:bCs/>
          <w:sz w:val="22"/>
          <w:szCs w:val="22"/>
        </w:rPr>
        <w:t>ell-formed constraint: Location Data</w:t>
      </w:r>
    </w:p>
    <w:p w:rsidR="00A77B3E" w:rsidRDefault="00E274F1">
      <w:pPr>
        <w:spacing w:before="0" w:after="0" w:line="240" w:lineRule="auto"/>
        <w:ind w:left="0" w:right="0" w:firstLine="0"/>
        <w:rPr>
          <w:sz w:val="22"/>
          <w:szCs w:val="22"/>
        </w:rPr>
      </w:pPr>
      <w:r>
        <w:rPr>
          <w:sz w:val="22"/>
          <w:szCs w:val="22"/>
        </w:rPr>
        <w:t xml:space="preserve">The Location Data fields of </w:t>
      </w:r>
      <w:proofErr w:type="spellStart"/>
      <w:r>
        <w:rPr>
          <w:sz w:val="22"/>
          <w:szCs w:val="22"/>
        </w:rPr>
        <w:t>S</w:t>
      </w:r>
      <w:r>
        <w:rPr>
          <w:i/>
          <w:iCs/>
          <w:sz w:val="22"/>
          <w:szCs w:val="22"/>
        </w:rPr>
        <w:t>equenceAnnotation</w:t>
      </w:r>
      <w:proofErr w:type="spellEnd"/>
      <w:r>
        <w:rPr>
          <w:sz w:val="22"/>
          <w:szCs w:val="22"/>
        </w:rPr>
        <w:t xml:space="preserve"> are </w:t>
      </w:r>
      <w:proofErr w:type="spellStart"/>
      <w:r>
        <w:rPr>
          <w:i/>
          <w:iCs/>
          <w:sz w:val="22"/>
          <w:szCs w:val="22"/>
        </w:rPr>
        <w:t>bioStart</w:t>
      </w:r>
      <w:proofErr w:type="spellEnd"/>
      <w:r>
        <w:rPr>
          <w:sz w:val="22"/>
          <w:szCs w:val="22"/>
        </w:rPr>
        <w:t xml:space="preserve">, </w:t>
      </w:r>
      <w:proofErr w:type="spellStart"/>
      <w:r>
        <w:rPr>
          <w:i/>
          <w:iCs/>
          <w:sz w:val="22"/>
          <w:szCs w:val="22"/>
        </w:rPr>
        <w:t>bioEnd</w:t>
      </w:r>
      <w:proofErr w:type="spellEnd"/>
      <w:r>
        <w:rPr>
          <w:sz w:val="22"/>
          <w:szCs w:val="22"/>
        </w:rPr>
        <w:t xml:space="preserve">. They must either </w:t>
      </w:r>
      <w:proofErr w:type="gramStart"/>
      <w:r>
        <w:rPr>
          <w:sz w:val="22"/>
          <w:szCs w:val="22"/>
        </w:rPr>
        <w:t>both be present or</w:t>
      </w:r>
      <w:proofErr w:type="gramEnd"/>
      <w:r>
        <w:rPr>
          <w:sz w:val="22"/>
          <w:szCs w:val="22"/>
        </w:rPr>
        <w:t xml:space="preserve"> absent. It is a well-</w:t>
      </w:r>
      <w:proofErr w:type="spellStart"/>
      <w:r>
        <w:rPr>
          <w:sz w:val="22"/>
          <w:szCs w:val="22"/>
        </w:rPr>
        <w:t>formedness</w:t>
      </w:r>
      <w:proofErr w:type="spellEnd"/>
      <w:r>
        <w:rPr>
          <w:sz w:val="22"/>
          <w:szCs w:val="22"/>
        </w:rPr>
        <w:t xml:space="preserve"> violation for one to be present while the other is absent. </w:t>
      </w:r>
    </w:p>
    <w:p w:rsidR="00A77B3E" w:rsidRDefault="00A77B3E">
      <w:pPr>
        <w:spacing w:before="0" w:after="0" w:line="240" w:lineRule="auto"/>
        <w:ind w:left="0" w:right="0" w:firstLine="0"/>
        <w:rPr>
          <w:sz w:val="22"/>
          <w:szCs w:val="22"/>
        </w:rPr>
      </w:pPr>
    </w:p>
    <w:p w:rsidR="00FF458F" w:rsidRDefault="00E274F1" w:rsidP="00FF458F">
      <w:pPr>
        <w:spacing w:before="0" w:line="240" w:lineRule="auto"/>
        <w:ind w:left="0" w:right="0" w:firstLine="0"/>
        <w:rPr>
          <w:b/>
          <w:bCs/>
          <w:sz w:val="22"/>
          <w:szCs w:val="22"/>
        </w:rPr>
      </w:pPr>
      <w:r>
        <w:rPr>
          <w:b/>
          <w:bCs/>
          <w:sz w:val="22"/>
          <w:szCs w:val="22"/>
        </w:rPr>
        <w:t>Well-formed constraint: Relative Position</w:t>
      </w:r>
    </w:p>
    <w:p w:rsidR="00A77B3E" w:rsidRPr="00FF458F" w:rsidRDefault="00E274F1">
      <w:pPr>
        <w:spacing w:before="0" w:after="0" w:line="240" w:lineRule="auto"/>
        <w:ind w:left="0" w:right="0" w:firstLine="0"/>
        <w:rPr>
          <w:b/>
          <w:bCs/>
          <w:sz w:val="22"/>
          <w:szCs w:val="22"/>
        </w:rPr>
      </w:pPr>
      <w:r>
        <w:rPr>
          <w:sz w:val="22"/>
          <w:szCs w:val="22"/>
        </w:rPr>
        <w:t xml:space="preserve">The Relative Position field of </w:t>
      </w:r>
      <w:proofErr w:type="spellStart"/>
      <w:r>
        <w:rPr>
          <w:i/>
          <w:iCs/>
          <w:sz w:val="22"/>
          <w:szCs w:val="22"/>
        </w:rPr>
        <w:t>SequenceAnnotation</w:t>
      </w:r>
      <w:proofErr w:type="spellEnd"/>
      <w:r>
        <w:rPr>
          <w:sz w:val="22"/>
          <w:szCs w:val="22"/>
        </w:rPr>
        <w:t xml:space="preserve"> is </w:t>
      </w:r>
      <w:proofErr w:type="gramStart"/>
      <w:r>
        <w:rPr>
          <w:i/>
          <w:iCs/>
          <w:sz w:val="22"/>
          <w:szCs w:val="22"/>
        </w:rPr>
        <w:t>precedes</w:t>
      </w:r>
      <w:proofErr w:type="gramEnd"/>
      <w:r>
        <w:rPr>
          <w:sz w:val="22"/>
          <w:szCs w:val="22"/>
        </w:rPr>
        <w:t xml:space="preserve">. A relative position is valid if one of the following is true: </w:t>
      </w:r>
      <w:proofErr w:type="gramStart"/>
      <w:r>
        <w:rPr>
          <w:i/>
          <w:iCs/>
          <w:sz w:val="22"/>
          <w:szCs w:val="22"/>
        </w:rPr>
        <w:t>precedes</w:t>
      </w:r>
      <w:proofErr w:type="gramEnd"/>
      <w:r>
        <w:rPr>
          <w:i/>
          <w:iCs/>
          <w:sz w:val="22"/>
          <w:szCs w:val="22"/>
        </w:rPr>
        <w:t xml:space="preserve"> </w:t>
      </w:r>
      <w:r>
        <w:rPr>
          <w:sz w:val="22"/>
          <w:szCs w:val="22"/>
        </w:rPr>
        <w:t xml:space="preserve">with a value of type </w:t>
      </w:r>
      <w:proofErr w:type="spellStart"/>
      <w:r>
        <w:rPr>
          <w:i/>
          <w:iCs/>
          <w:sz w:val="22"/>
          <w:szCs w:val="22"/>
        </w:rPr>
        <w:t>SequenceAnnotation</w:t>
      </w:r>
      <w:proofErr w:type="spellEnd"/>
      <w:r>
        <w:rPr>
          <w:sz w:val="22"/>
          <w:szCs w:val="22"/>
        </w:rPr>
        <w:t xml:space="preserve">; or </w:t>
      </w:r>
      <w:r>
        <w:rPr>
          <w:i/>
          <w:iCs/>
          <w:sz w:val="22"/>
          <w:szCs w:val="22"/>
        </w:rPr>
        <w:t xml:space="preserve">precedes </w:t>
      </w:r>
      <w:r>
        <w:rPr>
          <w:sz w:val="22"/>
          <w:szCs w:val="22"/>
        </w:rPr>
        <w:t xml:space="preserve">with a value of </w:t>
      </w:r>
      <w:r>
        <w:rPr>
          <w:rFonts w:ascii="Courier New" w:eastAsia="Courier New" w:hAnsi="Courier New" w:cs="Courier New"/>
          <w:sz w:val="22"/>
          <w:szCs w:val="22"/>
        </w:rPr>
        <w:t>null</w:t>
      </w:r>
      <w:r>
        <w:rPr>
          <w:sz w:val="22"/>
          <w:szCs w:val="22"/>
        </w:rPr>
        <w:t xml:space="preserve">, indicating a terminal </w:t>
      </w:r>
      <w:proofErr w:type="spellStart"/>
      <w:r>
        <w:rPr>
          <w:i/>
          <w:iCs/>
          <w:sz w:val="22"/>
          <w:szCs w:val="22"/>
        </w:rPr>
        <w:t>SequenceAnnotation</w:t>
      </w:r>
      <w:proofErr w:type="spellEnd"/>
      <w:r>
        <w:rPr>
          <w:sz w:val="22"/>
          <w:szCs w:val="22"/>
        </w:rPr>
        <w:t xml:space="preserve">. </w:t>
      </w:r>
    </w:p>
    <w:p w:rsidR="00A77B3E" w:rsidRDefault="00A77B3E">
      <w:pPr>
        <w:spacing w:before="0" w:after="0" w:line="240" w:lineRule="auto"/>
        <w:ind w:left="0" w:right="0" w:firstLine="0"/>
        <w:rPr>
          <w:sz w:val="22"/>
          <w:szCs w:val="22"/>
        </w:rPr>
      </w:pPr>
    </w:p>
    <w:p w:rsidR="00A77B3E" w:rsidRPr="00FF458F" w:rsidRDefault="00E274F1" w:rsidP="00FF458F">
      <w:pPr>
        <w:spacing w:before="0" w:line="240" w:lineRule="auto"/>
        <w:ind w:left="0" w:right="0" w:firstLine="0"/>
        <w:rPr>
          <w:b/>
          <w:bCs/>
          <w:sz w:val="22"/>
          <w:szCs w:val="22"/>
        </w:rPr>
      </w:pPr>
      <w:r>
        <w:rPr>
          <w:b/>
          <w:bCs/>
          <w:sz w:val="22"/>
          <w:szCs w:val="22"/>
        </w:rPr>
        <w:t>Logical consistency of Location Data and Relative Position</w:t>
      </w:r>
    </w:p>
    <w:p w:rsidR="00A77B3E" w:rsidRDefault="00E274F1" w:rsidP="00FF458F">
      <w:pPr>
        <w:spacing w:before="0" w:line="240" w:lineRule="auto"/>
        <w:ind w:left="0" w:right="0" w:firstLine="0"/>
        <w:rPr>
          <w:sz w:val="22"/>
          <w:szCs w:val="22"/>
        </w:rPr>
      </w:pPr>
      <w:r>
        <w:rPr>
          <w:sz w:val="22"/>
          <w:szCs w:val="22"/>
        </w:rPr>
        <w:t xml:space="preserve">Given </w:t>
      </w:r>
      <w:r>
        <w:rPr>
          <w:i/>
          <w:iCs/>
          <w:sz w:val="22"/>
          <w:szCs w:val="22"/>
        </w:rPr>
        <w:t>sa1</w:t>
      </w:r>
      <w:proofErr w:type="gramStart"/>
      <w:r>
        <w:rPr>
          <w:i/>
          <w:iCs/>
          <w:sz w:val="22"/>
          <w:szCs w:val="22"/>
        </w:rPr>
        <w:t>:SequenceAnnotation</w:t>
      </w:r>
      <w:proofErr w:type="gramEnd"/>
      <w:r>
        <w:rPr>
          <w:sz w:val="22"/>
          <w:szCs w:val="22"/>
        </w:rPr>
        <w:t xml:space="preserve"> and </w:t>
      </w:r>
      <w:r>
        <w:rPr>
          <w:i/>
          <w:iCs/>
          <w:sz w:val="22"/>
          <w:szCs w:val="22"/>
        </w:rPr>
        <w:t>sa2:SequenceAnnotation</w:t>
      </w:r>
      <w:r>
        <w:rPr>
          <w:sz w:val="22"/>
          <w:szCs w:val="22"/>
        </w:rPr>
        <w:t xml:space="preserve">, where </w:t>
      </w:r>
      <w:r>
        <w:rPr>
          <w:i/>
          <w:iCs/>
          <w:sz w:val="22"/>
          <w:szCs w:val="22"/>
        </w:rPr>
        <w:t>sa1</w:t>
      </w:r>
      <w:r>
        <w:rPr>
          <w:sz w:val="22"/>
          <w:szCs w:val="22"/>
        </w:rPr>
        <w:t xml:space="preserve"> </w:t>
      </w:r>
      <w:r>
        <w:rPr>
          <w:i/>
          <w:iCs/>
          <w:sz w:val="22"/>
          <w:szCs w:val="22"/>
        </w:rPr>
        <w:t xml:space="preserve">precedes sa2, </w:t>
      </w:r>
      <w:r>
        <w:rPr>
          <w:sz w:val="22"/>
          <w:szCs w:val="22"/>
        </w:rPr>
        <w:t>they are logically consistent if:</w:t>
      </w:r>
    </w:p>
    <w:p w:rsidR="00A77B3E" w:rsidRDefault="00E274F1">
      <w:pPr>
        <w:spacing w:before="0" w:after="0" w:line="240" w:lineRule="auto"/>
        <w:ind w:left="0" w:right="0" w:firstLine="0"/>
        <w:rPr>
          <w:sz w:val="22"/>
          <w:szCs w:val="22"/>
        </w:rPr>
      </w:pPr>
      <w:proofErr w:type="gramStart"/>
      <w:r>
        <w:rPr>
          <w:sz w:val="22"/>
          <w:szCs w:val="22"/>
        </w:rPr>
        <w:t>absent</w:t>
      </w:r>
      <w:proofErr w:type="gramEnd"/>
      <w:r>
        <w:rPr>
          <w:sz w:val="22"/>
          <w:szCs w:val="22"/>
        </w:rPr>
        <w:t xml:space="preserve"> data: </w:t>
      </w:r>
      <w:r>
        <w:rPr>
          <w:i/>
          <w:iCs/>
          <w:sz w:val="22"/>
          <w:szCs w:val="22"/>
        </w:rPr>
        <w:t>sa1.bioEnd</w:t>
      </w:r>
      <w:r>
        <w:rPr>
          <w:sz w:val="22"/>
          <w:szCs w:val="22"/>
        </w:rPr>
        <w:t xml:space="preserve"> or </w:t>
      </w:r>
      <w:r>
        <w:rPr>
          <w:i/>
          <w:iCs/>
          <w:sz w:val="22"/>
          <w:szCs w:val="22"/>
        </w:rPr>
        <w:t>sa2.bioStart</w:t>
      </w:r>
      <w:r>
        <w:rPr>
          <w:sz w:val="22"/>
          <w:szCs w:val="22"/>
        </w:rPr>
        <w:t xml:space="preserve"> are not provided; or</w:t>
      </w:r>
    </w:p>
    <w:p w:rsidR="00A77B3E" w:rsidRDefault="00E274F1">
      <w:pPr>
        <w:spacing w:before="0" w:after="0" w:line="240" w:lineRule="auto"/>
        <w:ind w:left="0" w:right="0" w:firstLine="0"/>
        <w:rPr>
          <w:sz w:val="22"/>
          <w:szCs w:val="22"/>
        </w:rPr>
      </w:pPr>
      <w:proofErr w:type="gramStart"/>
      <w:r>
        <w:rPr>
          <w:sz w:val="22"/>
          <w:szCs w:val="22"/>
        </w:rPr>
        <w:t>consistent</w:t>
      </w:r>
      <w:proofErr w:type="gramEnd"/>
      <w:r>
        <w:rPr>
          <w:sz w:val="22"/>
          <w:szCs w:val="22"/>
        </w:rPr>
        <w:t xml:space="preserve"> data: both </w:t>
      </w:r>
      <w:r>
        <w:rPr>
          <w:i/>
          <w:iCs/>
          <w:sz w:val="22"/>
          <w:szCs w:val="22"/>
        </w:rPr>
        <w:t>sa1.bioEnd</w:t>
      </w:r>
      <w:r>
        <w:rPr>
          <w:sz w:val="22"/>
          <w:szCs w:val="22"/>
        </w:rPr>
        <w:t xml:space="preserve"> and </w:t>
      </w:r>
      <w:r>
        <w:rPr>
          <w:i/>
          <w:iCs/>
          <w:sz w:val="22"/>
          <w:szCs w:val="22"/>
        </w:rPr>
        <w:t>sa2.bioStart</w:t>
      </w:r>
      <w:r>
        <w:rPr>
          <w:sz w:val="22"/>
          <w:szCs w:val="22"/>
        </w:rPr>
        <w:t xml:space="preserve"> are provided and </w:t>
      </w:r>
      <w:r>
        <w:rPr>
          <w:i/>
          <w:iCs/>
          <w:sz w:val="22"/>
          <w:szCs w:val="22"/>
        </w:rPr>
        <w:t>sa1.bioEnd</w:t>
      </w:r>
      <w:r>
        <w:rPr>
          <w:sz w:val="22"/>
          <w:szCs w:val="22"/>
        </w:rPr>
        <w:t xml:space="preserve"> is strictly </w:t>
      </w:r>
      <w:del w:id="384" w:author="Michal Galdzicki" w:date="2012-01-12T07:53:00Z">
        <w:r w:rsidDel="00160E94">
          <w:rPr>
            <w:sz w:val="22"/>
            <w:szCs w:val="22"/>
          </w:rPr>
          <w:delText xml:space="preserve">less </w:delText>
        </w:r>
      </w:del>
      <w:ins w:id="385" w:author="Michal Galdzicki" w:date="2012-01-12T07:53:00Z">
        <w:r w:rsidR="00160E94">
          <w:rPr>
            <w:sz w:val="22"/>
            <w:szCs w:val="22"/>
          </w:rPr>
          <w:t xml:space="preserve">greater </w:t>
        </w:r>
      </w:ins>
      <w:r>
        <w:rPr>
          <w:sz w:val="22"/>
          <w:szCs w:val="22"/>
        </w:rPr>
        <w:t xml:space="preserve">than </w:t>
      </w:r>
      <w:r>
        <w:rPr>
          <w:i/>
          <w:iCs/>
          <w:sz w:val="22"/>
          <w:szCs w:val="22"/>
        </w:rPr>
        <w:t>sa2.bioStart</w:t>
      </w:r>
    </w:p>
    <w:p w:rsidR="00A77B3E" w:rsidRDefault="00A77B3E">
      <w:pPr>
        <w:spacing w:before="0" w:after="0" w:line="240" w:lineRule="auto"/>
        <w:ind w:left="0" w:right="0" w:firstLine="0"/>
        <w:rPr>
          <w:sz w:val="22"/>
          <w:szCs w:val="22"/>
        </w:rPr>
      </w:pPr>
    </w:p>
    <w:p w:rsidR="00A77B3E" w:rsidRDefault="00E274F1" w:rsidP="00FF458F">
      <w:pPr>
        <w:spacing w:before="0" w:line="240" w:lineRule="auto"/>
        <w:ind w:left="0" w:right="0" w:firstLine="0"/>
        <w:rPr>
          <w:b/>
          <w:bCs/>
          <w:sz w:val="22"/>
          <w:szCs w:val="22"/>
        </w:rPr>
      </w:pPr>
      <w:r>
        <w:rPr>
          <w:b/>
          <w:bCs/>
          <w:sz w:val="22"/>
          <w:szCs w:val="22"/>
        </w:rPr>
        <w:t xml:space="preserve">Logical consistency of the </w:t>
      </w:r>
      <w:proofErr w:type="spellStart"/>
      <w:r>
        <w:rPr>
          <w:b/>
          <w:bCs/>
          <w:i/>
          <w:iCs/>
          <w:sz w:val="22"/>
          <w:szCs w:val="22"/>
        </w:rPr>
        <w:t>subComponent’s</w:t>
      </w:r>
      <w:proofErr w:type="spellEnd"/>
      <w:r>
        <w:rPr>
          <w:b/>
          <w:bCs/>
          <w:i/>
          <w:iCs/>
          <w:sz w:val="22"/>
          <w:szCs w:val="22"/>
        </w:rPr>
        <w:t xml:space="preserve"> </w:t>
      </w:r>
      <w:proofErr w:type="spellStart"/>
      <w:r>
        <w:rPr>
          <w:b/>
          <w:bCs/>
          <w:i/>
          <w:iCs/>
          <w:sz w:val="22"/>
          <w:szCs w:val="22"/>
        </w:rPr>
        <w:t>DnaSequence</w:t>
      </w:r>
      <w:proofErr w:type="spellEnd"/>
      <w:r>
        <w:rPr>
          <w:b/>
          <w:bCs/>
          <w:i/>
          <w:iCs/>
          <w:sz w:val="22"/>
          <w:szCs w:val="22"/>
        </w:rPr>
        <w:t xml:space="preserve"> </w:t>
      </w:r>
      <w:r>
        <w:rPr>
          <w:b/>
          <w:bCs/>
          <w:sz w:val="22"/>
          <w:szCs w:val="22"/>
        </w:rPr>
        <w:t>value</w:t>
      </w:r>
    </w:p>
    <w:p w:rsidR="00A77B3E" w:rsidRDefault="00E274F1">
      <w:pPr>
        <w:spacing w:before="0" w:after="0" w:line="240" w:lineRule="auto"/>
        <w:ind w:left="0" w:right="0" w:firstLine="0"/>
        <w:rPr>
          <w:sz w:val="22"/>
          <w:szCs w:val="22"/>
        </w:rPr>
      </w:pPr>
      <w:r>
        <w:rPr>
          <w:sz w:val="22"/>
          <w:szCs w:val="22"/>
        </w:rPr>
        <w:t xml:space="preserve">If present, the </w:t>
      </w:r>
      <w:proofErr w:type="spellStart"/>
      <w:r>
        <w:rPr>
          <w:i/>
          <w:iCs/>
          <w:sz w:val="22"/>
          <w:szCs w:val="22"/>
        </w:rPr>
        <w:t>DnaSequence</w:t>
      </w:r>
      <w:proofErr w:type="spellEnd"/>
      <w:r>
        <w:rPr>
          <w:i/>
          <w:iCs/>
          <w:sz w:val="22"/>
          <w:szCs w:val="22"/>
        </w:rPr>
        <w:t xml:space="preserve"> </w:t>
      </w:r>
      <w:r>
        <w:rPr>
          <w:sz w:val="22"/>
          <w:szCs w:val="22"/>
        </w:rPr>
        <w:t xml:space="preserve">value of the </w:t>
      </w:r>
      <w:proofErr w:type="spellStart"/>
      <w:r>
        <w:rPr>
          <w:sz w:val="22"/>
          <w:szCs w:val="22"/>
        </w:rPr>
        <w:t>DnaComponent</w:t>
      </w:r>
      <w:proofErr w:type="spellEnd"/>
      <w:r>
        <w:rPr>
          <w:sz w:val="22"/>
          <w:szCs w:val="22"/>
        </w:rPr>
        <w:t xml:space="preserve"> referenced by </w:t>
      </w:r>
      <w:proofErr w:type="spellStart"/>
      <w:r>
        <w:rPr>
          <w:i/>
          <w:iCs/>
          <w:sz w:val="22"/>
          <w:szCs w:val="22"/>
        </w:rPr>
        <w:t>subComponent</w:t>
      </w:r>
      <w:proofErr w:type="spellEnd"/>
      <w:r>
        <w:rPr>
          <w:sz w:val="22"/>
          <w:szCs w:val="22"/>
        </w:rPr>
        <w:t xml:space="preserve"> in a </w:t>
      </w:r>
      <w:proofErr w:type="spellStart"/>
      <w:r>
        <w:rPr>
          <w:i/>
          <w:iCs/>
          <w:sz w:val="22"/>
          <w:szCs w:val="22"/>
        </w:rPr>
        <w:t>SequenceAnnotation</w:t>
      </w:r>
      <w:proofErr w:type="spellEnd"/>
      <w:r>
        <w:rPr>
          <w:i/>
          <w:iCs/>
          <w:sz w:val="22"/>
          <w:szCs w:val="22"/>
        </w:rPr>
        <w:t xml:space="preserve"> </w:t>
      </w:r>
      <w:r>
        <w:rPr>
          <w:sz w:val="22"/>
          <w:szCs w:val="22"/>
        </w:rPr>
        <w:t xml:space="preserve">with Location Data MUST </w:t>
      </w:r>
      <w:proofErr w:type="gramStart"/>
      <w:r>
        <w:rPr>
          <w:sz w:val="22"/>
          <w:szCs w:val="22"/>
        </w:rPr>
        <w:t>be</w:t>
      </w:r>
      <w:proofErr w:type="gramEnd"/>
      <w:r>
        <w:rPr>
          <w:sz w:val="22"/>
          <w:szCs w:val="22"/>
        </w:rPr>
        <w:t xml:space="preserve"> the exact sequence found in the interval specified by the Location Data.</w:t>
      </w:r>
    </w:p>
    <w:p w:rsidR="00FF458F" w:rsidRDefault="00FF458F">
      <w:pPr>
        <w:spacing w:before="0" w:after="0" w:line="240" w:lineRule="auto"/>
        <w:ind w:left="0" w:right="0" w:firstLine="0"/>
        <w:rPr>
          <w:b/>
          <w:bCs/>
          <w:sz w:val="24"/>
          <w:szCs w:val="24"/>
        </w:rPr>
      </w:pPr>
      <w:bookmarkStart w:id="386" w:name="_Toc305145370"/>
    </w:p>
    <w:p w:rsidR="00A77B3E" w:rsidRDefault="00E274F1">
      <w:pPr>
        <w:pStyle w:val="Heading3"/>
        <w:spacing w:before="0" w:line="240" w:lineRule="auto"/>
      </w:pPr>
      <w:bookmarkStart w:id="387" w:name="_Toc314326083"/>
      <w:r>
        <w:t>8.5.4 Collection:</w:t>
      </w:r>
      <w:bookmarkEnd w:id="386"/>
      <w:bookmarkEnd w:id="387"/>
    </w:p>
    <w:p w:rsidR="00A77B3E" w:rsidRDefault="008230EF">
      <w:pPr>
        <w:spacing w:before="0" w:after="0" w:line="240" w:lineRule="auto"/>
        <w:ind w:left="0" w:right="0" w:firstLine="0"/>
        <w:rPr>
          <w:b/>
          <w:bCs/>
          <w:sz w:val="22"/>
          <w:szCs w:val="22"/>
        </w:rPr>
      </w:pPr>
      <w:r>
        <w:rPr>
          <w:sz w:val="22"/>
          <w:szCs w:val="22"/>
        </w:rPr>
        <w:t>Instances</w:t>
      </w:r>
      <w:r w:rsidR="00E274F1">
        <w:rPr>
          <w:sz w:val="22"/>
          <w:szCs w:val="22"/>
        </w:rPr>
        <w:t xml:space="preserve"> representing a Collection MUST be instances of the class </w:t>
      </w:r>
      <w:proofErr w:type="spellStart"/>
      <w:r w:rsidR="00E274F1">
        <w:rPr>
          <w:i/>
          <w:iCs/>
          <w:sz w:val="22"/>
          <w:szCs w:val="22"/>
        </w:rPr>
        <w:t>sbol</w:t>
      </w:r>
      <w:proofErr w:type="gramStart"/>
      <w:r w:rsidR="00E274F1">
        <w:rPr>
          <w:i/>
          <w:iCs/>
          <w:sz w:val="22"/>
          <w:szCs w:val="22"/>
        </w:rPr>
        <w:t>:Collection</w:t>
      </w:r>
      <w:proofErr w:type="spellEnd"/>
      <w:proofErr w:type="gramEnd"/>
      <w:r w:rsidR="00E274F1">
        <w:rPr>
          <w:sz w:val="22"/>
          <w:szCs w:val="22"/>
        </w:rPr>
        <w:t xml:space="preserve">, defined as: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r>
              <w:rPr>
                <w:i/>
                <w:iCs/>
                <w:sz w:val="22"/>
                <w:szCs w:val="22"/>
              </w:rPr>
              <w:t>Collection</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Individual instances of the </w:t>
            </w:r>
            <w:r>
              <w:rPr>
                <w:i/>
                <w:iCs/>
                <w:sz w:val="22"/>
                <w:szCs w:val="22"/>
              </w:rPr>
              <w:t xml:space="preserve">Collection </w:t>
            </w:r>
            <w:r>
              <w:rPr>
                <w:sz w:val="22"/>
                <w:szCs w:val="22"/>
              </w:rPr>
              <w:t xml:space="preserve">class represent an organizational container which helps users and developers conceptualize a set of </w:t>
            </w:r>
            <w:proofErr w:type="spellStart"/>
            <w:r>
              <w:rPr>
                <w:i/>
                <w:iCs/>
                <w:sz w:val="22"/>
                <w:szCs w:val="22"/>
              </w:rPr>
              <w:t>DnaComponents</w:t>
            </w:r>
            <w:proofErr w:type="spellEnd"/>
            <w:r>
              <w:rPr>
                <w:i/>
                <w:iCs/>
                <w:sz w:val="22"/>
                <w:szCs w:val="22"/>
              </w:rPr>
              <w:t xml:space="preserve"> </w:t>
            </w:r>
            <w:r>
              <w:rPr>
                <w:sz w:val="22"/>
                <w:szCs w:val="22"/>
              </w:rPr>
              <w:t xml:space="preserve">as a group. Any combination of these instances CAN be added to a </w:t>
            </w:r>
            <w:r>
              <w:rPr>
                <w:i/>
                <w:iCs/>
                <w:sz w:val="22"/>
                <w:szCs w:val="22"/>
              </w:rPr>
              <w:t xml:space="preserve">Collection </w:t>
            </w:r>
            <w:r w:rsidR="000331DE">
              <w:rPr>
                <w:sz w:val="22"/>
                <w:szCs w:val="22"/>
              </w:rPr>
              <w:t>instance</w:t>
            </w:r>
            <w:r>
              <w:rPr>
                <w:sz w:val="22"/>
                <w:szCs w:val="22"/>
              </w:rPr>
              <w:t xml:space="preserve">, annotated with a </w:t>
            </w:r>
            <w:proofErr w:type="spellStart"/>
            <w:r>
              <w:rPr>
                <w:i/>
                <w:iCs/>
                <w:sz w:val="22"/>
                <w:szCs w:val="22"/>
              </w:rPr>
              <w:t>displayID</w:t>
            </w:r>
            <w:proofErr w:type="spellEnd"/>
            <w:r>
              <w:rPr>
                <w:sz w:val="22"/>
                <w:szCs w:val="22"/>
              </w:rPr>
              <w:t xml:space="preserve">, </w:t>
            </w:r>
            <w:r>
              <w:rPr>
                <w:i/>
                <w:iCs/>
                <w:sz w:val="22"/>
                <w:szCs w:val="22"/>
              </w:rPr>
              <w:t>name</w:t>
            </w:r>
            <w:r>
              <w:rPr>
                <w:sz w:val="22"/>
                <w:szCs w:val="22"/>
              </w:rPr>
              <w:t xml:space="preserve">, and </w:t>
            </w:r>
            <w:r>
              <w:rPr>
                <w:i/>
                <w:iCs/>
                <w:sz w:val="22"/>
                <w:szCs w:val="22"/>
              </w:rPr>
              <w:t xml:space="preserve">description </w:t>
            </w:r>
            <w:r>
              <w:rPr>
                <w:sz w:val="22"/>
                <w:szCs w:val="22"/>
              </w:rPr>
              <w:t xml:space="preserve">and be published or exchanged directly.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For example, a set of restriction enzyme recognition sites, such as the components commonly used for BBF RFC 10 </w:t>
            </w:r>
            <w:proofErr w:type="spellStart"/>
            <w:r>
              <w:rPr>
                <w:sz w:val="22"/>
                <w:szCs w:val="22"/>
              </w:rPr>
              <w:t>BioBricks</w:t>
            </w:r>
            <w:proofErr w:type="spellEnd"/>
            <w:r>
              <w:rPr>
                <w:sz w:val="22"/>
                <w:szCs w:val="22"/>
              </w:rPr>
              <w:t xml:space="preserve">™, could be placed into a single </w:t>
            </w:r>
            <w:r>
              <w:rPr>
                <w:i/>
                <w:iCs/>
                <w:sz w:val="22"/>
                <w:szCs w:val="22"/>
              </w:rPr>
              <w:t>Collection</w:t>
            </w:r>
            <w:r>
              <w:rPr>
                <w:sz w:val="22"/>
                <w:szCs w:val="22"/>
              </w:rPr>
              <w:t xml:space="preserve">. A </w:t>
            </w:r>
            <w:r>
              <w:rPr>
                <w:i/>
                <w:iCs/>
                <w:sz w:val="22"/>
                <w:szCs w:val="22"/>
              </w:rPr>
              <w:t xml:space="preserve">Collection </w:t>
            </w:r>
            <w:r>
              <w:rPr>
                <w:sz w:val="22"/>
                <w:szCs w:val="22"/>
              </w:rPr>
              <w:t>might contain DNA components used in a specific project, lab, or custom grouping specified by the user.</w:t>
            </w:r>
          </w:p>
          <w:p w:rsidR="00A77B3E" w:rsidRDefault="00A77B3E">
            <w:pPr>
              <w:spacing w:before="0" w:after="0" w:line="240" w:lineRule="auto"/>
              <w:ind w:left="0" w:right="0" w:firstLine="0"/>
              <w:rPr>
                <w:sz w:val="22"/>
                <w:szCs w:val="22"/>
              </w:rPr>
            </w:pPr>
          </w:p>
          <w:p w:rsidR="00A77B3E" w:rsidRDefault="00E274F1" w:rsidP="000331DE">
            <w:pPr>
              <w:spacing w:before="0" w:after="0" w:line="240" w:lineRule="auto"/>
              <w:ind w:left="0" w:right="0" w:firstLine="0"/>
              <w:rPr>
                <w:sz w:val="22"/>
                <w:szCs w:val="22"/>
              </w:rPr>
            </w:pPr>
            <w:r>
              <w:rPr>
                <w:sz w:val="22"/>
                <w:szCs w:val="22"/>
              </w:rPr>
              <w:t xml:space="preserve">Arbitrary groupings and new </w:t>
            </w:r>
            <w:r>
              <w:rPr>
                <w:i/>
                <w:iCs/>
                <w:sz w:val="22"/>
                <w:szCs w:val="22"/>
              </w:rPr>
              <w:t xml:space="preserve">Collection </w:t>
            </w:r>
            <w:r w:rsidR="000331DE">
              <w:rPr>
                <w:sz w:val="22"/>
                <w:szCs w:val="22"/>
              </w:rPr>
              <w:t>instances</w:t>
            </w:r>
            <w:r>
              <w:rPr>
                <w:sz w:val="22"/>
                <w:szCs w:val="22"/>
              </w:rPr>
              <w:t xml:space="preserve"> SHOULD NOT be created and named when the groupings are not defined, but also Collections SHOULD NOT </w:t>
            </w:r>
            <w:proofErr w:type="gramStart"/>
            <w:r>
              <w:rPr>
                <w:sz w:val="22"/>
                <w:szCs w:val="22"/>
              </w:rPr>
              <w:t>be</w:t>
            </w:r>
            <w:proofErr w:type="gramEnd"/>
            <w:r>
              <w:rPr>
                <w:sz w:val="22"/>
                <w:szCs w:val="22"/>
              </w:rPr>
              <w:t xml:space="preserve"> created whenever an arbitrary set is possible.  Instances should only be used to represent a grouping that is useful to a user.</w:t>
            </w:r>
          </w:p>
        </w:tc>
      </w:tr>
    </w:tbl>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 </w:t>
      </w:r>
      <w:r w:rsidRPr="008230EF">
        <w:rPr>
          <w:i/>
          <w:sz w:val="22"/>
          <w:szCs w:val="22"/>
        </w:rPr>
        <w:t>Collection</w:t>
      </w:r>
      <w:r>
        <w:rPr>
          <w:sz w:val="22"/>
          <w:szCs w:val="22"/>
        </w:rPr>
        <w:t xml:space="preserve"> </w:t>
      </w:r>
      <w:r w:rsidR="008230EF">
        <w:rPr>
          <w:sz w:val="22"/>
          <w:szCs w:val="22"/>
        </w:rPr>
        <w:t>instance</w:t>
      </w:r>
      <w:r>
        <w:rPr>
          <w:sz w:val="22"/>
          <w:szCs w:val="22"/>
        </w:rPr>
        <w:t xml:space="preserve"> MUST have the following REQUIRED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uri</w:t>
            </w:r>
            <w:proofErr w:type="spellEnd"/>
            <w:r>
              <w:rPr>
                <w:sz w:val="22"/>
                <w:szCs w:val="22"/>
              </w:rPr>
              <w:t>: (required)</w:t>
            </w:r>
          </w:p>
          <w:p w:rsidR="00A77B3E" w:rsidRDefault="00E274F1">
            <w:pPr>
              <w:spacing w:before="0" w:after="0" w:line="240" w:lineRule="auto"/>
              <w:ind w:left="0" w:right="0" w:firstLine="0"/>
              <w:rPr>
                <w:rFonts w:ascii="Arial" w:eastAsia="Arial" w:hAnsi="Arial" w:cs="Arial"/>
                <w:color w:val="222222"/>
                <w:sz w:val="22"/>
                <w:szCs w:val="22"/>
              </w:rPr>
            </w:pPr>
            <w:r>
              <w:rPr>
                <w:rFonts w:ascii="Arial" w:eastAsia="Arial" w:hAnsi="Arial" w:cs="Arial"/>
                <w:color w:val="222222"/>
                <w:sz w:val="22"/>
                <w:szCs w:val="22"/>
              </w:rPr>
              <w:t xml:space="preserve">One and only one field of type </w:t>
            </w:r>
            <w:r>
              <w:rPr>
                <w:sz w:val="22"/>
                <w:szCs w:val="22"/>
              </w:rPr>
              <w:t>URI (IETF RFC 2396).</w:t>
            </w:r>
            <w:r>
              <w:rPr>
                <w:rFonts w:ascii="Arial" w:eastAsia="Arial" w:hAnsi="Arial" w:cs="Arial"/>
                <w:color w:val="222222"/>
                <w:sz w:val="22"/>
                <w:szCs w:val="22"/>
              </w:rPr>
              <w:t xml:space="preserve"> This property uniquely identifies the instance, and is intended to be used whenever a reference to the instance is needed.</w:t>
            </w:r>
          </w:p>
          <w:p w:rsidR="00A77B3E" w:rsidRDefault="00E274F1">
            <w:pPr>
              <w:spacing w:before="0" w:after="0" w:line="240" w:lineRule="auto"/>
              <w:ind w:left="0" w:right="0" w:firstLine="0"/>
              <w:rPr>
                <w:sz w:val="22"/>
                <w:szCs w:val="22"/>
              </w:rPr>
            </w:pPr>
            <w:r>
              <w:rPr>
                <w:sz w:val="22"/>
                <w:szCs w:val="22"/>
              </w:rPr>
              <w:t xml:space="preserve">see also </w:t>
            </w:r>
            <w:proofErr w:type="spellStart"/>
            <w:r>
              <w:rPr>
                <w:i/>
                <w:iCs/>
                <w:sz w:val="22"/>
                <w:szCs w:val="22"/>
              </w:rPr>
              <w:t>DnaComponent.uri</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displayId</w:t>
            </w:r>
            <w:proofErr w:type="spellEnd"/>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sz w:val="22"/>
                <w:szCs w:val="22"/>
              </w:rPr>
              <w:t>xsd</w:t>
            </w:r>
            <w:proofErr w:type="gramStart"/>
            <w:r>
              <w:rPr>
                <w:sz w:val="22"/>
                <w:szCs w:val="22"/>
              </w:rPr>
              <w:t>:string</w:t>
            </w:r>
            <w:proofErr w:type="spellEnd"/>
            <w:proofErr w:type="gramEnd"/>
            <w:r>
              <w:rPr>
                <w:sz w:val="22"/>
                <w:szCs w:val="22"/>
              </w:rPr>
              <w:t xml:space="preserve"> starting with a letter or underscore followed by only alphanumeric and underscore characters. The </w:t>
            </w:r>
            <w:proofErr w:type="spellStart"/>
            <w:r>
              <w:rPr>
                <w:sz w:val="22"/>
                <w:szCs w:val="22"/>
              </w:rPr>
              <w:t>displayID</w:t>
            </w:r>
            <w:proofErr w:type="spellEnd"/>
            <w:r>
              <w:rPr>
                <w:sz w:val="22"/>
                <w:szCs w:val="22"/>
              </w:rPr>
              <w:t xml:space="preserve"> is a human-readable identifier for display to users. For example, users could use this identifier in combination with the namespace of the source as an unambiguous reference to the DNA construct.</w:t>
            </w:r>
          </w:p>
        </w:tc>
      </w:tr>
    </w:tbl>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r>
        <w:rPr>
          <w:i/>
          <w:iCs/>
          <w:sz w:val="22"/>
          <w:szCs w:val="22"/>
        </w:rPr>
        <w:t xml:space="preserve">Collection </w:t>
      </w:r>
      <w:r w:rsidR="008230EF">
        <w:rPr>
          <w:sz w:val="22"/>
          <w:szCs w:val="22"/>
        </w:rPr>
        <w:t>instance</w:t>
      </w:r>
      <w:r>
        <w:rPr>
          <w:sz w:val="22"/>
          <w:szCs w:val="22"/>
        </w:rPr>
        <w:t xml:space="preserve"> CAN have the following OPTIONAL object and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components</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more instances of type </w:t>
            </w:r>
            <w:proofErr w:type="spellStart"/>
            <w:r>
              <w:rPr>
                <w:i/>
                <w:iCs/>
                <w:sz w:val="22"/>
                <w:szCs w:val="22"/>
              </w:rPr>
              <w:t>DnaComponent</w:t>
            </w:r>
            <w:proofErr w:type="spellEnd"/>
            <w:r>
              <w:rPr>
                <w:i/>
                <w:iCs/>
                <w:sz w:val="22"/>
                <w:szCs w:val="22"/>
              </w:rPr>
              <w:t xml:space="preserve"> </w:t>
            </w:r>
            <w:r>
              <w:rPr>
                <w:sz w:val="22"/>
                <w:szCs w:val="22"/>
              </w:rPr>
              <w:t xml:space="preserve">which are members of this </w:t>
            </w:r>
            <w:r>
              <w:rPr>
                <w:i/>
                <w:iCs/>
                <w:sz w:val="22"/>
                <w:szCs w:val="22"/>
              </w:rPr>
              <w:t xml:space="preserve">Collection </w:t>
            </w:r>
            <w:r>
              <w:rPr>
                <w:sz w:val="22"/>
                <w:szCs w:val="22"/>
              </w:rPr>
              <w:t xml:space="preserve">and represent DNA segments for engineering biological systems. For example, standard biological parts, </w:t>
            </w:r>
            <w:proofErr w:type="spellStart"/>
            <w:r>
              <w:rPr>
                <w:sz w:val="22"/>
                <w:szCs w:val="22"/>
              </w:rPr>
              <w:t>BioBricks</w:t>
            </w:r>
            <w:proofErr w:type="spellEnd"/>
            <w:r>
              <w:rPr>
                <w:sz w:val="22"/>
                <w:szCs w:val="22"/>
              </w:rPr>
              <w:t xml:space="preserve">, </w:t>
            </w:r>
            <w:proofErr w:type="spellStart"/>
            <w:r>
              <w:rPr>
                <w:sz w:val="22"/>
                <w:szCs w:val="22"/>
              </w:rPr>
              <w:t>pBAD</w:t>
            </w:r>
            <w:proofErr w:type="spellEnd"/>
            <w:r>
              <w:rPr>
                <w:sz w:val="22"/>
                <w:szCs w:val="22"/>
              </w:rPr>
              <w:t xml:space="preserve">, B0015, </w:t>
            </w:r>
            <w:proofErr w:type="spellStart"/>
            <w:r>
              <w:rPr>
                <w:sz w:val="22"/>
                <w:szCs w:val="22"/>
              </w:rPr>
              <w:t>BioBrick</w:t>
            </w:r>
            <w:proofErr w:type="spellEnd"/>
            <w:r>
              <w:rPr>
                <w:sz w:val="22"/>
                <w:szCs w:val="22"/>
              </w:rPr>
              <w:t xml:space="preserve"> Scar, Insertion Element, or any other DNA segment of interest as a building block of biological systems.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:string</w:t>
            </w:r>
            <w:proofErr w:type="spellEnd"/>
            <w:proofErr w:type="gramEnd"/>
            <w:r>
              <w:rPr>
                <w:sz w:val="22"/>
                <w:szCs w:val="22"/>
              </w:rPr>
              <w:t xml:space="preserve">. The common name of the Collection is the most recognizable identifier used to refer to this </w:t>
            </w:r>
            <w:r>
              <w:rPr>
                <w:i/>
                <w:iCs/>
                <w:sz w:val="22"/>
                <w:szCs w:val="22"/>
              </w:rPr>
              <w:t>Collection</w:t>
            </w:r>
            <w:r>
              <w:rPr>
                <w:sz w:val="22"/>
                <w:szCs w:val="22"/>
              </w:rPr>
              <w:t xml:space="preserve">. It SHOULD confer what is contained in the </w:t>
            </w:r>
            <w:r>
              <w:rPr>
                <w:i/>
                <w:iCs/>
                <w:sz w:val="22"/>
                <w:szCs w:val="22"/>
              </w:rPr>
              <w:t>Collection</w:t>
            </w:r>
            <w:r>
              <w:rPr>
                <w:sz w:val="22"/>
                <w:szCs w:val="22"/>
              </w:rPr>
              <w:t>. It is often ambiguous (</w:t>
            </w:r>
            <w:proofErr w:type="spellStart"/>
            <w:r>
              <w:rPr>
                <w:sz w:val="22"/>
                <w:szCs w:val="22"/>
              </w:rPr>
              <w:t>eg</w:t>
            </w:r>
            <w:proofErr w:type="spellEnd"/>
            <w:r>
              <w:rPr>
                <w:sz w:val="22"/>
                <w:szCs w:val="22"/>
              </w:rPr>
              <w:t xml:space="preserve">. Mike's Arabidopsis Project A; Parts from Sleight, et al. (2010) </w:t>
            </w:r>
            <w:proofErr w:type="spellStart"/>
            <w:r>
              <w:rPr>
                <w:sz w:val="22"/>
                <w:szCs w:val="22"/>
              </w:rPr>
              <w:t>J.Bioeng</w:t>
            </w:r>
            <w:proofErr w:type="spellEnd"/>
            <w:r>
              <w:rPr>
                <w:sz w:val="22"/>
                <w:szCs w:val="22"/>
              </w:rPr>
              <w:t>; BBF RFC 10 DNA Components; My Bookmarked Parts).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Descriptions are a free-text field, therefore they SHOULD contain human-readable text describing the </w:t>
            </w:r>
            <w:r>
              <w:rPr>
                <w:i/>
                <w:iCs/>
                <w:sz w:val="22"/>
                <w:szCs w:val="22"/>
              </w:rPr>
              <w:t xml:space="preserve">Collection </w:t>
            </w:r>
            <w:r>
              <w:rPr>
                <w:sz w:val="22"/>
                <w:szCs w:val="22"/>
              </w:rPr>
              <w:t xml:space="preserve">for users to interpret what this </w:t>
            </w:r>
            <w:r>
              <w:rPr>
                <w:i/>
                <w:iCs/>
                <w:sz w:val="22"/>
                <w:szCs w:val="22"/>
              </w:rPr>
              <w:t>Collection ‘</w:t>
            </w:r>
            <w:r>
              <w:rPr>
                <w:sz w:val="22"/>
                <w:szCs w:val="22"/>
              </w:rPr>
              <w:t xml:space="preserve">is’. This text SHOULD focus on an informative statement about the reason for grouping the </w:t>
            </w:r>
            <w:r>
              <w:rPr>
                <w:i/>
                <w:iCs/>
                <w:sz w:val="22"/>
                <w:szCs w:val="22"/>
              </w:rPr>
              <w:t xml:space="preserve">Collection </w:t>
            </w:r>
            <w:r>
              <w:rPr>
                <w:sz w:val="22"/>
                <w:szCs w:val="22"/>
              </w:rPr>
              <w:t xml:space="preserve">members. The result should allow users to interpret the reason for inclusion of members in this </w:t>
            </w:r>
            <w:r>
              <w:rPr>
                <w:i/>
                <w:iCs/>
                <w:sz w:val="22"/>
                <w:szCs w:val="22"/>
              </w:rPr>
              <w:t>Collection</w:t>
            </w:r>
            <w:r>
              <w:rPr>
                <w:sz w:val="22"/>
                <w:szCs w:val="22"/>
              </w:rPr>
              <w:t xml:space="preserve"> (</w:t>
            </w:r>
            <w:proofErr w:type="spellStart"/>
            <w:r>
              <w:rPr>
                <w:sz w:val="22"/>
                <w:szCs w:val="22"/>
              </w:rPr>
              <w:t>eg</w:t>
            </w:r>
            <w:proofErr w:type="spellEnd"/>
            <w:r>
              <w:rPr>
                <w:sz w:val="22"/>
                <w:szCs w:val="22"/>
              </w:rPr>
              <w:t xml:space="preserve"> "Collecting parts which could be used to build honey production directly into mouse-ear cress"; "T9002 and I7101 variants from Sleight 2010, designs aim to improve stability over evolutionary time"; "Components useful when working with BBF RFC 10").</w:t>
            </w:r>
          </w:p>
        </w:tc>
      </w:tr>
    </w:tbl>
    <w:p w:rsidR="00A77B3E" w:rsidRDefault="00A77B3E">
      <w:pPr>
        <w:spacing w:before="0" w:after="0" w:line="240" w:lineRule="auto"/>
        <w:ind w:left="0" w:right="0" w:firstLine="0"/>
      </w:pPr>
    </w:p>
    <w:p w:rsidR="00A77B3E" w:rsidRDefault="00A77B3E">
      <w:pPr>
        <w:spacing w:before="0" w:after="0" w:line="240" w:lineRule="auto"/>
        <w:ind w:left="0" w:right="0" w:firstLine="0"/>
        <w:rPr>
          <w:b/>
          <w:bCs/>
        </w:rPr>
      </w:pPr>
    </w:p>
    <w:p w:rsidR="00A77B3E" w:rsidRDefault="00E274F1">
      <w:pPr>
        <w:pStyle w:val="Heading1"/>
        <w:pageBreakBefore/>
        <w:spacing w:before="0" w:line="240" w:lineRule="auto"/>
      </w:pPr>
      <w:bookmarkStart w:id="388" w:name="h.2suiw21j4er2"/>
      <w:bookmarkStart w:id="389" w:name="h.vdpbarbm6kg7"/>
      <w:bookmarkStart w:id="390" w:name="h.y6z3yr417ap7"/>
      <w:bookmarkStart w:id="391" w:name="_Toc305145371"/>
      <w:bookmarkStart w:id="392" w:name="_Toc314326084"/>
      <w:bookmarkEnd w:id="388"/>
      <w:bookmarkEnd w:id="389"/>
      <w:bookmarkEnd w:id="390"/>
      <w:r>
        <w:lastRenderedPageBreak/>
        <w:t>9. Examples</w:t>
      </w:r>
      <w:bookmarkEnd w:id="391"/>
      <w:bookmarkEnd w:id="392"/>
    </w:p>
    <w:p w:rsidR="00A77B3E" w:rsidRDefault="00E274F1" w:rsidP="00944EAE">
      <w:pPr>
        <w:spacing w:before="0" w:after="0" w:line="240" w:lineRule="auto"/>
        <w:ind w:left="0" w:firstLine="0"/>
        <w:rPr>
          <w:sz w:val="22"/>
          <w:szCs w:val="22"/>
        </w:rPr>
      </w:pPr>
      <w:r>
        <w:rPr>
          <w:sz w:val="22"/>
          <w:szCs w:val="22"/>
        </w:rPr>
        <w:t xml:space="preserve">Sharing information about a variety of </w:t>
      </w:r>
      <w:proofErr w:type="spellStart"/>
      <w:r>
        <w:rPr>
          <w:sz w:val="22"/>
          <w:szCs w:val="22"/>
        </w:rPr>
        <w:t>DnaComponents</w:t>
      </w:r>
      <w:proofErr w:type="spellEnd"/>
      <w:r>
        <w:rPr>
          <w:sz w:val="22"/>
          <w:szCs w:val="22"/>
        </w:rPr>
        <w:t xml:space="preserve"> using the SBOL allows unambiguous specification of their DNA sequence-based descriptions.  This section presents examples illustrative of different use cases as defined by </w:t>
      </w:r>
      <w:proofErr w:type="spellStart"/>
      <w:r>
        <w:rPr>
          <w:sz w:val="22"/>
          <w:szCs w:val="22"/>
        </w:rPr>
        <w:t>SBOL</w:t>
      </w:r>
      <w:proofErr w:type="gramStart"/>
      <w:r>
        <w:rPr>
          <w:sz w:val="22"/>
          <w:szCs w:val="22"/>
        </w:rPr>
        <w:t>:Core:model</w:t>
      </w:r>
      <w:proofErr w:type="spellEnd"/>
      <w:proofErr w:type="gramEnd"/>
      <w:r>
        <w:rPr>
          <w:sz w:val="22"/>
          <w:szCs w:val="22"/>
        </w:rPr>
        <w:t>.</w:t>
      </w:r>
    </w:p>
    <w:p w:rsidR="00A77B3E" w:rsidRDefault="00E274F1">
      <w:pPr>
        <w:pStyle w:val="Heading2"/>
        <w:spacing w:before="360" w:after="80" w:line="240" w:lineRule="auto"/>
      </w:pPr>
      <w:bookmarkStart w:id="393" w:name="h.onkh97rabbbm"/>
      <w:bookmarkStart w:id="394" w:name="_Toc305145372"/>
      <w:bookmarkStart w:id="395" w:name="_Toc314326085"/>
      <w:bookmarkEnd w:id="393"/>
      <w:r>
        <w:t xml:space="preserve">9.1 Annotated Composite </w:t>
      </w:r>
      <w:proofErr w:type="spellStart"/>
      <w:r>
        <w:rPr>
          <w:i/>
          <w:iCs/>
        </w:rPr>
        <w:t>DnaComponent</w:t>
      </w:r>
      <w:bookmarkEnd w:id="394"/>
      <w:bookmarkEnd w:id="395"/>
      <w:proofErr w:type="spellEnd"/>
    </w:p>
    <w:p w:rsidR="00A77B3E" w:rsidRDefault="00E274F1">
      <w:pPr>
        <w:spacing w:before="0" w:after="0" w:line="240" w:lineRule="auto"/>
        <w:ind w:left="0" w:right="0" w:firstLine="0"/>
        <w:rPr>
          <w:sz w:val="22"/>
          <w:szCs w:val="22"/>
        </w:rPr>
      </w:pPr>
      <w:r>
        <w:rPr>
          <w:sz w:val="22"/>
          <w:szCs w:val="22"/>
        </w:rPr>
        <w:t xml:space="preserve">The first example is the </w:t>
      </w:r>
      <w:proofErr w:type="spellStart"/>
      <w:r>
        <w:rPr>
          <w:sz w:val="22"/>
          <w:szCs w:val="22"/>
        </w:rPr>
        <w:t>SBOL</w:t>
      </w:r>
      <w:proofErr w:type="gramStart"/>
      <w:r>
        <w:rPr>
          <w:sz w:val="22"/>
          <w:szCs w:val="22"/>
        </w:rPr>
        <w:t>:Core:model</w:t>
      </w:r>
      <w:proofErr w:type="spellEnd"/>
      <w:proofErr w:type="gramEnd"/>
      <w:r>
        <w:rPr>
          <w:sz w:val="22"/>
          <w:szCs w:val="22"/>
        </w:rPr>
        <w:t xml:space="preserve"> for the </w:t>
      </w:r>
      <w:proofErr w:type="spellStart"/>
      <w:r>
        <w:rPr>
          <w:sz w:val="22"/>
          <w:szCs w:val="22"/>
        </w:rPr>
        <w:t>BioBrick</w:t>
      </w:r>
      <w:proofErr w:type="spellEnd"/>
      <w:r>
        <w:rPr>
          <w:sz w:val="22"/>
          <w:szCs w:val="22"/>
        </w:rPr>
        <w:t xml:space="preserve">™ BBa_I0462. </w:t>
      </w:r>
      <w:proofErr w:type="gramStart"/>
      <w:r>
        <w:rPr>
          <w:sz w:val="22"/>
          <w:szCs w:val="22"/>
        </w:rPr>
        <w:t xml:space="preserve">The BBa_I0462 </w:t>
      </w:r>
      <w:proofErr w:type="spellStart"/>
      <w:r>
        <w:rPr>
          <w:i/>
          <w:iCs/>
          <w:sz w:val="22"/>
          <w:szCs w:val="22"/>
        </w:rPr>
        <w:t>DnaComponent</w:t>
      </w:r>
      <w:proofErr w:type="spellEnd"/>
      <w:r>
        <w:rPr>
          <w:i/>
          <w:iCs/>
          <w:sz w:val="22"/>
          <w:szCs w:val="22"/>
        </w:rPr>
        <w:t xml:space="preserve"> </w:t>
      </w:r>
      <w:r>
        <w:rPr>
          <w:sz w:val="22"/>
          <w:szCs w:val="22"/>
        </w:rPr>
        <w:t xml:space="preserve">codes for the </w:t>
      </w:r>
      <w:proofErr w:type="spellStart"/>
      <w:r>
        <w:rPr>
          <w:sz w:val="22"/>
          <w:szCs w:val="22"/>
        </w:rPr>
        <w:t>LuxR</w:t>
      </w:r>
      <w:proofErr w:type="spellEnd"/>
      <w:r>
        <w:rPr>
          <w:sz w:val="22"/>
          <w:szCs w:val="22"/>
        </w:rPr>
        <w:t xml:space="preserve"> protein when inserted downstream of a promoter (Figure 6).</w:t>
      </w:r>
      <w:proofErr w:type="gramEnd"/>
      <w:r>
        <w:rPr>
          <w:sz w:val="22"/>
          <w:szCs w:val="22"/>
        </w:rPr>
        <w:t> Information comes from the Registry of Standard Biological Parts (</w:t>
      </w:r>
      <w:hyperlink r:id="rId187" w:history="1">
        <w:r>
          <w:rPr>
            <w:color w:val="000099"/>
            <w:sz w:val="22"/>
            <w:szCs w:val="22"/>
            <w:u w:val="single"/>
          </w:rPr>
          <w:t>http</w:t>
        </w:r>
      </w:hyperlink>
      <w:hyperlink r:id="rId188" w:history="1">
        <w:proofErr w:type="gramStart"/>
        <w:r>
          <w:rPr>
            <w:color w:val="000099"/>
            <w:sz w:val="22"/>
            <w:szCs w:val="22"/>
            <w:u w:val="single"/>
          </w:rPr>
          <w:t>:/</w:t>
        </w:r>
        <w:proofErr w:type="gramEnd"/>
        <w:r>
          <w:rPr>
            <w:color w:val="000099"/>
            <w:sz w:val="22"/>
            <w:szCs w:val="22"/>
            <w:u w:val="single"/>
          </w:rPr>
          <w:t>/</w:t>
        </w:r>
      </w:hyperlink>
      <w:hyperlink r:id="rId189" w:history="1">
        <w:r>
          <w:rPr>
            <w:color w:val="000099"/>
            <w:sz w:val="22"/>
            <w:szCs w:val="22"/>
            <w:u w:val="single"/>
          </w:rPr>
          <w:t>partsregistry</w:t>
        </w:r>
      </w:hyperlink>
      <w:hyperlink r:id="rId190" w:history="1">
        <w:r>
          <w:rPr>
            <w:color w:val="000099"/>
            <w:sz w:val="22"/>
            <w:szCs w:val="22"/>
            <w:u w:val="single"/>
          </w:rPr>
          <w:t>.</w:t>
        </w:r>
      </w:hyperlink>
      <w:hyperlink r:id="rId191" w:history="1">
        <w:proofErr w:type="gramStart"/>
        <w:r>
          <w:rPr>
            <w:color w:val="000099"/>
            <w:sz w:val="22"/>
            <w:szCs w:val="22"/>
            <w:u w:val="single"/>
          </w:rPr>
          <w:t>org</w:t>
        </w:r>
        <w:proofErr w:type="gramEnd"/>
      </w:hyperlink>
      <w:r>
        <w:rPr>
          <w:sz w:val="22"/>
          <w:szCs w:val="22"/>
        </w:rPr>
        <w:t xml:space="preserve">) to describe this canonical composite </w:t>
      </w:r>
      <w:proofErr w:type="spellStart"/>
      <w:r>
        <w:rPr>
          <w:sz w:val="22"/>
          <w:szCs w:val="22"/>
        </w:rPr>
        <w:t>BioBrick</w:t>
      </w:r>
      <w:proofErr w:type="spellEnd"/>
      <w:r>
        <w:rPr>
          <w:sz w:val="22"/>
          <w:szCs w:val="22"/>
        </w:rPr>
        <w:t>™ part.</w:t>
      </w:r>
    </w:p>
    <w:p w:rsidR="00A77B3E" w:rsidRDefault="00A77B3E">
      <w:pPr>
        <w:spacing w:before="0" w:after="0" w:line="240" w:lineRule="auto"/>
        <w:ind w:left="0" w:right="0" w:firstLine="0"/>
        <w:rPr>
          <w:color w:val="FF00FF"/>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1284B">
            <w:pPr>
              <w:spacing w:before="0" w:after="0" w:line="240" w:lineRule="auto"/>
              <w:ind w:left="0" w:right="0" w:firstLine="0"/>
              <w:jc w:val="center"/>
            </w:pPr>
            <w:r>
              <w:rPr>
                <w:noProof/>
              </w:rPr>
              <w:drawing>
                <wp:inline distT="0" distB="0" distL="0" distR="0" wp14:anchorId="2282D95B" wp14:editId="10D94670">
                  <wp:extent cx="20574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2057400" cy="762000"/>
                          </a:xfrm>
                          <a:prstGeom prst="rect">
                            <a:avLst/>
                          </a:prstGeom>
                          <a:noFill/>
                          <a:ln>
                            <a:noFill/>
                          </a:ln>
                        </pic:spPr>
                      </pic:pic>
                    </a:graphicData>
                  </a:graphic>
                </wp:inline>
              </w:drawing>
            </w:r>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pPr>
              <w:spacing w:before="0" w:after="0"/>
              <w:ind w:left="0" w:right="0" w:firstLine="0"/>
            </w:pPr>
            <w:r>
              <w:rPr>
                <w:b/>
                <w:bCs/>
              </w:rPr>
              <w:t>Figure 6.</w:t>
            </w:r>
            <w:r>
              <w:t xml:space="preserve"> An example of a simple DNA design, BBa_I0462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partsregistry</w:t>
              </w:r>
            </w:hyperlink>
            <w:hyperlink w:history="1">
              <w:r>
                <w:rPr>
                  <w:color w:val="000099"/>
                  <w:u w:val="single"/>
                </w:rPr>
                <w:t>.</w:t>
              </w:r>
            </w:hyperlink>
            <w:hyperlink w:history="1">
              <w:proofErr w:type="gramStart"/>
              <w:r>
                <w:rPr>
                  <w:color w:val="000099"/>
                  <w:u w:val="single"/>
                </w:rPr>
                <w:t>org</w:t>
              </w:r>
            </w:hyperlink>
            <w:hyperlink w:history="1">
              <w:r>
                <w:rPr>
                  <w:color w:val="000099"/>
                  <w:u w:val="single"/>
                </w:rPr>
                <w:t>/</w:t>
              </w:r>
            </w:hyperlink>
            <w:hyperlink w:history="1">
              <w:r>
                <w:rPr>
                  <w:color w:val="000099"/>
                  <w:u w:val="single"/>
                </w:rPr>
                <w:t>Part</w:t>
              </w:r>
              <w:proofErr w:type="gramEnd"/>
            </w:hyperlink>
            <w:hyperlink w:history="1">
              <w:r>
                <w:rPr>
                  <w:color w:val="000099"/>
                  <w:u w:val="single"/>
                </w:rPr>
                <w:t>:</w:t>
              </w:r>
            </w:hyperlink>
            <w:hyperlink w:history="1">
              <w:r>
                <w:rPr>
                  <w:color w:val="000099"/>
                  <w:u w:val="single"/>
                </w:rPr>
                <w:t>BBa</w:t>
              </w:r>
            </w:hyperlink>
            <w:hyperlink w:history="1">
              <w:r>
                <w:rPr>
                  <w:color w:val="000099"/>
                  <w:u w:val="single"/>
                </w:rPr>
                <w:t>_</w:t>
              </w:r>
            </w:hyperlink>
            <w:hyperlink w:history="1">
              <w:r>
                <w:rPr>
                  <w:color w:val="000099"/>
                  <w:u w:val="single"/>
                </w:rPr>
                <w:t>I</w:t>
              </w:r>
            </w:hyperlink>
            <w:hyperlink w:history="1">
              <w:r>
                <w:rPr>
                  <w:color w:val="000099"/>
                  <w:u w:val="single"/>
                </w:rPr>
                <w:t>0462</w:t>
              </w:r>
            </w:hyperlink>
            <w:r>
              <w:t xml:space="preserve">) drawn using </w:t>
            </w:r>
            <w:proofErr w:type="spellStart"/>
            <w:r>
              <w:t>SBOL:Visual</w:t>
            </w:r>
            <w:proofErr w:type="spellEnd"/>
            <w:r>
              <w:t xml:space="preserve"> symbols in </w:t>
            </w:r>
            <w:proofErr w:type="spellStart"/>
            <w:r>
              <w:t>TinkerCell</w:t>
            </w:r>
            <w:proofErr w:type="spellEnd"/>
            <w:r>
              <w:t xml:space="preserve">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tinkercell</w:t>
              </w:r>
            </w:hyperlink>
            <w:hyperlink w:history="1">
              <w:r>
                <w:rPr>
                  <w:color w:val="000099"/>
                  <w:u w:val="single"/>
                </w:rPr>
                <w:t>.</w:t>
              </w:r>
            </w:hyperlink>
            <w:hyperlink w:history="1">
              <w:r>
                <w:rPr>
                  <w:color w:val="000099"/>
                  <w:u w:val="single"/>
                </w:rPr>
                <w:t>com</w:t>
              </w:r>
            </w:hyperlink>
            <w:r>
              <w:t xml:space="preserve">) and composed of BBa_B0034, BBa_C0062, BBa_B0015 </w:t>
            </w:r>
            <w:proofErr w:type="spellStart"/>
            <w:r>
              <w:t>DnaComponents</w:t>
            </w:r>
            <w:proofErr w:type="spellEnd"/>
            <w:r>
              <w:t xml:space="preserve">. The icons are </w:t>
            </w:r>
            <w:proofErr w:type="spellStart"/>
            <w:r>
              <w:t>labelled</w:t>
            </w:r>
            <w:proofErr w:type="spellEnd"/>
            <w:r>
              <w:t xml:space="preserve"> with a shorthand notation of the </w:t>
            </w:r>
            <w:proofErr w:type="spellStart"/>
            <w:r>
              <w:rPr>
                <w:i/>
                <w:iCs/>
              </w:rPr>
              <w:t>displayId</w:t>
            </w:r>
            <w:proofErr w:type="spellEnd"/>
            <w:r>
              <w:rPr>
                <w:i/>
                <w:iCs/>
              </w:rPr>
              <w:t xml:space="preserve"> </w:t>
            </w:r>
            <w:r>
              <w:t xml:space="preserve">from </w:t>
            </w:r>
            <w:hyperlink r:id="rId193" w:history="1">
              <w:r>
                <w:rPr>
                  <w:color w:val="000099"/>
                  <w:u w:val="single"/>
                </w:rPr>
                <w:t>http</w:t>
              </w:r>
            </w:hyperlink>
            <w:hyperlink r:id="rId194" w:history="1">
              <w:proofErr w:type="gramStart"/>
              <w:r>
                <w:rPr>
                  <w:color w:val="000099"/>
                  <w:u w:val="single"/>
                </w:rPr>
                <w:t>:/</w:t>
              </w:r>
              <w:proofErr w:type="gramEnd"/>
              <w:r>
                <w:rPr>
                  <w:color w:val="000099"/>
                  <w:u w:val="single"/>
                </w:rPr>
                <w:t>/</w:t>
              </w:r>
            </w:hyperlink>
            <w:hyperlink r:id="rId195" w:history="1">
              <w:r>
                <w:rPr>
                  <w:color w:val="000099"/>
                  <w:u w:val="single"/>
                </w:rPr>
                <w:t>partsregistry</w:t>
              </w:r>
            </w:hyperlink>
            <w:hyperlink r:id="rId196" w:history="1">
              <w:r>
                <w:rPr>
                  <w:color w:val="000099"/>
                  <w:u w:val="single"/>
                </w:rPr>
                <w:t>.</w:t>
              </w:r>
            </w:hyperlink>
            <w:hyperlink r:id="rId197" w:history="1">
              <w:proofErr w:type="gramStart"/>
              <w:r>
                <w:rPr>
                  <w:color w:val="000099"/>
                  <w:u w:val="single"/>
                </w:rPr>
                <w:t>org</w:t>
              </w:r>
              <w:proofErr w:type="gramEnd"/>
            </w:hyperlink>
            <w: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In Figure 7a the </w:t>
      </w:r>
      <w:proofErr w:type="spellStart"/>
      <w:r>
        <w:rPr>
          <w:sz w:val="22"/>
          <w:szCs w:val="22"/>
        </w:rPr>
        <w:t>BioBrick</w:t>
      </w:r>
      <w:proofErr w:type="spellEnd"/>
      <w:r>
        <w:rPr>
          <w:sz w:val="22"/>
          <w:szCs w:val="22"/>
        </w:rPr>
        <w:t xml:space="preserve">™ part BBa_I0462, a </w:t>
      </w:r>
      <w:proofErr w:type="spellStart"/>
      <w:r>
        <w:rPr>
          <w:i/>
          <w:iCs/>
          <w:sz w:val="22"/>
          <w:szCs w:val="22"/>
        </w:rPr>
        <w:t>DnaComponent</w:t>
      </w:r>
      <w:proofErr w:type="spellEnd"/>
      <w:r>
        <w:rPr>
          <w:sz w:val="22"/>
          <w:szCs w:val="22"/>
        </w:rPr>
        <w:t xml:space="preserve">, is depicted with annotations of three </w:t>
      </w:r>
      <w:proofErr w:type="spellStart"/>
      <w:r>
        <w:rPr>
          <w:i/>
          <w:iCs/>
          <w:sz w:val="22"/>
          <w:szCs w:val="22"/>
        </w:rPr>
        <w:t>DnaComponent</w:t>
      </w:r>
      <w:r>
        <w:rPr>
          <w:sz w:val="22"/>
          <w:szCs w:val="22"/>
        </w:rPr>
        <w:t>s</w:t>
      </w:r>
      <w:proofErr w:type="spellEnd"/>
      <w:r>
        <w:rPr>
          <w:sz w:val="22"/>
          <w:szCs w:val="22"/>
        </w:rPr>
        <w:t xml:space="preserve">: a ribosome binding site (BBa_B0034), the coding sequence for </w:t>
      </w:r>
      <w:proofErr w:type="spellStart"/>
      <w:r>
        <w:rPr>
          <w:sz w:val="22"/>
          <w:szCs w:val="22"/>
        </w:rPr>
        <w:t>LuxR</w:t>
      </w:r>
      <w:proofErr w:type="spellEnd"/>
      <w:r>
        <w:rPr>
          <w:sz w:val="22"/>
          <w:szCs w:val="22"/>
        </w:rPr>
        <w:t xml:space="preserve"> (BBa_C0062), and a double terminator BBa_B0015. In Figure 7b, the same </w:t>
      </w:r>
      <w:proofErr w:type="spellStart"/>
      <w:r w:rsidRPr="00A33285">
        <w:rPr>
          <w:i/>
          <w:sz w:val="22"/>
          <w:szCs w:val="22"/>
        </w:rPr>
        <w:t>DnaComponent</w:t>
      </w:r>
      <w:proofErr w:type="spellEnd"/>
      <w:r>
        <w:rPr>
          <w:sz w:val="22"/>
          <w:szCs w:val="22"/>
        </w:rPr>
        <w:t xml:space="preserve"> is described using </w:t>
      </w:r>
      <w:proofErr w:type="spellStart"/>
      <w:r>
        <w:rPr>
          <w:sz w:val="22"/>
          <w:szCs w:val="22"/>
        </w:rPr>
        <w:t>pseudocode</w:t>
      </w:r>
      <w:proofErr w:type="spellEnd"/>
      <w:r>
        <w:rPr>
          <w:sz w:val="22"/>
          <w:szCs w:val="22"/>
        </w:rPr>
        <w:t xml:space="preserve"> as an example of </w:t>
      </w:r>
      <w:proofErr w:type="spellStart"/>
      <w:r>
        <w:rPr>
          <w:sz w:val="22"/>
          <w:szCs w:val="22"/>
        </w:rPr>
        <w:t>SBOL</w:t>
      </w:r>
      <w:proofErr w:type="gramStart"/>
      <w:r>
        <w:rPr>
          <w:sz w:val="22"/>
          <w:szCs w:val="22"/>
        </w:rPr>
        <w:t>:Core:model</w:t>
      </w:r>
      <w:proofErr w:type="spellEnd"/>
      <w:proofErr w:type="gramEnd"/>
      <w:r>
        <w:rPr>
          <w:sz w:val="22"/>
          <w:szCs w:val="22"/>
        </w:rPr>
        <w:t xml:space="preserve"> as text.</w:t>
      </w:r>
    </w:p>
    <w:p w:rsidR="00A77B3E" w:rsidRDefault="00A77B3E">
      <w:pPr>
        <w:spacing w:before="0" w:after="0" w:line="240" w:lineRule="auto"/>
        <w:ind w:left="0" w:right="0" w:firstLine="0"/>
      </w:pPr>
    </w:p>
    <w:tbl>
      <w:tblPr>
        <w:tblW w:w="9900" w:type="dxa"/>
        <w:tblInd w:w="100" w:type="dxa"/>
        <w:tblLayout w:type="fixed"/>
        <w:tblCellMar>
          <w:left w:w="115" w:type="dxa"/>
          <w:right w:w="115" w:type="dxa"/>
        </w:tblCellMar>
        <w:tblLook w:val="0000" w:firstRow="0" w:lastRow="0" w:firstColumn="0" w:lastColumn="0" w:noHBand="0" w:noVBand="0"/>
      </w:tblPr>
      <w:tblGrid>
        <w:gridCol w:w="9900"/>
      </w:tblGrid>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3285" w:rsidRDefault="00E274F1">
            <w:pPr>
              <w:spacing w:before="0" w:after="0" w:line="240" w:lineRule="auto"/>
              <w:ind w:left="0" w:right="0" w:firstLine="0"/>
              <w:rPr>
                <w:b/>
                <w:bCs/>
              </w:rPr>
            </w:pPr>
            <w:proofErr w:type="gramStart"/>
            <w:r>
              <w:rPr>
                <w:b/>
                <w:bCs/>
              </w:rPr>
              <w:t>a</w:t>
            </w:r>
            <w:proofErr w:type="gramEnd"/>
            <w:r>
              <w:rPr>
                <w:b/>
                <w:bCs/>
              </w:rPr>
              <w:t>.</w:t>
            </w:r>
          </w:p>
          <w:p w:rsidR="00A77B3E" w:rsidRDefault="00E1284B">
            <w:pPr>
              <w:spacing w:before="0" w:after="0" w:line="240" w:lineRule="auto"/>
              <w:ind w:left="0" w:right="0" w:firstLine="0"/>
            </w:pPr>
            <w:r>
              <w:rPr>
                <w:noProof/>
              </w:rPr>
              <w:drawing>
                <wp:inline distT="0" distB="0" distL="0" distR="0" wp14:anchorId="7A6FEA03" wp14:editId="32715F31">
                  <wp:extent cx="4316819" cy="1385340"/>
                  <wp:effectExtent l="0" t="0" r="762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4332835" cy="1390480"/>
                          </a:xfrm>
                          <a:prstGeom prst="rect">
                            <a:avLst/>
                          </a:prstGeom>
                          <a:noFill/>
                          <a:ln>
                            <a:noFill/>
                          </a:ln>
                        </pic:spPr>
                      </pic:pic>
                    </a:graphicData>
                  </a:graphic>
                </wp:inline>
              </w:drawing>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gramStart"/>
            <w:r>
              <w:rPr>
                <w:rFonts w:ascii="Arial" w:eastAsia="Arial" w:hAnsi="Arial" w:cs="Arial"/>
                <w:b/>
                <w:bCs/>
              </w:rPr>
              <w:t>b</w:t>
            </w:r>
            <w:proofErr w:type="gramEnd"/>
            <w:r>
              <w:rPr>
                <w:rFonts w:ascii="Arial" w:eastAsia="Arial" w:hAnsi="Arial" w:cs="Arial"/>
                <w:b/>
                <w:bCs/>
              </w:rPr>
              <w:t>.</w:t>
            </w:r>
          </w:p>
          <w:p w:rsidR="00A77B3E" w:rsidRPr="00A33285" w:rsidRDefault="00E274F1">
            <w:pPr>
              <w:spacing w:before="0" w:after="0" w:line="240" w:lineRule="auto"/>
              <w:ind w:left="0" w:right="0" w:firstLine="0"/>
              <w:rPr>
                <w:rFonts w:ascii="Courier New" w:eastAsia="Courier New" w:hAnsi="Courier New" w:cs="Courier New"/>
                <w:sz w:val="18"/>
                <w:szCs w:val="18"/>
              </w:rPr>
            </w:pP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description: </w:t>
            </w:r>
            <w:proofErr w:type="spellStart"/>
            <w:r w:rsidRPr="00A33285">
              <w:rPr>
                <w:rFonts w:ascii="Courier New" w:eastAsia="Courier New" w:hAnsi="Courier New" w:cs="Courier New"/>
                <w:sz w:val="18"/>
                <w:szCs w:val="18"/>
              </w:rPr>
              <w:t>LuxR</w:t>
            </w:r>
            <w:proofErr w:type="spellEnd"/>
            <w:r w:rsidRPr="00A33285">
              <w:rPr>
                <w:rFonts w:ascii="Courier New" w:eastAsia="Courier New" w:hAnsi="Courier New" w:cs="Courier New"/>
                <w:sz w:val="18"/>
                <w:szCs w:val="18"/>
              </w:rPr>
              <w:t xml:space="preserve"> protein generator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annotations:[</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http://sbols.org/anot#1234567</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1</w:t>
            </w:r>
          </w:p>
          <w:p w:rsidR="00A77B3E" w:rsidRDefault="00E274F1">
            <w:pPr>
              <w:spacing w:before="0" w:after="0" w:line="240" w:lineRule="auto"/>
              <w:ind w:left="0" w:right="0" w:firstLine="0"/>
              <w:rPr>
                <w:ins w:id="396" w:author="Michal Galdzicki" w:date="2012-01-12T07:53:00Z"/>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12</w:t>
            </w:r>
          </w:p>
          <w:p w:rsidR="00160E94" w:rsidRPr="00A33285" w:rsidRDefault="00160E94">
            <w:pPr>
              <w:spacing w:before="0" w:after="0" w:line="240" w:lineRule="auto"/>
              <w:ind w:left="0" w:right="0" w:firstLine="0"/>
              <w:rPr>
                <w:rFonts w:ascii="Courier New" w:eastAsia="Courier New" w:hAnsi="Courier New" w:cs="Courier New"/>
                <w:sz w:val="18"/>
                <w:szCs w:val="18"/>
              </w:rPr>
            </w:pPr>
            <w:ins w:id="397" w:author="Michal Galdzicki" w:date="2012-01-12T07:53:00Z">
              <w:r>
                <w:rPr>
                  <w:rFonts w:ascii="Courier New" w:eastAsia="Courier New" w:hAnsi="Courier New" w:cs="Courier New"/>
                  <w:sz w:val="18"/>
                  <w:szCs w:val="18"/>
                </w:rPr>
                <w:t xml:space="preserve">       strand: +</w:t>
              </w:r>
            </w:ins>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del w:id="398" w:author="Michal Galdzicki" w:date="2011-11-15T09:43:00Z">
              <w:r w:rsidRPr="00A33285" w:rsidDel="00203BAA">
                <w:rPr>
                  <w:rFonts w:ascii="Courier New" w:eastAsia="Courier New" w:hAnsi="Courier New" w:cs="Courier New"/>
                  <w:sz w:val="18"/>
                  <w:szCs w:val="18"/>
                </w:rPr>
                <w:delText>s</w:delText>
              </w:r>
            </w:del>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w:t>
            </w:r>
            <w:proofErr w:type="spellStart"/>
            <w:r w:rsidRPr="00A33285">
              <w:rPr>
                <w:rFonts w:ascii="Courier New" w:eastAsia="Courier New" w:hAnsi="Courier New" w:cs="Courier New"/>
                <w:sz w:val="18"/>
                <w:szCs w:val="18"/>
              </w:rPr>
              <w:t>ribosome_entry_site</w:t>
            </w:r>
            <w:proofErr w:type="spellEnd"/>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http://sbols.org/anot#2345678</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19</w:t>
            </w:r>
          </w:p>
          <w:p w:rsidR="00A77B3E" w:rsidRDefault="00E274F1">
            <w:pPr>
              <w:spacing w:before="0" w:after="0" w:line="240" w:lineRule="auto"/>
              <w:ind w:left="0" w:right="0" w:firstLine="0"/>
              <w:rPr>
                <w:ins w:id="399" w:author="Michal Galdzicki" w:date="2012-01-12T07:53:00Z"/>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774</w:t>
            </w:r>
          </w:p>
          <w:p w:rsidR="00160E94" w:rsidRPr="00A33285" w:rsidRDefault="00160E94">
            <w:pPr>
              <w:spacing w:before="0" w:after="0" w:line="240" w:lineRule="auto"/>
              <w:ind w:left="0" w:right="0" w:firstLine="0"/>
              <w:rPr>
                <w:rFonts w:ascii="Courier New" w:eastAsia="Courier New" w:hAnsi="Courier New" w:cs="Courier New"/>
                <w:sz w:val="18"/>
                <w:szCs w:val="18"/>
              </w:rPr>
            </w:pPr>
            <w:ins w:id="400" w:author="Michal Galdzicki" w:date="2012-01-12T07:53:00Z">
              <w:r>
                <w:rPr>
                  <w:rFonts w:ascii="Courier New" w:eastAsia="Courier New" w:hAnsi="Courier New" w:cs="Courier New"/>
                  <w:sz w:val="18"/>
                  <w:szCs w:val="18"/>
                </w:rPr>
                <w:t xml:space="preserve">       strand +</w:t>
              </w:r>
            </w:ins>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del w:id="401" w:author="Michal Galdzicki" w:date="2011-11-15T09:43:00Z">
              <w:r w:rsidRPr="00A33285" w:rsidDel="00203BAA">
                <w:rPr>
                  <w:rFonts w:ascii="Courier New" w:eastAsia="Courier New" w:hAnsi="Courier New" w:cs="Courier New"/>
                  <w:sz w:val="18"/>
                  <w:szCs w:val="18"/>
                </w:rPr>
                <w:delText>s</w:delText>
              </w:r>
            </w:del>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w:t>
            </w:r>
            <w:proofErr w:type="spellStart"/>
            <w:r w:rsidRPr="00A33285">
              <w:rPr>
                <w:rFonts w:ascii="Courier New" w:eastAsia="Courier New" w:hAnsi="Courier New" w:cs="Courier New"/>
                <w:sz w:val="18"/>
                <w:szCs w:val="18"/>
              </w:rPr>
              <w:t>luxR</w:t>
            </w:r>
            <w:proofErr w:type="spellEnd"/>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CDS</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http://sbols.org/data#3456789</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808</w:t>
            </w:r>
          </w:p>
          <w:p w:rsidR="00A77B3E" w:rsidRDefault="00E274F1">
            <w:pPr>
              <w:spacing w:before="0" w:after="0" w:line="240" w:lineRule="auto"/>
              <w:ind w:left="0" w:right="0" w:firstLine="0"/>
              <w:rPr>
                <w:ins w:id="402" w:author="Michal Galdzicki" w:date="2012-01-12T07:54:00Z"/>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936</w:t>
            </w:r>
          </w:p>
          <w:p w:rsidR="00160E94" w:rsidRPr="00A33285" w:rsidRDefault="00160E94">
            <w:pPr>
              <w:spacing w:before="0" w:after="0" w:line="240" w:lineRule="auto"/>
              <w:ind w:left="0" w:right="0" w:firstLine="0"/>
              <w:rPr>
                <w:rFonts w:ascii="Courier New" w:eastAsia="Courier New" w:hAnsi="Courier New" w:cs="Courier New"/>
                <w:sz w:val="18"/>
                <w:szCs w:val="18"/>
              </w:rPr>
            </w:pPr>
            <w:ins w:id="403" w:author="Michal Galdzicki" w:date="2012-01-12T07:54:00Z">
              <w:r>
                <w:rPr>
                  <w:rFonts w:ascii="Courier New" w:eastAsia="Courier New" w:hAnsi="Courier New" w:cs="Courier New"/>
                  <w:sz w:val="18"/>
                  <w:szCs w:val="18"/>
                </w:rPr>
                <w:t xml:space="preserve">       strand +</w:t>
              </w:r>
            </w:ins>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del w:id="404" w:author="Michal Galdzicki" w:date="2011-11-15T09:43:00Z">
              <w:r w:rsidRPr="00A33285" w:rsidDel="00203BAA">
                <w:rPr>
                  <w:rFonts w:ascii="Courier New" w:eastAsia="Courier New" w:hAnsi="Courier New" w:cs="Courier New"/>
                  <w:sz w:val="18"/>
                  <w:szCs w:val="18"/>
                </w:rPr>
                <w:delText>s</w:delText>
              </w:r>
            </w:del>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terminator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DnaSequence</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http://sbols.org/seq#d23749adb3a7e0e2f09168cb7267a6113b238973</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nucleotides:      aaagaggagaaatactagatgaaaaacataaatgccgacgacacatacagaataattaataaaattaaagcttgtagaagcaataatgatattaatcaatgcttatctgatatgactaaaatggtacattgtgaatattatttactcgcgatcatttatcctcattctatggttaaatctgatatttcaatcctagataattaccctaaaaaatggaggcaatattatgatgacgctaatttaataaaatatgatcctatagtagattattctaactccaatcattcaccaattaattggaatatatttgaaaacaatgctgtaaataaaaaatctccaaatgtaattaaagaagcgaaaacatcaggtcttatcactgggtttagtttccctattcatacggctaacaatggcttcggaatgcttagttttgcacattcagaaaaagacaactatatagatagtttatttttacatgcgtgtatgaacataccattaattgttccttctctagttgataattatcgaaaaataaatatagcaaataataaatcaaacaacgatttaaccaaaagagaaaaagaatgtttagcgtgggcatgcgaaggaaaaagctcttgggatatttcaaaaatattaggttgcagtgagcgtactgtcactttccatttaaccaatgcgcaaatgaaactcaatacaacaaaccgctgccaaagtatttctaaagcaattttaacaggagcaattgattgcccatactttaaaaattaataacactgatagtgctagtgtagatcactactagagccaggcatcaaataaaacgaaaggctcagtcgaaagactgggcctttcgttttatctgttgtttgtcggtgaacgctctctactagagtcacactggctcaccttcgggtgggcctttctgcgtttata</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Default="00E274F1">
            <w:pPr>
              <w:spacing w:before="0" w:after="0" w:line="240" w:lineRule="auto"/>
              <w:ind w:left="0" w:right="0" w:firstLine="0"/>
              <w:rPr>
                <w:rFonts w:ascii="Courier New" w:eastAsia="Courier New" w:hAnsi="Courier New" w:cs="Courier New"/>
              </w:rPr>
            </w:pPr>
            <w:r w:rsidRPr="00A33285">
              <w:rPr>
                <w:rFonts w:ascii="Courier New" w:eastAsia="Courier New" w:hAnsi="Courier New" w:cs="Courier New"/>
                <w:sz w:val="18"/>
                <w:szCs w:val="18"/>
              </w:rPr>
              <w:t>]</w:t>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rPr>
              <w:lastRenderedPageBreak/>
              <w:t>Figure 7.</w:t>
            </w:r>
            <w:r>
              <w:t xml:space="preserve"> Annotated Composite </w:t>
            </w:r>
            <w:proofErr w:type="spellStart"/>
            <w:r>
              <w:rPr>
                <w:i/>
                <w:iCs/>
              </w:rPr>
              <w:t>DnaComponent</w:t>
            </w:r>
            <w:proofErr w:type="spellEnd"/>
            <w:r>
              <w:rPr>
                <w:i/>
                <w:iCs/>
              </w:rPr>
              <w:t xml:space="preserve"> </w:t>
            </w:r>
            <w:r>
              <w:rPr>
                <w:b/>
                <w:bCs/>
              </w:rPr>
              <w:t>(a)</w:t>
            </w:r>
            <w:r>
              <w:t xml:space="preserve"> A diagram of the SBOL instances used to describe </w:t>
            </w:r>
            <w:r>
              <w:rPr>
                <w:rFonts w:ascii="Courier New" w:eastAsia="Courier New" w:hAnsi="Courier New" w:cs="Courier New"/>
              </w:rPr>
              <w:t>BBa_I0462</w:t>
            </w:r>
            <w:r>
              <w:t xml:space="preserve">. The gaps shown between the sequence annotations are </w:t>
            </w:r>
            <w:proofErr w:type="spellStart"/>
            <w:r>
              <w:t>unannotated</w:t>
            </w:r>
            <w:proofErr w:type="spellEnd"/>
            <w:r>
              <w:t xml:space="preserve"> segments of DNA. </w:t>
            </w:r>
            <w:r>
              <w:rPr>
                <w:b/>
                <w:bCs/>
              </w:rPr>
              <w:t>(b)</w:t>
            </w:r>
            <w:r>
              <w:t xml:space="preserve"> </w:t>
            </w:r>
            <w:proofErr w:type="spellStart"/>
            <w:r>
              <w:t>Pseudocode</w:t>
            </w:r>
            <w:proofErr w:type="spellEnd"/>
            <w:r>
              <w:t xml:space="preserve"> is used to demonstrate the use of core data model structure and data fields in a complete example of a </w:t>
            </w:r>
            <w:proofErr w:type="spellStart"/>
            <w:r>
              <w:rPr>
                <w:i/>
                <w:iCs/>
              </w:rPr>
              <w:t>DnaComponent</w:t>
            </w:r>
            <w:proofErr w:type="spellEnd"/>
            <w:r>
              <w:t xml:space="preserve">. </w:t>
            </w:r>
          </w:p>
        </w:tc>
      </w:tr>
    </w:tbl>
    <w:p w:rsidR="00A77B3E" w:rsidRDefault="00E274F1">
      <w:pPr>
        <w:pStyle w:val="Heading2"/>
        <w:spacing w:before="360" w:after="80" w:line="240" w:lineRule="auto"/>
      </w:pPr>
      <w:bookmarkStart w:id="405" w:name="h.nb2uwj5vow15"/>
      <w:bookmarkStart w:id="406" w:name="_Toc305145373"/>
      <w:bookmarkStart w:id="407" w:name="_Toc314326086"/>
      <w:bookmarkEnd w:id="405"/>
      <w:r>
        <w:lastRenderedPageBreak/>
        <w:t xml:space="preserve">9.2 Multi-Tiered Annotated </w:t>
      </w:r>
      <w:proofErr w:type="spellStart"/>
      <w:r>
        <w:rPr>
          <w:i/>
          <w:iCs/>
        </w:rPr>
        <w:t>DnaComponent</w:t>
      </w:r>
      <w:bookmarkEnd w:id="406"/>
      <w:bookmarkEnd w:id="407"/>
      <w:proofErr w:type="spellEnd"/>
    </w:p>
    <w:p w:rsidR="00A77B3E" w:rsidRDefault="00E274F1">
      <w:pPr>
        <w:spacing w:before="0" w:after="0" w:line="240" w:lineRule="auto"/>
        <w:ind w:left="0" w:right="0" w:firstLine="0"/>
        <w:rPr>
          <w:sz w:val="22"/>
          <w:szCs w:val="22"/>
        </w:rPr>
      </w:pPr>
      <w:r>
        <w:rPr>
          <w:sz w:val="22"/>
          <w:szCs w:val="22"/>
        </w:rPr>
        <w:t xml:space="preserve">The next example depicts the </w:t>
      </w:r>
      <w:del w:id="408" w:author="Michal Galdzicki" w:date="2012-01-12T07:54:00Z">
        <w:r w:rsidDel="00F836B0">
          <w:rPr>
            <w:sz w:val="22"/>
            <w:szCs w:val="22"/>
          </w:rPr>
          <w:delText>sub</w:delText>
        </w:r>
      </w:del>
      <w:r>
        <w:rPr>
          <w:sz w:val="22"/>
          <w:szCs w:val="22"/>
        </w:rPr>
        <w:t xml:space="preserve">composition of BBa_I0462 in terms of each of its </w:t>
      </w:r>
      <w:proofErr w:type="spellStart"/>
      <w:r>
        <w:rPr>
          <w:i/>
          <w:iCs/>
          <w:sz w:val="22"/>
          <w:szCs w:val="22"/>
        </w:rPr>
        <w:t>subComponents</w:t>
      </w:r>
      <w:proofErr w:type="spellEnd"/>
      <w:r>
        <w:rPr>
          <w:sz w:val="22"/>
          <w:szCs w:val="22"/>
        </w:rPr>
        <w:t xml:space="preserve"> (Figure 8).</w:t>
      </w:r>
    </w:p>
    <w:p w:rsidR="00A77B3E" w:rsidRDefault="00A77B3E">
      <w:pPr>
        <w:spacing w:before="0" w:after="0" w:line="240" w:lineRule="auto"/>
        <w:ind w:left="0" w:right="0" w:firstLine="0"/>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bookmarkStart w:id="409" w:name="h.1wzxn6rqn12o"/>
            <w:bookmarkEnd w:id="409"/>
            <w:r>
              <w:rPr>
                <w:noProof/>
              </w:rPr>
              <w:drawing>
                <wp:inline distT="0" distB="0" distL="0" distR="0" wp14:anchorId="75ED4A4C" wp14:editId="2B48406B">
                  <wp:extent cx="5981700" cy="2598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981700" cy="25984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C4C" w:rsidRDefault="00E274F1">
            <w:pPr>
              <w:spacing w:before="0" w:after="0" w:line="240" w:lineRule="auto"/>
              <w:ind w:left="0" w:right="0" w:firstLine="0"/>
            </w:pPr>
            <w:r>
              <w:rPr>
                <w:b/>
                <w:bCs/>
              </w:rPr>
              <w:t>Figure 8.</w:t>
            </w:r>
            <w:r>
              <w:t xml:space="preserve"> An expanded instance of BBa_I0462, which demonstrates key features of </w:t>
            </w:r>
            <w:proofErr w:type="spellStart"/>
            <w:r>
              <w:t>SBOL</w:t>
            </w:r>
            <w:proofErr w:type="gramStart"/>
            <w:r>
              <w:t>:Core:model</w:t>
            </w:r>
            <w:proofErr w:type="spellEnd"/>
            <w:proofErr w:type="gramEnd"/>
            <w:r>
              <w:t xml:space="preserve">. In this instance, the BBa_B0015 component of BBa_I0462 from the examples above is composed of two elements itself, BBa_B0010 and BBa_B0012. The letters of the DNA sequence in the </w:t>
            </w:r>
            <w:del w:id="410" w:author="Michal Galdzicki" w:date="2012-01-12T07:54:00Z">
              <w:r w:rsidDel="00F836B0">
                <w:delText xml:space="preserve">two </w:delText>
              </w:r>
            </w:del>
            <w:r>
              <w:t xml:space="preserve">top </w:t>
            </w:r>
            <w:proofErr w:type="spellStart"/>
            <w:r>
              <w:rPr>
                <w:i/>
                <w:iCs/>
              </w:rPr>
              <w:t>DnaComponents</w:t>
            </w:r>
            <w:proofErr w:type="spellEnd"/>
            <w:r>
              <w:rPr>
                <w:i/>
                <w:iCs/>
              </w:rPr>
              <w:t xml:space="preserve"> </w:t>
            </w:r>
            <w:r>
              <w:t>is omitted, so only the sequence corresponding to BBa_B0012 is shown.</w:t>
            </w:r>
          </w:p>
        </w:tc>
      </w:tr>
    </w:tbl>
    <w:p w:rsidR="006B67A3" w:rsidRPr="006B67A3" w:rsidRDefault="006B67A3" w:rsidP="006B67A3">
      <w:pPr>
        <w:pStyle w:val="Heading2"/>
      </w:pPr>
      <w:bookmarkStart w:id="411" w:name="_Toc314326087"/>
      <w:r w:rsidRPr="006B67A3">
        <w:t>9.3 Partially Realized Design Template</w:t>
      </w:r>
      <w:bookmarkEnd w:id="411"/>
    </w:p>
    <w:p w:rsidR="00A77B3E" w:rsidRDefault="00E274F1">
      <w:pPr>
        <w:spacing w:line="240" w:lineRule="auto"/>
        <w:ind w:left="0" w:firstLine="0"/>
        <w:rPr>
          <w:sz w:val="22"/>
          <w:szCs w:val="22"/>
        </w:rPr>
      </w:pPr>
      <w:bookmarkStart w:id="412" w:name="h.vr1iab4rnxb0"/>
      <w:bookmarkEnd w:id="412"/>
      <w:r>
        <w:rPr>
          <w:sz w:val="22"/>
          <w:szCs w:val="22"/>
        </w:rPr>
        <w:t xml:space="preserve">This example illustrates the partial specification of designs in terms of </w:t>
      </w:r>
      <w:proofErr w:type="spellStart"/>
      <w:r>
        <w:rPr>
          <w:i/>
          <w:iCs/>
          <w:sz w:val="22"/>
          <w:szCs w:val="22"/>
        </w:rPr>
        <w:t>DnaComponent</w:t>
      </w:r>
      <w:proofErr w:type="spellEnd"/>
      <w:r>
        <w:rPr>
          <w:i/>
          <w:iCs/>
          <w:sz w:val="22"/>
          <w:szCs w:val="22"/>
        </w:rPr>
        <w:t xml:space="preserve"> </w:t>
      </w:r>
      <w:r>
        <w:rPr>
          <w:sz w:val="22"/>
          <w:szCs w:val="22"/>
        </w:rPr>
        <w:t xml:space="preserve">layout constraints. Figure 9 demonstrates the use of </w:t>
      </w:r>
      <w:proofErr w:type="spellStart"/>
      <w:r>
        <w:rPr>
          <w:i/>
          <w:iCs/>
          <w:sz w:val="22"/>
          <w:szCs w:val="22"/>
        </w:rPr>
        <w:t>SequenceAnnotations</w:t>
      </w:r>
      <w:proofErr w:type="spellEnd"/>
      <w:r>
        <w:rPr>
          <w:i/>
          <w:iCs/>
          <w:sz w:val="22"/>
          <w:szCs w:val="22"/>
        </w:rPr>
        <w:t xml:space="preserve"> </w:t>
      </w:r>
      <w:r>
        <w:rPr>
          <w:sz w:val="22"/>
          <w:szCs w:val="22"/>
        </w:rPr>
        <w:t xml:space="preserve">with a Relative Position to specify the order of </w:t>
      </w:r>
      <w:proofErr w:type="spellStart"/>
      <w:r>
        <w:rPr>
          <w:i/>
          <w:iCs/>
          <w:sz w:val="22"/>
          <w:szCs w:val="22"/>
        </w:rPr>
        <w:t>DnaComponents</w:t>
      </w:r>
      <w:proofErr w:type="spellEnd"/>
      <w:r>
        <w:rPr>
          <w:i/>
          <w:iCs/>
          <w:sz w:val="22"/>
          <w:szCs w:val="22"/>
        </w:rPr>
        <w:t xml:space="preserve"> </w:t>
      </w:r>
      <w:r>
        <w:rPr>
          <w:sz w:val="22"/>
          <w:szCs w:val="22"/>
        </w:rPr>
        <w:t xml:space="preserve">within a planned </w:t>
      </w:r>
      <w:proofErr w:type="spellStart"/>
      <w:r>
        <w:rPr>
          <w:i/>
          <w:iCs/>
          <w:sz w:val="22"/>
          <w:szCs w:val="22"/>
        </w:rPr>
        <w:t>DnaComponent</w:t>
      </w:r>
      <w:proofErr w:type="spellEnd"/>
      <w:r>
        <w:rPr>
          <w:sz w:val="22"/>
          <w:szCs w:val="22"/>
        </w:rPr>
        <w:t xml:space="preserve">.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r>
              <w:rPr>
                <w:noProof/>
              </w:rPr>
              <w:drawing>
                <wp:inline distT="0" distB="0" distL="0" distR="0" wp14:anchorId="59E7B23F" wp14:editId="28AE1014">
                  <wp:extent cx="5951220" cy="1775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5951220" cy="177546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firstLine="0"/>
            </w:pPr>
            <w:bookmarkStart w:id="413" w:name="h.jzibnkzgeqmh"/>
            <w:bookmarkEnd w:id="413"/>
            <w:r>
              <w:rPr>
                <w:b/>
                <w:bCs/>
              </w:rPr>
              <w:t>Figure 9.</w:t>
            </w:r>
            <w:r>
              <w:t xml:space="preserve"> The design template for </w:t>
            </w:r>
            <w:proofErr w:type="spellStart"/>
            <w:r>
              <w:rPr>
                <w:i/>
                <w:iCs/>
              </w:rPr>
              <w:t>DnaComponent</w:t>
            </w:r>
            <w:proofErr w:type="spellEnd"/>
            <w:r>
              <w:rPr>
                <w:i/>
                <w:iCs/>
              </w:rPr>
              <w:t xml:space="preserve"> </w:t>
            </w:r>
            <w:r>
              <w:t>DC</w:t>
            </w:r>
            <w:r>
              <w:rPr>
                <w:vertAlign w:val="subscript"/>
              </w:rPr>
              <w:t>Ø1</w:t>
            </w:r>
            <w:r>
              <w:t xml:space="preserve"> specifies that at least three </w:t>
            </w:r>
            <w:proofErr w:type="spellStart"/>
            <w:r>
              <w:t>DnaComponents</w:t>
            </w:r>
            <w:proofErr w:type="spellEnd"/>
            <w:r>
              <w:t xml:space="preserve"> must be present in this design. Their ordering is constrained, DC</w:t>
            </w:r>
            <w:r>
              <w:rPr>
                <w:vertAlign w:val="subscript"/>
              </w:rPr>
              <w:t>s2</w:t>
            </w:r>
            <w:r>
              <w:t xml:space="preserve"> precedes DC</w:t>
            </w:r>
            <w:r>
              <w:rPr>
                <w:vertAlign w:val="subscript"/>
              </w:rPr>
              <w:t>t3</w:t>
            </w:r>
            <w:r>
              <w:t xml:space="preserve"> and DC</w:t>
            </w:r>
            <w:r>
              <w:rPr>
                <w:vertAlign w:val="subscript"/>
              </w:rPr>
              <w:t>t3</w:t>
            </w:r>
            <w:r>
              <w:t xml:space="preserve"> precedes DC</w:t>
            </w:r>
            <w:r>
              <w:rPr>
                <w:vertAlign w:val="subscript"/>
              </w:rPr>
              <w:t>s4</w:t>
            </w:r>
            <w:r>
              <w:t>. In this template the DC</w:t>
            </w:r>
            <w:r>
              <w:rPr>
                <w:vertAlign w:val="subscript"/>
              </w:rPr>
              <w:t>s2</w:t>
            </w:r>
            <w:r>
              <w:t xml:space="preserve"> and DC</w:t>
            </w:r>
            <w:r>
              <w:rPr>
                <w:vertAlign w:val="subscript"/>
              </w:rPr>
              <w:t>s4</w:t>
            </w:r>
            <w:r>
              <w:t xml:space="preserve"> already have a </w:t>
            </w:r>
            <w:proofErr w:type="spellStart"/>
            <w:r>
              <w:t>DnaSequence</w:t>
            </w:r>
            <w:proofErr w:type="spellEnd"/>
            <w:r>
              <w:t xml:space="preserve"> specified, however DC</w:t>
            </w:r>
            <w:r>
              <w:rPr>
                <w:vertAlign w:val="subscript"/>
              </w:rPr>
              <w:t>t3</w:t>
            </w:r>
            <w:r>
              <w:t xml:space="preserve"> does not, instead it specifies a type which it must </w:t>
            </w:r>
            <w:proofErr w:type="spellStart"/>
            <w:r>
              <w:t>me</w:t>
            </w:r>
            <w:proofErr w:type="spellEnd"/>
            <w:r>
              <w:t xml:space="preserve"> constrained to. Therefore, the DC</w:t>
            </w:r>
            <w:r>
              <w:rPr>
                <w:vertAlign w:val="subscript"/>
              </w:rPr>
              <w:t>t3</w:t>
            </w:r>
            <w:r>
              <w:t xml:space="preserve"> component can be filled in to match the type constraint later.</w:t>
            </w:r>
          </w:p>
        </w:tc>
      </w:tr>
    </w:tbl>
    <w:p w:rsidR="00A77B3E" w:rsidRDefault="00E274F1">
      <w:pPr>
        <w:pStyle w:val="Heading2"/>
        <w:spacing w:before="360" w:after="80" w:line="240" w:lineRule="auto"/>
      </w:pPr>
      <w:bookmarkStart w:id="414" w:name="h.bc65hlklvgae"/>
      <w:bookmarkStart w:id="415" w:name="_Toc305145375"/>
      <w:bookmarkStart w:id="416" w:name="_Toc314326088"/>
      <w:bookmarkEnd w:id="414"/>
      <w:r>
        <w:lastRenderedPageBreak/>
        <w:t>9.4 Collection</w:t>
      </w:r>
      <w:bookmarkEnd w:id="415"/>
      <w:bookmarkEnd w:id="416"/>
    </w:p>
    <w:p w:rsidR="00A77B3E" w:rsidRDefault="00E274F1" w:rsidP="00944EAE">
      <w:pPr>
        <w:spacing w:line="240" w:lineRule="auto"/>
        <w:ind w:left="0" w:firstLine="0"/>
        <w:rPr>
          <w:sz w:val="22"/>
          <w:szCs w:val="22"/>
        </w:rPr>
      </w:pPr>
      <w:bookmarkStart w:id="417" w:name="h.lytap3rma00w"/>
      <w:bookmarkEnd w:id="417"/>
      <w:r>
        <w:rPr>
          <w:sz w:val="22"/>
          <w:szCs w:val="22"/>
        </w:rPr>
        <w:t xml:space="preserve">To provide an organizational container for multiple </w:t>
      </w:r>
      <w:proofErr w:type="spellStart"/>
      <w:r>
        <w:rPr>
          <w:i/>
          <w:iCs/>
          <w:sz w:val="22"/>
          <w:szCs w:val="22"/>
        </w:rPr>
        <w:t>DnaComponent</w:t>
      </w:r>
      <w:proofErr w:type="spellEnd"/>
      <w:r>
        <w:rPr>
          <w:i/>
          <w:iCs/>
          <w:sz w:val="22"/>
          <w:szCs w:val="22"/>
        </w:rPr>
        <w:t xml:space="preserve"> </w:t>
      </w:r>
      <w:r w:rsidR="000331DE">
        <w:rPr>
          <w:sz w:val="22"/>
          <w:szCs w:val="22"/>
        </w:rPr>
        <w:t>instances</w:t>
      </w:r>
      <w:r>
        <w:rPr>
          <w:sz w:val="22"/>
          <w:szCs w:val="22"/>
        </w:rPr>
        <w:t xml:space="preserve">, we provide the Collection class. The example in Figure 10 shows a Collection with multiple </w:t>
      </w:r>
      <w:proofErr w:type="spellStart"/>
      <w:r>
        <w:rPr>
          <w:sz w:val="22"/>
          <w:szCs w:val="22"/>
        </w:rPr>
        <w:t>DnaComponents</w:t>
      </w:r>
      <w:proofErr w:type="spellEnd"/>
      <w:r>
        <w:rPr>
          <w:sz w:val="22"/>
          <w:szCs w:val="22"/>
        </w:rPr>
        <w:t xml:space="preserve"> grouped together and ready to be shared between software applications.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bookmarkStart w:id="418" w:name="h.ndei7c3hm2qw"/>
            <w:bookmarkEnd w:id="418"/>
            <w:r>
              <w:rPr>
                <w:noProof/>
              </w:rPr>
              <w:drawing>
                <wp:inline distT="0" distB="0" distL="0" distR="0" wp14:anchorId="38AB860A" wp14:editId="2741FF02">
                  <wp:extent cx="4427220" cy="245566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4427220" cy="2455669"/>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bookmarkStart w:id="419" w:name="h.ct04sho9h7ok"/>
            <w:bookmarkEnd w:id="419"/>
            <w:r>
              <w:rPr>
                <w:b/>
                <w:bCs/>
              </w:rPr>
              <w:t xml:space="preserve">Figure 10. </w:t>
            </w:r>
            <w:r>
              <w:t>The Collection</w:t>
            </w:r>
            <w:r>
              <w:rPr>
                <w:vertAlign w:val="subscript"/>
              </w:rPr>
              <w:t xml:space="preserve">1 </w:t>
            </w:r>
            <w:r>
              <w:t xml:space="preserve">is a convenience object to group </w:t>
            </w:r>
            <w:proofErr w:type="spellStart"/>
            <w:r>
              <w:rPr>
                <w:i/>
                <w:iCs/>
              </w:rPr>
              <w:t>DnaComponents</w:t>
            </w:r>
            <w:proofErr w:type="spellEnd"/>
            <w:r>
              <w:rPr>
                <w:i/>
                <w:iCs/>
              </w:rPr>
              <w:t xml:space="preserve"> </w:t>
            </w:r>
            <w:proofErr w:type="gramStart"/>
            <w:r>
              <w:t>DC</w:t>
            </w:r>
            <w:r w:rsidR="00736104">
              <w:rPr>
                <w:rFonts w:ascii="Adobe Caslon Pro" w:hAnsi="Adobe Caslon Pro"/>
                <w:vertAlign w:val="subscript"/>
              </w:rPr>
              <w:t>Ø</w:t>
            </w:r>
            <w:r>
              <w:rPr>
                <w:vertAlign w:val="subscript"/>
              </w:rPr>
              <w:t xml:space="preserve">1 </w:t>
            </w:r>
            <w:r>
              <w:t>,</w:t>
            </w:r>
            <w:proofErr w:type="gramEnd"/>
            <w:r>
              <w:t xml:space="preserve"> DC</w:t>
            </w:r>
            <w:r>
              <w:rPr>
                <w:vertAlign w:val="subscript"/>
              </w:rPr>
              <w:t xml:space="preserve">s2 </w:t>
            </w:r>
            <w:r>
              <w:t>, and DC</w:t>
            </w:r>
            <w:r>
              <w:rPr>
                <w:vertAlign w:val="subscript"/>
              </w:rPr>
              <w:t>st3</w:t>
            </w:r>
            <w:r>
              <w:t>. Described collections are a natural conceptualization of a group of objects to be shared at one time or that serve a specific purpose.</w:t>
            </w:r>
          </w:p>
        </w:tc>
      </w:tr>
    </w:tbl>
    <w:p w:rsidR="00A77B3E" w:rsidRDefault="00A77B3E">
      <w:pPr>
        <w:spacing w:before="0" w:after="240" w:line="240" w:lineRule="auto"/>
        <w:ind w:left="0" w:right="0" w:firstLine="0"/>
      </w:pPr>
    </w:p>
    <w:p w:rsidR="00A33285" w:rsidRDefault="00A33285" w:rsidP="00A33285">
      <w:pPr>
        <w:pStyle w:val="Heading1"/>
      </w:pPr>
      <w:bookmarkStart w:id="420" w:name="h.qlftx9j5whor"/>
      <w:bookmarkStart w:id="421" w:name="_Toc305145376"/>
      <w:bookmarkStart w:id="422" w:name="_Toc314326089"/>
      <w:bookmarkEnd w:id="420"/>
      <w:r>
        <w:t>10. Serialization</w:t>
      </w:r>
      <w:bookmarkEnd w:id="421"/>
      <w:bookmarkEnd w:id="422"/>
    </w:p>
    <w:p w:rsidR="00A33285" w:rsidRDefault="002910FF" w:rsidP="00A33285">
      <w:pPr>
        <w:spacing w:before="0" w:after="240" w:line="240" w:lineRule="auto"/>
        <w:ind w:left="0" w:right="0" w:firstLine="0"/>
        <w:rPr>
          <w:sz w:val="22"/>
          <w:szCs w:val="22"/>
        </w:rPr>
      </w:pPr>
      <w:r>
        <w:rPr>
          <w:sz w:val="22"/>
          <w:szCs w:val="22"/>
        </w:rPr>
        <w:t>Examples of serialization</w:t>
      </w:r>
      <w:r w:rsidR="00A33285">
        <w:rPr>
          <w:sz w:val="22"/>
          <w:szCs w:val="22"/>
        </w:rPr>
        <w:t xml:space="preserve"> </w:t>
      </w:r>
      <w:r>
        <w:rPr>
          <w:sz w:val="22"/>
          <w:szCs w:val="22"/>
        </w:rPr>
        <w:t>are</w:t>
      </w:r>
      <w:r w:rsidR="00A33285">
        <w:rPr>
          <w:sz w:val="22"/>
          <w:szCs w:val="22"/>
        </w:rPr>
        <w:t xml:space="preserve"> </w:t>
      </w:r>
      <w:r>
        <w:rPr>
          <w:sz w:val="22"/>
          <w:szCs w:val="22"/>
        </w:rPr>
        <w:t xml:space="preserve">maintained </w:t>
      </w:r>
      <w:r w:rsidR="00A33285">
        <w:rPr>
          <w:sz w:val="22"/>
          <w:szCs w:val="22"/>
        </w:rPr>
        <w:t xml:space="preserve">on the web, and will be updated </w:t>
      </w:r>
      <w:r>
        <w:rPr>
          <w:sz w:val="22"/>
          <w:szCs w:val="22"/>
        </w:rPr>
        <w:t xml:space="preserve">as the </w:t>
      </w:r>
      <w:proofErr w:type="spellStart"/>
      <w:r>
        <w:rPr>
          <w:sz w:val="22"/>
          <w:szCs w:val="22"/>
        </w:rPr>
        <w:t>libSBOL</w:t>
      </w:r>
      <w:proofErr w:type="spellEnd"/>
      <w:r>
        <w:rPr>
          <w:sz w:val="22"/>
          <w:szCs w:val="22"/>
        </w:rPr>
        <w:t xml:space="preserve"> reference implementation</w:t>
      </w:r>
      <w:r w:rsidR="00736104">
        <w:rPr>
          <w:sz w:val="22"/>
          <w:szCs w:val="22"/>
        </w:rPr>
        <w:t xml:space="preserve"> (</w:t>
      </w:r>
      <w:hyperlink r:id="rId202" w:history="1">
        <w:r w:rsidR="00736104" w:rsidRPr="00D36289">
          <w:rPr>
            <w:rStyle w:val="Hyperlink"/>
          </w:rPr>
          <w:t>http://github.com/synbiodex</w:t>
        </w:r>
      </w:hyperlink>
      <w:r w:rsidR="00736104">
        <w:rPr>
          <w:sz w:val="22"/>
          <w:szCs w:val="22"/>
        </w:rPr>
        <w:t>)</w:t>
      </w:r>
      <w:r>
        <w:rPr>
          <w:sz w:val="22"/>
          <w:szCs w:val="22"/>
        </w:rPr>
        <w:t xml:space="preserve"> is finalized.</w:t>
      </w:r>
      <w:r w:rsidR="00A33285">
        <w:rPr>
          <w:sz w:val="22"/>
          <w:szCs w:val="22"/>
        </w:rPr>
        <w:t xml:space="preserve"> (</w:t>
      </w:r>
      <w:hyperlink r:id="rId203" w:history="1">
        <w:r>
          <w:rPr>
            <w:rStyle w:val="Hyperlink"/>
          </w:rPr>
          <w:t>http://www.sbolstandard.org/initiatives/serialization</w:t>
        </w:r>
      </w:hyperlink>
      <w:r w:rsidR="00A33285" w:rsidRPr="002910FF">
        <w:rPr>
          <w:rFonts w:eastAsia="Arial" w:cs="Arial"/>
          <w:sz w:val="22"/>
          <w:szCs w:val="22"/>
        </w:rPr>
        <w:t>)</w:t>
      </w:r>
    </w:p>
    <w:p w:rsidR="00A77B3E" w:rsidRDefault="002910FF">
      <w:pPr>
        <w:pStyle w:val="Heading1"/>
        <w:spacing w:before="480" w:after="120" w:line="240" w:lineRule="auto"/>
      </w:pPr>
      <w:bookmarkStart w:id="423" w:name="_Toc305145377"/>
      <w:bookmarkStart w:id="424" w:name="_Toc314326090"/>
      <w:r>
        <w:t>11</w:t>
      </w:r>
      <w:r w:rsidR="00E274F1">
        <w:t>. Best Practices</w:t>
      </w:r>
      <w:bookmarkEnd w:id="423"/>
      <w:bookmarkEnd w:id="424"/>
    </w:p>
    <w:p w:rsidR="00A77B3E" w:rsidRDefault="00E274F1">
      <w:pPr>
        <w:spacing w:before="0" w:after="240" w:line="240" w:lineRule="auto"/>
        <w:ind w:left="0" w:right="0" w:firstLine="0"/>
        <w:rPr>
          <w:sz w:val="22"/>
          <w:szCs w:val="22"/>
        </w:rPr>
      </w:pPr>
      <w:r>
        <w:rPr>
          <w:sz w:val="22"/>
          <w:szCs w:val="22"/>
        </w:rPr>
        <w:t>For SBOL version 1.</w:t>
      </w:r>
      <w:ins w:id="425" w:author="Michal Galdzicki" w:date="2012-01-12T07:55:00Z">
        <w:r w:rsidR="00F836B0">
          <w:rPr>
            <w:sz w:val="22"/>
            <w:szCs w:val="22"/>
          </w:rPr>
          <w:t>1</w:t>
        </w:r>
      </w:ins>
      <w:del w:id="426" w:author="Michal Galdzicki" w:date="2012-01-12T07:55:00Z">
        <w:r w:rsidDel="00F836B0">
          <w:rPr>
            <w:sz w:val="22"/>
            <w:szCs w:val="22"/>
          </w:rPr>
          <w:delText>0</w:delText>
        </w:r>
      </w:del>
      <w:r>
        <w:rPr>
          <w:sz w:val="22"/>
          <w:szCs w:val="22"/>
        </w:rPr>
        <w:t>.0, best practices are being maintained in a dynamic document on the web, and will be updated as the use of SBOL increases (</w:t>
      </w:r>
      <w:ins w:id="427" w:author="Michal Galdzicki" w:date="2012-01-14T17:22:00Z">
        <w:r w:rsidR="00352E9D">
          <w:rPr>
            <w:sz w:val="22"/>
            <w:szCs w:val="22"/>
          </w:rPr>
          <w:fldChar w:fldCharType="begin"/>
        </w:r>
        <w:r w:rsidR="00352E9D">
          <w:rPr>
            <w:sz w:val="22"/>
            <w:szCs w:val="22"/>
          </w:rPr>
          <w:instrText xml:space="preserve"> HYPERLINK "</w:instrText>
        </w:r>
        <w:r w:rsidR="00352E9D" w:rsidRPr="00352E9D">
          <w:rPr>
            <w:sz w:val="22"/>
            <w:szCs w:val="22"/>
          </w:rPr>
          <w:instrText>http://www.sbolstandard.org/initiatives/best-practices</w:instrText>
        </w:r>
        <w:r w:rsidR="00352E9D">
          <w:rPr>
            <w:sz w:val="22"/>
            <w:szCs w:val="22"/>
          </w:rPr>
          <w:instrText xml:space="preserve">" </w:instrText>
        </w:r>
        <w:r w:rsidR="00352E9D">
          <w:rPr>
            <w:sz w:val="22"/>
            <w:szCs w:val="22"/>
          </w:rPr>
          <w:fldChar w:fldCharType="separate"/>
        </w:r>
        <w:r w:rsidR="00352E9D" w:rsidRPr="00D45CAC">
          <w:rPr>
            <w:rStyle w:val="Hyperlink"/>
            <w:sz w:val="22"/>
            <w:szCs w:val="22"/>
          </w:rPr>
          <w:t>http://www.sbolstandard.org/initiatives/best-practices</w:t>
        </w:r>
        <w:r w:rsidR="00352E9D">
          <w:rPr>
            <w:sz w:val="22"/>
            <w:szCs w:val="22"/>
          </w:rPr>
          <w:fldChar w:fldCharType="end"/>
        </w:r>
      </w:ins>
      <w:del w:id="428" w:author="Michal Galdzicki" w:date="2012-01-14T17:21:00Z">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http</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www</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sbolstandard</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org</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initiatives</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best</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w:delText>
        </w:r>
        <w:r w:rsidR="002A0FAB" w:rsidDel="00352E9D">
          <w:rPr>
            <w:rFonts w:ascii="Arial" w:eastAsia="Arial" w:hAnsi="Arial" w:cs="Arial"/>
            <w:color w:val="000099"/>
            <w:sz w:val="22"/>
            <w:szCs w:val="22"/>
            <w:u w:val="single"/>
          </w:rPr>
          <w:fldChar w:fldCharType="end"/>
        </w:r>
        <w:r w:rsidR="002A0FAB" w:rsidDel="00352E9D">
          <w:fldChar w:fldCharType="begin"/>
        </w:r>
        <w:r w:rsidR="002A0FAB" w:rsidDel="00352E9D">
          <w:delInstrText xml:space="preserve"> HYPERLINK "http://www.sbolstandard.org/initiatives/best-practices" </w:delInstrText>
        </w:r>
        <w:r w:rsidR="002A0FAB" w:rsidDel="00352E9D">
          <w:fldChar w:fldCharType="separate"/>
        </w:r>
        <w:r w:rsidDel="00352E9D">
          <w:rPr>
            <w:rFonts w:ascii="Arial" w:eastAsia="Arial" w:hAnsi="Arial" w:cs="Arial"/>
            <w:color w:val="000099"/>
            <w:sz w:val="22"/>
            <w:szCs w:val="22"/>
            <w:u w:val="single"/>
          </w:rPr>
          <w:delText>practices</w:delText>
        </w:r>
        <w:r w:rsidR="002A0FAB" w:rsidDel="00352E9D">
          <w:rPr>
            <w:rFonts w:ascii="Arial" w:eastAsia="Arial" w:hAnsi="Arial" w:cs="Arial"/>
            <w:color w:val="000099"/>
            <w:sz w:val="22"/>
            <w:szCs w:val="22"/>
            <w:u w:val="single"/>
          </w:rPr>
          <w:fldChar w:fldCharType="end"/>
        </w:r>
      </w:del>
      <w:r>
        <w:rPr>
          <w:rFonts w:ascii="Arial" w:eastAsia="Arial" w:hAnsi="Arial" w:cs="Arial"/>
          <w:sz w:val="22"/>
          <w:szCs w:val="22"/>
        </w:rPr>
        <w:t>)</w:t>
      </w:r>
    </w:p>
    <w:p w:rsidR="00A77B3E" w:rsidRDefault="00E274F1">
      <w:pPr>
        <w:spacing w:before="0" w:after="240" w:line="240" w:lineRule="auto"/>
        <w:ind w:left="0" w:right="0" w:firstLine="0"/>
        <w:rPr>
          <w:sz w:val="22"/>
          <w:szCs w:val="22"/>
        </w:rPr>
      </w:pPr>
      <w:r>
        <w:rPr>
          <w:sz w:val="22"/>
          <w:szCs w:val="22"/>
        </w:rPr>
        <w:t>In future versions, Best Practices and Validation Criteria will be included in the specification.</w:t>
      </w:r>
    </w:p>
    <w:p w:rsidR="00BC4669" w:rsidRDefault="00BC4669">
      <w:pPr>
        <w:spacing w:before="0" w:after="0" w:line="240" w:lineRule="auto"/>
        <w:ind w:left="0" w:right="0" w:firstLine="0"/>
        <w:rPr>
          <w:ins w:id="429" w:author="Michal Galdzicki" w:date="2012-01-14T17:38:00Z"/>
          <w:b/>
          <w:bCs/>
          <w:sz w:val="36"/>
          <w:szCs w:val="36"/>
        </w:rPr>
      </w:pPr>
      <w:bookmarkStart w:id="430" w:name="h.d40cb13828eb"/>
      <w:bookmarkStart w:id="431" w:name="_Toc305145378"/>
      <w:bookmarkEnd w:id="430"/>
      <w:ins w:id="432" w:author="Michal Galdzicki" w:date="2012-01-14T17:38:00Z">
        <w:r>
          <w:br w:type="page"/>
        </w:r>
      </w:ins>
    </w:p>
    <w:p w:rsidR="00A77B3E" w:rsidRDefault="00E274F1">
      <w:pPr>
        <w:pStyle w:val="Heading1"/>
        <w:spacing w:before="0" w:line="240" w:lineRule="auto"/>
      </w:pPr>
      <w:bookmarkStart w:id="433" w:name="_Toc314326091"/>
      <w:r>
        <w:lastRenderedPageBreak/>
        <w:t>1</w:t>
      </w:r>
      <w:r w:rsidR="002910FF">
        <w:t>2</w:t>
      </w:r>
      <w:r>
        <w:t>. Authors’ Contact Information</w:t>
      </w:r>
      <w:bookmarkEnd w:id="431"/>
      <w:bookmarkEnd w:id="433"/>
    </w:p>
    <w:p w:rsidR="00352E9D" w:rsidRPr="00352E9D" w:rsidRDefault="00352E9D">
      <w:pPr>
        <w:pStyle w:val="NoSpacing"/>
        <w:rPr>
          <w:ins w:id="434" w:author="Michal Galdzicki" w:date="2012-01-14T17:22:00Z"/>
        </w:rPr>
        <w:pPrChange w:id="435" w:author="Michal Galdzicki" w:date="2012-01-14T17:32:00Z">
          <w:pPr>
            <w:pStyle w:val="Heading1"/>
            <w:spacing w:before="0" w:line="240" w:lineRule="auto"/>
          </w:pPr>
        </w:pPrChange>
      </w:pPr>
      <w:ins w:id="436" w:author="Michal Galdzicki" w:date="2012-01-14T17:22:00Z">
        <w:r w:rsidRPr="00352E9D">
          <w:t xml:space="preserve">Michal Galdzicki </w:t>
        </w:r>
      </w:ins>
      <w:ins w:id="437" w:author="Michal Galdzicki" w:date="2012-01-14T17:23:00Z">
        <w:r>
          <w:rPr>
            <w:b/>
            <w:bCs/>
          </w:rPr>
          <w:fldChar w:fldCharType="begin"/>
        </w:r>
        <w:r>
          <w:instrText xml:space="preserve"> HYPERLINK "mailto:</w:instrText>
        </w:r>
      </w:ins>
      <w:ins w:id="438" w:author="Michal Galdzicki" w:date="2012-01-14T17:22:00Z">
        <w:r w:rsidRPr="00352E9D">
          <w:instrText>mgaldzic@uw.edu</w:instrText>
        </w:r>
      </w:ins>
      <w:ins w:id="439" w:author="Michal Galdzicki" w:date="2012-01-14T17:23:00Z">
        <w:r>
          <w:instrText xml:space="preserve">" </w:instrText>
        </w:r>
        <w:r>
          <w:rPr>
            <w:b/>
            <w:bCs/>
          </w:rPr>
          <w:fldChar w:fldCharType="separate"/>
        </w:r>
      </w:ins>
      <w:ins w:id="440" w:author="Michal Galdzicki" w:date="2012-01-14T17:22:00Z">
        <w:r w:rsidRPr="00D45CAC">
          <w:rPr>
            <w:rStyle w:val="Hyperlink"/>
            <w:sz w:val="22"/>
            <w:szCs w:val="22"/>
          </w:rPr>
          <w:t>mgaldzic@uw.edu</w:t>
        </w:r>
      </w:ins>
      <w:ins w:id="441" w:author="Michal Galdzicki" w:date="2012-01-14T17:23:00Z">
        <w:r>
          <w:rPr>
            <w:b/>
            <w:bCs/>
          </w:rPr>
          <w:fldChar w:fldCharType="end"/>
        </w:r>
        <w:r>
          <w:t xml:space="preserve"> </w:t>
        </w:r>
      </w:ins>
      <w:ins w:id="442" w:author="Michal Galdzicki" w:date="2012-01-14T17:22:00Z">
        <w:r w:rsidRPr="00352E9D">
          <w:t>(SBOL Editor)</w:t>
        </w:r>
      </w:ins>
    </w:p>
    <w:p w:rsidR="00352E9D" w:rsidRPr="00352E9D" w:rsidRDefault="00352E9D">
      <w:pPr>
        <w:pStyle w:val="NoSpacing"/>
        <w:rPr>
          <w:ins w:id="443" w:author="Michal Galdzicki" w:date="2012-01-14T17:22:00Z"/>
        </w:rPr>
        <w:pPrChange w:id="444" w:author="Michal Galdzicki" w:date="2012-01-14T17:32:00Z">
          <w:pPr>
            <w:pStyle w:val="Heading1"/>
            <w:spacing w:before="0" w:line="240" w:lineRule="auto"/>
          </w:pPr>
        </w:pPrChange>
      </w:pPr>
      <w:ins w:id="445" w:author="Michal Galdzicki" w:date="2012-01-14T17:22:00Z">
        <w:r w:rsidRPr="00352E9D">
          <w:t xml:space="preserve">Mandy L. Wilson </w:t>
        </w:r>
      </w:ins>
      <w:ins w:id="446" w:author="Michal Galdzicki" w:date="2012-01-14T17:23:00Z">
        <w:r>
          <w:rPr>
            <w:b/>
            <w:bCs/>
          </w:rPr>
          <w:fldChar w:fldCharType="begin"/>
        </w:r>
        <w:r>
          <w:instrText xml:space="preserve"> HYPERLINK "mailto:</w:instrText>
        </w:r>
      </w:ins>
      <w:ins w:id="447" w:author="Michal Galdzicki" w:date="2012-01-14T17:22:00Z">
        <w:r w:rsidRPr="00352E9D">
          <w:instrText>mandywil@vbi.vt.edu</w:instrText>
        </w:r>
      </w:ins>
      <w:ins w:id="448" w:author="Michal Galdzicki" w:date="2012-01-14T17:23:00Z">
        <w:r>
          <w:instrText xml:space="preserve">" </w:instrText>
        </w:r>
        <w:r>
          <w:rPr>
            <w:b/>
            <w:bCs/>
          </w:rPr>
          <w:fldChar w:fldCharType="separate"/>
        </w:r>
      </w:ins>
      <w:ins w:id="449" w:author="Michal Galdzicki" w:date="2012-01-14T17:22:00Z">
        <w:r w:rsidRPr="00D45CAC">
          <w:rPr>
            <w:rStyle w:val="Hyperlink"/>
            <w:sz w:val="22"/>
            <w:szCs w:val="22"/>
          </w:rPr>
          <w:t>mandywil@vbi.vt.edu</w:t>
        </w:r>
      </w:ins>
      <w:ins w:id="450" w:author="Michal Galdzicki" w:date="2012-01-14T17:23:00Z">
        <w:r>
          <w:rPr>
            <w:b/>
            <w:bCs/>
          </w:rPr>
          <w:fldChar w:fldCharType="end"/>
        </w:r>
        <w:r>
          <w:t xml:space="preserve"> </w:t>
        </w:r>
      </w:ins>
      <w:ins w:id="451" w:author="Michal Galdzicki" w:date="2012-01-14T17:22:00Z">
        <w:r w:rsidRPr="00352E9D">
          <w:t>(SBOL Editor)</w:t>
        </w:r>
      </w:ins>
    </w:p>
    <w:p w:rsidR="00352E9D" w:rsidRPr="00352E9D" w:rsidRDefault="00352E9D">
      <w:pPr>
        <w:pStyle w:val="NoSpacing"/>
        <w:rPr>
          <w:ins w:id="452" w:author="Michal Galdzicki" w:date="2012-01-14T17:22:00Z"/>
        </w:rPr>
        <w:pPrChange w:id="453" w:author="Michal Galdzicki" w:date="2012-01-14T17:32:00Z">
          <w:pPr>
            <w:pStyle w:val="Heading1"/>
            <w:spacing w:before="0" w:line="240" w:lineRule="auto"/>
          </w:pPr>
        </w:pPrChange>
      </w:pPr>
      <w:ins w:id="454" w:author="Michal Galdzicki" w:date="2012-01-14T17:22:00Z">
        <w:r w:rsidRPr="00352E9D">
          <w:t xml:space="preserve">Cesar A. Rodriguez </w:t>
        </w:r>
      </w:ins>
      <w:ins w:id="455" w:author="Michal Galdzicki" w:date="2012-01-14T17:23:00Z">
        <w:r>
          <w:rPr>
            <w:b/>
            <w:bCs/>
          </w:rPr>
          <w:fldChar w:fldCharType="begin"/>
        </w:r>
        <w:r>
          <w:instrText xml:space="preserve"> HYPERLINK "mailto:</w:instrText>
        </w:r>
      </w:ins>
      <w:ins w:id="456" w:author="Michal Galdzicki" w:date="2012-01-14T17:22:00Z">
        <w:r w:rsidRPr="00352E9D">
          <w:instrText>cesarr@berkeley.edu</w:instrText>
        </w:r>
      </w:ins>
      <w:ins w:id="457" w:author="Michal Galdzicki" w:date="2012-01-14T17:23:00Z">
        <w:r>
          <w:instrText xml:space="preserve">" </w:instrText>
        </w:r>
        <w:r>
          <w:rPr>
            <w:b/>
            <w:bCs/>
          </w:rPr>
          <w:fldChar w:fldCharType="separate"/>
        </w:r>
      </w:ins>
      <w:ins w:id="458" w:author="Michal Galdzicki" w:date="2012-01-14T17:22:00Z">
        <w:r w:rsidRPr="00D45CAC">
          <w:rPr>
            <w:rStyle w:val="Hyperlink"/>
            <w:sz w:val="22"/>
            <w:szCs w:val="22"/>
          </w:rPr>
          <w:t>cesarr@berkeley.edu</w:t>
        </w:r>
      </w:ins>
      <w:ins w:id="459" w:author="Michal Galdzicki" w:date="2012-01-14T17:23:00Z">
        <w:r>
          <w:rPr>
            <w:b/>
            <w:bCs/>
          </w:rPr>
          <w:fldChar w:fldCharType="end"/>
        </w:r>
        <w:r>
          <w:t xml:space="preserve"> </w:t>
        </w:r>
      </w:ins>
      <w:ins w:id="460" w:author="Michal Galdzicki" w:date="2012-01-14T17:22:00Z">
        <w:r w:rsidRPr="00352E9D">
          <w:t>(SBOL Editor)</w:t>
        </w:r>
      </w:ins>
    </w:p>
    <w:p w:rsidR="00352E9D" w:rsidRPr="00352E9D" w:rsidRDefault="00352E9D">
      <w:pPr>
        <w:pStyle w:val="NoSpacing"/>
        <w:rPr>
          <w:ins w:id="461" w:author="Michal Galdzicki" w:date="2012-01-14T17:22:00Z"/>
        </w:rPr>
        <w:pPrChange w:id="462" w:author="Michal Galdzicki" w:date="2012-01-14T17:32:00Z">
          <w:pPr>
            <w:pStyle w:val="Heading1"/>
            <w:spacing w:before="0" w:line="240" w:lineRule="auto"/>
          </w:pPr>
        </w:pPrChange>
      </w:pPr>
      <w:ins w:id="463" w:author="Michal Galdzicki" w:date="2012-01-14T17:22:00Z">
        <w:r w:rsidRPr="00352E9D">
          <w:t>Laura Adam</w:t>
        </w:r>
        <w:r w:rsidRPr="00352E9D">
          <w:tab/>
        </w:r>
      </w:ins>
      <w:ins w:id="464" w:author="Michal Galdzicki" w:date="2012-01-14T17:23:00Z">
        <w:r>
          <w:rPr>
            <w:b/>
            <w:bCs/>
          </w:rPr>
          <w:fldChar w:fldCharType="begin"/>
        </w:r>
        <w:r>
          <w:instrText xml:space="preserve"> HYPERLINK "mailto:</w:instrText>
        </w:r>
      </w:ins>
      <w:ins w:id="465" w:author="Michal Galdzicki" w:date="2012-01-14T17:22:00Z">
        <w:r w:rsidRPr="00352E9D">
          <w:instrText>ladam@vbi.vt.edu</w:instrText>
        </w:r>
      </w:ins>
      <w:ins w:id="466" w:author="Michal Galdzicki" w:date="2012-01-14T17:23:00Z">
        <w:r>
          <w:instrText xml:space="preserve">" </w:instrText>
        </w:r>
        <w:r>
          <w:rPr>
            <w:b/>
            <w:bCs/>
          </w:rPr>
          <w:fldChar w:fldCharType="separate"/>
        </w:r>
      </w:ins>
      <w:ins w:id="467" w:author="Michal Galdzicki" w:date="2012-01-14T17:22:00Z">
        <w:r w:rsidRPr="00D45CAC">
          <w:rPr>
            <w:rStyle w:val="Hyperlink"/>
            <w:sz w:val="22"/>
            <w:szCs w:val="22"/>
          </w:rPr>
          <w:t>ladam@vbi.vt.edu</w:t>
        </w:r>
      </w:ins>
      <w:ins w:id="468" w:author="Michal Galdzicki" w:date="2012-01-14T17:23:00Z">
        <w:r>
          <w:rPr>
            <w:b/>
            <w:bCs/>
          </w:rPr>
          <w:fldChar w:fldCharType="end"/>
        </w:r>
        <w:r>
          <w:t xml:space="preserve"> </w:t>
        </w:r>
      </w:ins>
    </w:p>
    <w:p w:rsidR="00352E9D" w:rsidRPr="00352E9D" w:rsidRDefault="00352E9D">
      <w:pPr>
        <w:pStyle w:val="NoSpacing"/>
        <w:rPr>
          <w:ins w:id="469" w:author="Michal Galdzicki" w:date="2012-01-14T17:22:00Z"/>
        </w:rPr>
        <w:pPrChange w:id="470" w:author="Michal Galdzicki" w:date="2012-01-14T17:32:00Z">
          <w:pPr>
            <w:pStyle w:val="Heading1"/>
            <w:spacing w:before="0" w:line="240" w:lineRule="auto"/>
          </w:pPr>
        </w:pPrChange>
      </w:pPr>
      <w:ins w:id="471" w:author="Michal Galdzicki" w:date="2012-01-14T17:22:00Z">
        <w:r w:rsidRPr="00352E9D">
          <w:t xml:space="preserve">Aaron Adler </w:t>
        </w:r>
      </w:ins>
      <w:ins w:id="472" w:author="Michal Galdzicki" w:date="2012-01-14T17:23:00Z">
        <w:r>
          <w:rPr>
            <w:b/>
            <w:bCs/>
          </w:rPr>
          <w:fldChar w:fldCharType="begin"/>
        </w:r>
        <w:r>
          <w:instrText xml:space="preserve"> HYPERLINK "mailto:</w:instrText>
        </w:r>
      </w:ins>
      <w:ins w:id="473" w:author="Michal Galdzicki" w:date="2012-01-14T17:22:00Z">
        <w:r w:rsidRPr="00352E9D">
          <w:instrText>aadler@gmail.com</w:instrText>
        </w:r>
      </w:ins>
      <w:ins w:id="474" w:author="Michal Galdzicki" w:date="2012-01-14T17:23:00Z">
        <w:r>
          <w:instrText xml:space="preserve">" </w:instrText>
        </w:r>
        <w:r>
          <w:rPr>
            <w:b/>
            <w:bCs/>
          </w:rPr>
          <w:fldChar w:fldCharType="separate"/>
        </w:r>
      </w:ins>
      <w:ins w:id="475" w:author="Michal Galdzicki" w:date="2012-01-14T17:22:00Z">
        <w:r w:rsidRPr="00D45CAC">
          <w:rPr>
            <w:rStyle w:val="Hyperlink"/>
            <w:sz w:val="22"/>
            <w:szCs w:val="22"/>
          </w:rPr>
          <w:t>aadler@gmail.com</w:t>
        </w:r>
      </w:ins>
      <w:ins w:id="476" w:author="Michal Galdzicki" w:date="2012-01-14T17:23:00Z">
        <w:r>
          <w:rPr>
            <w:b/>
            <w:bCs/>
          </w:rPr>
          <w:fldChar w:fldCharType="end"/>
        </w:r>
        <w:r>
          <w:t xml:space="preserve"> </w:t>
        </w:r>
      </w:ins>
      <w:ins w:id="477" w:author="Michal Galdzicki" w:date="2012-01-14T17:22:00Z">
        <w:r w:rsidRPr="00352E9D">
          <w:t xml:space="preserve"> </w:t>
        </w:r>
      </w:ins>
    </w:p>
    <w:p w:rsidR="00352E9D" w:rsidRPr="00352E9D" w:rsidRDefault="00352E9D">
      <w:pPr>
        <w:pStyle w:val="NoSpacing"/>
        <w:rPr>
          <w:ins w:id="478" w:author="Michal Galdzicki" w:date="2012-01-14T17:22:00Z"/>
        </w:rPr>
        <w:pPrChange w:id="479" w:author="Michal Galdzicki" w:date="2012-01-14T17:32:00Z">
          <w:pPr>
            <w:pStyle w:val="Heading1"/>
            <w:spacing w:before="0" w:line="240" w:lineRule="auto"/>
          </w:pPr>
        </w:pPrChange>
      </w:pPr>
      <w:ins w:id="480" w:author="Michal Galdzicki" w:date="2012-01-14T17:22:00Z">
        <w:r w:rsidRPr="00352E9D">
          <w:t xml:space="preserve">J. Christopher Anderson </w:t>
        </w:r>
      </w:ins>
      <w:ins w:id="481" w:author="Michal Galdzicki" w:date="2012-01-14T17:23:00Z">
        <w:r>
          <w:rPr>
            <w:b/>
            <w:bCs/>
          </w:rPr>
          <w:fldChar w:fldCharType="begin"/>
        </w:r>
        <w:r>
          <w:instrText xml:space="preserve"> HYPERLINK "mailto:</w:instrText>
        </w:r>
      </w:ins>
      <w:ins w:id="482" w:author="Michal Galdzicki" w:date="2012-01-14T17:22:00Z">
        <w:r w:rsidRPr="00352E9D">
          <w:instrText>jcanderson@berkeley.edu</w:instrText>
        </w:r>
      </w:ins>
      <w:ins w:id="483" w:author="Michal Galdzicki" w:date="2012-01-14T17:23:00Z">
        <w:r>
          <w:instrText xml:space="preserve">" </w:instrText>
        </w:r>
        <w:r>
          <w:rPr>
            <w:b/>
            <w:bCs/>
          </w:rPr>
          <w:fldChar w:fldCharType="separate"/>
        </w:r>
      </w:ins>
      <w:ins w:id="484" w:author="Michal Galdzicki" w:date="2012-01-14T17:22:00Z">
        <w:r w:rsidRPr="00D45CAC">
          <w:rPr>
            <w:rStyle w:val="Hyperlink"/>
            <w:sz w:val="22"/>
            <w:szCs w:val="22"/>
          </w:rPr>
          <w:t>jcanderson@berkeley.edu</w:t>
        </w:r>
      </w:ins>
      <w:ins w:id="485" w:author="Michal Galdzicki" w:date="2012-01-14T17:23:00Z">
        <w:r>
          <w:rPr>
            <w:b/>
            <w:bCs/>
          </w:rPr>
          <w:fldChar w:fldCharType="end"/>
        </w:r>
        <w:r>
          <w:t xml:space="preserve"> </w:t>
        </w:r>
      </w:ins>
    </w:p>
    <w:p w:rsidR="00352E9D" w:rsidRPr="00352E9D" w:rsidRDefault="00352E9D">
      <w:pPr>
        <w:pStyle w:val="NoSpacing"/>
        <w:rPr>
          <w:ins w:id="486" w:author="Michal Galdzicki" w:date="2012-01-14T17:22:00Z"/>
        </w:rPr>
        <w:pPrChange w:id="487" w:author="Michal Galdzicki" w:date="2012-01-14T17:32:00Z">
          <w:pPr>
            <w:pStyle w:val="Heading1"/>
            <w:spacing w:before="0" w:line="240" w:lineRule="auto"/>
          </w:pPr>
        </w:pPrChange>
      </w:pPr>
      <w:ins w:id="488" w:author="Michal Galdzicki" w:date="2012-01-14T17:22:00Z">
        <w:r w:rsidRPr="00352E9D">
          <w:t xml:space="preserve">Jacob Beal </w:t>
        </w:r>
      </w:ins>
      <w:ins w:id="489" w:author="Michal Galdzicki" w:date="2012-01-14T17:23:00Z">
        <w:r>
          <w:rPr>
            <w:b/>
            <w:bCs/>
          </w:rPr>
          <w:fldChar w:fldCharType="begin"/>
        </w:r>
        <w:r>
          <w:instrText xml:space="preserve"> HYPERLINK "mailto:</w:instrText>
        </w:r>
      </w:ins>
      <w:ins w:id="490" w:author="Michal Galdzicki" w:date="2012-01-14T17:22:00Z">
        <w:r w:rsidRPr="00352E9D">
          <w:instrText>jakebeal@bbn.com</w:instrText>
        </w:r>
      </w:ins>
      <w:ins w:id="491" w:author="Michal Galdzicki" w:date="2012-01-14T17:23:00Z">
        <w:r>
          <w:instrText xml:space="preserve">" </w:instrText>
        </w:r>
        <w:r>
          <w:rPr>
            <w:b/>
            <w:bCs/>
          </w:rPr>
          <w:fldChar w:fldCharType="separate"/>
        </w:r>
      </w:ins>
      <w:ins w:id="492" w:author="Michal Galdzicki" w:date="2012-01-14T17:22:00Z">
        <w:r w:rsidRPr="00D45CAC">
          <w:rPr>
            <w:rStyle w:val="Hyperlink"/>
            <w:sz w:val="22"/>
            <w:szCs w:val="22"/>
          </w:rPr>
          <w:t>jakebeal@bbn.com</w:t>
        </w:r>
      </w:ins>
      <w:ins w:id="493" w:author="Michal Galdzicki" w:date="2012-01-14T17:23:00Z">
        <w:r>
          <w:rPr>
            <w:b/>
            <w:bCs/>
          </w:rPr>
          <w:fldChar w:fldCharType="end"/>
        </w:r>
        <w:r>
          <w:t xml:space="preserve"> </w:t>
        </w:r>
      </w:ins>
    </w:p>
    <w:p w:rsidR="00352E9D" w:rsidRPr="00352E9D" w:rsidRDefault="00352E9D">
      <w:pPr>
        <w:pStyle w:val="NoSpacing"/>
        <w:rPr>
          <w:ins w:id="494" w:author="Michal Galdzicki" w:date="2012-01-14T17:22:00Z"/>
        </w:rPr>
        <w:pPrChange w:id="495" w:author="Michal Galdzicki" w:date="2012-01-14T17:32:00Z">
          <w:pPr>
            <w:pStyle w:val="Heading1"/>
            <w:spacing w:before="0" w:line="240" w:lineRule="auto"/>
          </w:pPr>
        </w:pPrChange>
      </w:pPr>
      <w:ins w:id="496" w:author="Michal Galdzicki" w:date="2012-01-14T17:22:00Z">
        <w:r w:rsidRPr="00352E9D">
          <w:t xml:space="preserve">Deepak </w:t>
        </w:r>
        <w:proofErr w:type="spellStart"/>
        <w:r w:rsidRPr="00352E9D">
          <w:t>Chandran</w:t>
        </w:r>
        <w:proofErr w:type="spellEnd"/>
        <w:r w:rsidRPr="00352E9D">
          <w:t xml:space="preserve"> </w:t>
        </w:r>
      </w:ins>
      <w:ins w:id="497" w:author="Michal Galdzicki" w:date="2012-01-14T17:23:00Z">
        <w:r>
          <w:rPr>
            <w:b/>
            <w:bCs/>
          </w:rPr>
          <w:fldChar w:fldCharType="begin"/>
        </w:r>
        <w:r>
          <w:instrText xml:space="preserve"> HYPERLINK "mailto:</w:instrText>
        </w:r>
      </w:ins>
      <w:ins w:id="498" w:author="Michal Galdzicki" w:date="2012-01-14T17:22:00Z">
        <w:r w:rsidRPr="00352E9D">
          <w:instrText>deepakc@uw.edu</w:instrText>
        </w:r>
      </w:ins>
      <w:ins w:id="499" w:author="Michal Galdzicki" w:date="2012-01-14T17:23:00Z">
        <w:r>
          <w:instrText xml:space="preserve">" </w:instrText>
        </w:r>
        <w:r>
          <w:rPr>
            <w:b/>
            <w:bCs/>
          </w:rPr>
          <w:fldChar w:fldCharType="separate"/>
        </w:r>
      </w:ins>
      <w:ins w:id="500" w:author="Michal Galdzicki" w:date="2012-01-14T17:22:00Z">
        <w:r w:rsidRPr="00D45CAC">
          <w:rPr>
            <w:rStyle w:val="Hyperlink"/>
            <w:sz w:val="22"/>
            <w:szCs w:val="22"/>
          </w:rPr>
          <w:t>deepakc@uw.edu</w:t>
        </w:r>
      </w:ins>
      <w:ins w:id="501" w:author="Michal Galdzicki" w:date="2012-01-14T17:23:00Z">
        <w:r>
          <w:rPr>
            <w:b/>
            <w:bCs/>
          </w:rPr>
          <w:fldChar w:fldCharType="end"/>
        </w:r>
        <w:r>
          <w:t xml:space="preserve"> </w:t>
        </w:r>
      </w:ins>
    </w:p>
    <w:p w:rsidR="00352E9D" w:rsidRPr="00352E9D" w:rsidRDefault="00352E9D">
      <w:pPr>
        <w:pStyle w:val="NoSpacing"/>
        <w:rPr>
          <w:ins w:id="502" w:author="Michal Galdzicki" w:date="2012-01-14T17:22:00Z"/>
        </w:rPr>
        <w:pPrChange w:id="503" w:author="Michal Galdzicki" w:date="2012-01-14T17:32:00Z">
          <w:pPr>
            <w:pStyle w:val="Heading1"/>
            <w:spacing w:before="0" w:line="240" w:lineRule="auto"/>
          </w:pPr>
        </w:pPrChange>
      </w:pPr>
      <w:ins w:id="504" w:author="Michal Galdzicki" w:date="2012-01-14T17:22:00Z">
        <w:r w:rsidRPr="00352E9D">
          <w:t xml:space="preserve">Douglas </w:t>
        </w:r>
        <w:proofErr w:type="spellStart"/>
        <w:r w:rsidRPr="00352E9D">
          <w:t>Densmore</w:t>
        </w:r>
        <w:proofErr w:type="spellEnd"/>
        <w:r w:rsidRPr="00352E9D">
          <w:t xml:space="preserve"> </w:t>
        </w:r>
      </w:ins>
      <w:ins w:id="505" w:author="Michal Galdzicki" w:date="2012-01-14T17:23:00Z">
        <w:r>
          <w:rPr>
            <w:b/>
            <w:bCs/>
          </w:rPr>
          <w:fldChar w:fldCharType="begin"/>
        </w:r>
        <w:r>
          <w:instrText xml:space="preserve"> HYPERLINK "mailto:</w:instrText>
        </w:r>
      </w:ins>
      <w:ins w:id="506" w:author="Michal Galdzicki" w:date="2012-01-14T17:22:00Z">
        <w:r w:rsidRPr="00352E9D">
          <w:instrText>dougd@bu.edu</w:instrText>
        </w:r>
      </w:ins>
      <w:ins w:id="507" w:author="Michal Galdzicki" w:date="2012-01-14T17:23:00Z">
        <w:r>
          <w:instrText xml:space="preserve">" </w:instrText>
        </w:r>
        <w:r>
          <w:rPr>
            <w:b/>
            <w:bCs/>
          </w:rPr>
          <w:fldChar w:fldCharType="separate"/>
        </w:r>
      </w:ins>
      <w:ins w:id="508" w:author="Michal Galdzicki" w:date="2012-01-14T17:22:00Z">
        <w:r w:rsidRPr="00D45CAC">
          <w:rPr>
            <w:rStyle w:val="Hyperlink"/>
            <w:sz w:val="22"/>
            <w:szCs w:val="22"/>
          </w:rPr>
          <w:t>dougd@bu.edu</w:t>
        </w:r>
      </w:ins>
      <w:ins w:id="509" w:author="Michal Galdzicki" w:date="2012-01-14T17:23:00Z">
        <w:r>
          <w:rPr>
            <w:b/>
            <w:bCs/>
          </w:rPr>
          <w:fldChar w:fldCharType="end"/>
        </w:r>
        <w:r>
          <w:t xml:space="preserve"> </w:t>
        </w:r>
      </w:ins>
    </w:p>
    <w:p w:rsidR="00352E9D" w:rsidRPr="00352E9D" w:rsidRDefault="00352E9D">
      <w:pPr>
        <w:pStyle w:val="NoSpacing"/>
        <w:rPr>
          <w:ins w:id="510" w:author="Michal Galdzicki" w:date="2012-01-14T17:22:00Z"/>
        </w:rPr>
        <w:pPrChange w:id="511" w:author="Michal Galdzicki" w:date="2012-01-14T17:32:00Z">
          <w:pPr>
            <w:pStyle w:val="Heading1"/>
            <w:spacing w:before="0" w:line="240" w:lineRule="auto"/>
          </w:pPr>
        </w:pPrChange>
      </w:pPr>
      <w:proofErr w:type="spellStart"/>
      <w:ins w:id="512" w:author="Michal Galdzicki" w:date="2012-01-14T17:22:00Z">
        <w:r w:rsidRPr="00352E9D">
          <w:t>Omri</w:t>
        </w:r>
        <w:proofErr w:type="spellEnd"/>
        <w:r w:rsidRPr="00352E9D">
          <w:t xml:space="preserve"> A. </w:t>
        </w:r>
        <w:proofErr w:type="spellStart"/>
        <w:r w:rsidRPr="00352E9D">
          <w:t>Drory</w:t>
        </w:r>
        <w:proofErr w:type="spellEnd"/>
        <w:r w:rsidRPr="00352E9D">
          <w:t xml:space="preserve"> </w:t>
        </w:r>
      </w:ins>
      <w:ins w:id="513" w:author="Michal Galdzicki" w:date="2012-01-14T17:23:00Z">
        <w:r>
          <w:rPr>
            <w:b/>
            <w:bCs/>
          </w:rPr>
          <w:fldChar w:fldCharType="begin"/>
        </w:r>
        <w:r>
          <w:instrText xml:space="preserve"> HYPERLINK "mailto:</w:instrText>
        </w:r>
      </w:ins>
      <w:ins w:id="514" w:author="Michal Galdzicki" w:date="2012-01-14T17:22:00Z">
        <w:r w:rsidRPr="00352E9D">
          <w:instrText>omri@genomecompiler.com</w:instrText>
        </w:r>
      </w:ins>
      <w:ins w:id="515" w:author="Michal Galdzicki" w:date="2012-01-14T17:23:00Z">
        <w:r>
          <w:instrText xml:space="preserve">" </w:instrText>
        </w:r>
        <w:r>
          <w:rPr>
            <w:b/>
            <w:bCs/>
          </w:rPr>
          <w:fldChar w:fldCharType="separate"/>
        </w:r>
      </w:ins>
      <w:ins w:id="516" w:author="Michal Galdzicki" w:date="2012-01-14T17:22:00Z">
        <w:r w:rsidRPr="00D45CAC">
          <w:rPr>
            <w:rStyle w:val="Hyperlink"/>
            <w:sz w:val="22"/>
            <w:szCs w:val="22"/>
          </w:rPr>
          <w:t>omri@genomecompiler.com</w:t>
        </w:r>
      </w:ins>
      <w:ins w:id="517" w:author="Michal Galdzicki" w:date="2012-01-14T17:23:00Z">
        <w:r>
          <w:rPr>
            <w:b/>
            <w:bCs/>
          </w:rPr>
          <w:fldChar w:fldCharType="end"/>
        </w:r>
        <w:r>
          <w:t xml:space="preserve"> </w:t>
        </w:r>
      </w:ins>
    </w:p>
    <w:p w:rsidR="00352E9D" w:rsidRPr="00352E9D" w:rsidRDefault="00352E9D">
      <w:pPr>
        <w:pStyle w:val="NoSpacing"/>
        <w:rPr>
          <w:ins w:id="518" w:author="Michal Galdzicki" w:date="2012-01-14T17:22:00Z"/>
        </w:rPr>
        <w:pPrChange w:id="519" w:author="Michal Galdzicki" w:date="2012-01-14T17:32:00Z">
          <w:pPr>
            <w:pStyle w:val="Heading1"/>
            <w:spacing w:before="0" w:line="240" w:lineRule="auto"/>
          </w:pPr>
        </w:pPrChange>
      </w:pPr>
      <w:ins w:id="520" w:author="Michal Galdzicki" w:date="2012-01-14T17:22:00Z">
        <w:r w:rsidRPr="00352E9D">
          <w:t xml:space="preserve">Drew </w:t>
        </w:r>
        <w:proofErr w:type="spellStart"/>
        <w:r w:rsidRPr="00352E9D">
          <w:t>Endy</w:t>
        </w:r>
        <w:proofErr w:type="spellEnd"/>
        <w:r w:rsidRPr="00352E9D">
          <w:t xml:space="preserve"> </w:t>
        </w:r>
      </w:ins>
      <w:ins w:id="521" w:author="Michal Galdzicki" w:date="2012-01-14T17:23:00Z">
        <w:r>
          <w:rPr>
            <w:b/>
            <w:bCs/>
          </w:rPr>
          <w:fldChar w:fldCharType="begin"/>
        </w:r>
        <w:r>
          <w:instrText xml:space="preserve"> HYPERLINK "mailto:</w:instrText>
        </w:r>
      </w:ins>
      <w:ins w:id="522" w:author="Michal Galdzicki" w:date="2012-01-14T17:22:00Z">
        <w:r w:rsidRPr="00352E9D">
          <w:instrText>endy@stanford.edu</w:instrText>
        </w:r>
      </w:ins>
      <w:ins w:id="523" w:author="Michal Galdzicki" w:date="2012-01-14T17:23:00Z">
        <w:r>
          <w:instrText xml:space="preserve">" </w:instrText>
        </w:r>
        <w:r>
          <w:rPr>
            <w:b/>
            <w:bCs/>
          </w:rPr>
          <w:fldChar w:fldCharType="separate"/>
        </w:r>
      </w:ins>
      <w:ins w:id="524" w:author="Michal Galdzicki" w:date="2012-01-14T17:22:00Z">
        <w:r w:rsidRPr="00D45CAC">
          <w:rPr>
            <w:rStyle w:val="Hyperlink"/>
            <w:sz w:val="22"/>
            <w:szCs w:val="22"/>
          </w:rPr>
          <w:t>endy@stanford.edu</w:t>
        </w:r>
      </w:ins>
      <w:ins w:id="525" w:author="Michal Galdzicki" w:date="2012-01-14T17:23:00Z">
        <w:r>
          <w:rPr>
            <w:b/>
            <w:bCs/>
          </w:rPr>
          <w:fldChar w:fldCharType="end"/>
        </w:r>
        <w:r>
          <w:t xml:space="preserve"> </w:t>
        </w:r>
      </w:ins>
    </w:p>
    <w:p w:rsidR="00352E9D" w:rsidRPr="00352E9D" w:rsidRDefault="00352E9D">
      <w:pPr>
        <w:pStyle w:val="NoSpacing"/>
        <w:rPr>
          <w:ins w:id="526" w:author="Michal Galdzicki" w:date="2012-01-14T17:22:00Z"/>
        </w:rPr>
        <w:pPrChange w:id="527" w:author="Michal Galdzicki" w:date="2012-01-14T17:32:00Z">
          <w:pPr>
            <w:pStyle w:val="Heading1"/>
            <w:spacing w:before="0" w:line="240" w:lineRule="auto"/>
          </w:pPr>
        </w:pPrChange>
      </w:pPr>
      <w:ins w:id="528" w:author="Michal Galdzicki" w:date="2012-01-14T17:22:00Z">
        <w:r w:rsidRPr="00352E9D">
          <w:t xml:space="preserve">John H. </w:t>
        </w:r>
        <w:proofErr w:type="spellStart"/>
        <w:r w:rsidRPr="00352E9D">
          <w:t>Gennari</w:t>
        </w:r>
        <w:proofErr w:type="spellEnd"/>
        <w:r w:rsidRPr="00352E9D">
          <w:t xml:space="preserve"> </w:t>
        </w:r>
      </w:ins>
      <w:ins w:id="529" w:author="Michal Galdzicki" w:date="2012-01-14T17:23:00Z">
        <w:r>
          <w:rPr>
            <w:b/>
            <w:bCs/>
          </w:rPr>
          <w:fldChar w:fldCharType="begin"/>
        </w:r>
        <w:r>
          <w:instrText xml:space="preserve"> HYPERLINK "mailto:</w:instrText>
        </w:r>
      </w:ins>
      <w:ins w:id="530" w:author="Michal Galdzicki" w:date="2012-01-14T17:22:00Z">
        <w:r w:rsidRPr="00352E9D">
          <w:instrText>gennari@uw.edu</w:instrText>
        </w:r>
      </w:ins>
      <w:ins w:id="531" w:author="Michal Galdzicki" w:date="2012-01-14T17:23:00Z">
        <w:r>
          <w:instrText xml:space="preserve">" </w:instrText>
        </w:r>
        <w:r>
          <w:rPr>
            <w:b/>
            <w:bCs/>
          </w:rPr>
          <w:fldChar w:fldCharType="separate"/>
        </w:r>
      </w:ins>
      <w:ins w:id="532" w:author="Michal Galdzicki" w:date="2012-01-14T17:22:00Z">
        <w:r w:rsidRPr="00D45CAC">
          <w:rPr>
            <w:rStyle w:val="Hyperlink"/>
            <w:sz w:val="22"/>
            <w:szCs w:val="22"/>
          </w:rPr>
          <w:t>gennari@uw.edu</w:t>
        </w:r>
      </w:ins>
      <w:ins w:id="533" w:author="Michal Galdzicki" w:date="2012-01-14T17:23:00Z">
        <w:r>
          <w:rPr>
            <w:b/>
            <w:bCs/>
          </w:rPr>
          <w:fldChar w:fldCharType="end"/>
        </w:r>
        <w:r>
          <w:t xml:space="preserve"> </w:t>
        </w:r>
      </w:ins>
    </w:p>
    <w:p w:rsidR="00352E9D" w:rsidRPr="00352E9D" w:rsidRDefault="00352E9D">
      <w:pPr>
        <w:pStyle w:val="NoSpacing"/>
        <w:rPr>
          <w:ins w:id="534" w:author="Michal Galdzicki" w:date="2012-01-14T17:22:00Z"/>
        </w:rPr>
        <w:pPrChange w:id="535" w:author="Michal Galdzicki" w:date="2012-01-14T17:32:00Z">
          <w:pPr>
            <w:pStyle w:val="Heading1"/>
            <w:spacing w:before="0" w:line="240" w:lineRule="auto"/>
          </w:pPr>
        </w:pPrChange>
      </w:pPr>
      <w:proofErr w:type="spellStart"/>
      <w:proofErr w:type="gramStart"/>
      <w:ins w:id="536" w:author="Michal Galdzicki" w:date="2012-01-14T17:22:00Z">
        <w:r w:rsidRPr="00352E9D">
          <w:t>Raik</w:t>
        </w:r>
        <w:proofErr w:type="spellEnd"/>
        <w:r w:rsidRPr="00352E9D">
          <w:t xml:space="preserve">  </w:t>
        </w:r>
        <w:proofErr w:type="spellStart"/>
        <w:r w:rsidRPr="00352E9D">
          <w:t>Grünberg</w:t>
        </w:r>
        <w:proofErr w:type="spellEnd"/>
        <w:proofErr w:type="gramEnd"/>
        <w:r w:rsidRPr="00352E9D">
          <w:t xml:space="preserve"> </w:t>
        </w:r>
      </w:ins>
      <w:ins w:id="537" w:author="Michal Galdzicki" w:date="2012-01-14T17:23:00Z">
        <w:r>
          <w:rPr>
            <w:b/>
            <w:bCs/>
          </w:rPr>
          <w:fldChar w:fldCharType="begin"/>
        </w:r>
        <w:r>
          <w:instrText xml:space="preserve"> HYPERLINK "mailto:</w:instrText>
        </w:r>
      </w:ins>
      <w:ins w:id="538" w:author="Michal Galdzicki" w:date="2012-01-14T17:22:00Z">
        <w:r w:rsidRPr="00352E9D">
          <w:instrText>raik.gruenberg@crg.es</w:instrText>
        </w:r>
      </w:ins>
      <w:ins w:id="539" w:author="Michal Galdzicki" w:date="2012-01-14T17:23:00Z">
        <w:r>
          <w:instrText xml:space="preserve">" </w:instrText>
        </w:r>
        <w:r>
          <w:rPr>
            <w:b/>
            <w:bCs/>
          </w:rPr>
          <w:fldChar w:fldCharType="separate"/>
        </w:r>
      </w:ins>
      <w:ins w:id="540" w:author="Michal Galdzicki" w:date="2012-01-14T17:22:00Z">
        <w:r w:rsidRPr="00D45CAC">
          <w:rPr>
            <w:rStyle w:val="Hyperlink"/>
            <w:sz w:val="22"/>
            <w:szCs w:val="22"/>
          </w:rPr>
          <w:t>raik.gruenberg@crg.es</w:t>
        </w:r>
      </w:ins>
      <w:ins w:id="541" w:author="Michal Galdzicki" w:date="2012-01-14T17:23:00Z">
        <w:r>
          <w:rPr>
            <w:b/>
            <w:bCs/>
          </w:rPr>
          <w:fldChar w:fldCharType="end"/>
        </w:r>
        <w:r>
          <w:t xml:space="preserve"> </w:t>
        </w:r>
      </w:ins>
    </w:p>
    <w:p w:rsidR="00352E9D" w:rsidRPr="00352E9D" w:rsidRDefault="00352E9D">
      <w:pPr>
        <w:pStyle w:val="NoSpacing"/>
        <w:rPr>
          <w:ins w:id="542" w:author="Michal Galdzicki" w:date="2012-01-14T17:22:00Z"/>
        </w:rPr>
        <w:pPrChange w:id="543" w:author="Michal Galdzicki" w:date="2012-01-14T17:32:00Z">
          <w:pPr>
            <w:pStyle w:val="Heading1"/>
            <w:spacing w:before="0" w:line="240" w:lineRule="auto"/>
          </w:pPr>
        </w:pPrChange>
      </w:pPr>
      <w:ins w:id="544" w:author="Michal Galdzicki" w:date="2012-01-14T17:22:00Z">
        <w:r w:rsidRPr="00352E9D">
          <w:t xml:space="preserve">Timothy S. Ham </w:t>
        </w:r>
      </w:ins>
      <w:ins w:id="545" w:author="Michal Galdzicki" w:date="2012-01-14T17:23:00Z">
        <w:r>
          <w:rPr>
            <w:b/>
            <w:bCs/>
          </w:rPr>
          <w:fldChar w:fldCharType="begin"/>
        </w:r>
        <w:r>
          <w:instrText xml:space="preserve"> HYPERLINK "mailto:</w:instrText>
        </w:r>
      </w:ins>
      <w:ins w:id="546" w:author="Michal Galdzicki" w:date="2012-01-14T17:22:00Z">
        <w:r w:rsidRPr="00352E9D">
          <w:instrText>tsham@lbl.gov</w:instrText>
        </w:r>
      </w:ins>
      <w:ins w:id="547" w:author="Michal Galdzicki" w:date="2012-01-14T17:23:00Z">
        <w:r>
          <w:instrText xml:space="preserve">" </w:instrText>
        </w:r>
        <w:r>
          <w:rPr>
            <w:b/>
            <w:bCs/>
          </w:rPr>
          <w:fldChar w:fldCharType="separate"/>
        </w:r>
      </w:ins>
      <w:ins w:id="548" w:author="Michal Galdzicki" w:date="2012-01-14T17:22:00Z">
        <w:r w:rsidRPr="00D45CAC">
          <w:rPr>
            <w:rStyle w:val="Hyperlink"/>
            <w:sz w:val="22"/>
            <w:szCs w:val="22"/>
          </w:rPr>
          <w:t>tsham@lbl.gov</w:t>
        </w:r>
      </w:ins>
      <w:ins w:id="549" w:author="Michal Galdzicki" w:date="2012-01-14T17:23:00Z">
        <w:r>
          <w:rPr>
            <w:b/>
            <w:bCs/>
          </w:rPr>
          <w:fldChar w:fldCharType="end"/>
        </w:r>
        <w:r>
          <w:t xml:space="preserve"> </w:t>
        </w:r>
      </w:ins>
    </w:p>
    <w:p w:rsidR="00352E9D" w:rsidRPr="00352E9D" w:rsidRDefault="00352E9D">
      <w:pPr>
        <w:pStyle w:val="NoSpacing"/>
        <w:rPr>
          <w:ins w:id="550" w:author="Michal Galdzicki" w:date="2012-01-14T17:22:00Z"/>
        </w:rPr>
        <w:pPrChange w:id="551" w:author="Michal Galdzicki" w:date="2012-01-14T17:32:00Z">
          <w:pPr>
            <w:pStyle w:val="Heading1"/>
            <w:spacing w:before="0" w:line="240" w:lineRule="auto"/>
          </w:pPr>
        </w:pPrChange>
      </w:pPr>
      <w:ins w:id="552" w:author="Michal Galdzicki" w:date="2012-01-14T17:22:00Z">
        <w:r w:rsidRPr="00352E9D">
          <w:t xml:space="preserve">Allan </w:t>
        </w:r>
        <w:proofErr w:type="spellStart"/>
        <w:r w:rsidRPr="00352E9D">
          <w:t>Kuchinsky</w:t>
        </w:r>
        <w:proofErr w:type="spellEnd"/>
        <w:r w:rsidRPr="00352E9D">
          <w:t xml:space="preserve"> </w:t>
        </w:r>
      </w:ins>
      <w:ins w:id="553" w:author="Michal Galdzicki" w:date="2012-01-14T17:23:00Z">
        <w:r>
          <w:rPr>
            <w:b/>
            <w:bCs/>
          </w:rPr>
          <w:fldChar w:fldCharType="begin"/>
        </w:r>
        <w:r>
          <w:instrText xml:space="preserve"> HYPERLINK "mailto:</w:instrText>
        </w:r>
      </w:ins>
      <w:ins w:id="554" w:author="Michal Galdzicki" w:date="2012-01-14T17:22:00Z">
        <w:r w:rsidRPr="00352E9D">
          <w:instrText>allan_kuchinsky@agilent.com</w:instrText>
        </w:r>
      </w:ins>
      <w:ins w:id="555" w:author="Michal Galdzicki" w:date="2012-01-14T17:23:00Z">
        <w:r>
          <w:instrText xml:space="preserve">" </w:instrText>
        </w:r>
        <w:r>
          <w:rPr>
            <w:b/>
            <w:bCs/>
          </w:rPr>
          <w:fldChar w:fldCharType="separate"/>
        </w:r>
      </w:ins>
      <w:ins w:id="556" w:author="Michal Galdzicki" w:date="2012-01-14T17:22:00Z">
        <w:r w:rsidRPr="00D45CAC">
          <w:rPr>
            <w:rStyle w:val="Hyperlink"/>
            <w:sz w:val="22"/>
            <w:szCs w:val="22"/>
          </w:rPr>
          <w:t>allan_kuchinsky@agilent.com</w:t>
        </w:r>
      </w:ins>
      <w:ins w:id="557" w:author="Michal Galdzicki" w:date="2012-01-14T17:23:00Z">
        <w:r>
          <w:rPr>
            <w:b/>
            <w:bCs/>
          </w:rPr>
          <w:fldChar w:fldCharType="end"/>
        </w:r>
        <w:r>
          <w:t xml:space="preserve"> </w:t>
        </w:r>
      </w:ins>
    </w:p>
    <w:p w:rsidR="00352E9D" w:rsidRDefault="00352E9D">
      <w:pPr>
        <w:pStyle w:val="NoSpacing"/>
        <w:rPr>
          <w:ins w:id="558" w:author="Michal Galdzicki" w:date="2012-01-14T17:23:00Z"/>
        </w:rPr>
        <w:pPrChange w:id="559" w:author="Michal Galdzicki" w:date="2012-01-14T17:32:00Z">
          <w:pPr>
            <w:pStyle w:val="Heading1"/>
            <w:spacing w:before="0" w:line="240" w:lineRule="auto"/>
          </w:pPr>
        </w:pPrChange>
      </w:pPr>
      <w:ins w:id="560" w:author="Michal Galdzicki" w:date="2012-01-14T17:22:00Z">
        <w:r w:rsidRPr="00352E9D">
          <w:t xml:space="preserve">Matthew W. Lux </w:t>
        </w:r>
      </w:ins>
      <w:ins w:id="561" w:author="Michal Galdzicki" w:date="2012-01-14T17:23:00Z">
        <w:r>
          <w:rPr>
            <w:b/>
            <w:bCs/>
          </w:rPr>
          <w:fldChar w:fldCharType="begin"/>
        </w:r>
        <w:r>
          <w:instrText xml:space="preserve"> HYPERLINK "mailto:</w:instrText>
        </w:r>
      </w:ins>
      <w:ins w:id="562" w:author="Michal Galdzicki" w:date="2012-01-14T17:22:00Z">
        <w:r w:rsidRPr="00352E9D">
          <w:instrText>mlux@vbi.vt.edu</w:instrText>
        </w:r>
      </w:ins>
      <w:ins w:id="563" w:author="Michal Galdzicki" w:date="2012-01-14T17:23:00Z">
        <w:r>
          <w:instrText xml:space="preserve">" </w:instrText>
        </w:r>
        <w:r>
          <w:rPr>
            <w:b/>
            <w:bCs/>
          </w:rPr>
          <w:fldChar w:fldCharType="separate"/>
        </w:r>
      </w:ins>
      <w:ins w:id="564" w:author="Michal Galdzicki" w:date="2012-01-14T17:22:00Z">
        <w:r w:rsidRPr="00D45CAC">
          <w:rPr>
            <w:rStyle w:val="Hyperlink"/>
            <w:sz w:val="22"/>
            <w:szCs w:val="22"/>
          </w:rPr>
          <w:t>mlux@vbi.vt.edu</w:t>
        </w:r>
      </w:ins>
      <w:ins w:id="565" w:author="Michal Galdzicki" w:date="2012-01-14T17:23:00Z">
        <w:r>
          <w:rPr>
            <w:b/>
            <w:bCs/>
          </w:rPr>
          <w:fldChar w:fldCharType="end"/>
        </w:r>
      </w:ins>
    </w:p>
    <w:p w:rsidR="00352E9D" w:rsidRPr="00352E9D" w:rsidRDefault="00352E9D">
      <w:pPr>
        <w:pStyle w:val="NoSpacing"/>
        <w:rPr>
          <w:ins w:id="566" w:author="Michal Galdzicki" w:date="2012-01-14T17:22:00Z"/>
        </w:rPr>
        <w:pPrChange w:id="567" w:author="Michal Galdzicki" w:date="2012-01-14T17:32:00Z">
          <w:pPr>
            <w:pStyle w:val="Heading1"/>
            <w:spacing w:before="0" w:line="240" w:lineRule="auto"/>
          </w:pPr>
        </w:pPrChange>
      </w:pPr>
      <w:ins w:id="568" w:author="Michal Galdzicki" w:date="2012-01-14T17:22:00Z">
        <w:r w:rsidRPr="00352E9D">
          <w:t xml:space="preserve">Curtis Madsen </w:t>
        </w:r>
      </w:ins>
      <w:ins w:id="569" w:author="Michal Galdzicki" w:date="2012-01-14T17:23:00Z">
        <w:r>
          <w:rPr>
            <w:b/>
            <w:bCs/>
          </w:rPr>
          <w:fldChar w:fldCharType="begin"/>
        </w:r>
        <w:r>
          <w:instrText xml:space="preserve"> HYPERLINK "mailto:</w:instrText>
        </w:r>
      </w:ins>
      <w:ins w:id="570" w:author="Michal Galdzicki" w:date="2012-01-14T17:22:00Z">
        <w:r w:rsidRPr="00352E9D">
          <w:instrText>curtis.madsen@utah.edu</w:instrText>
        </w:r>
      </w:ins>
      <w:ins w:id="571" w:author="Michal Galdzicki" w:date="2012-01-14T17:23:00Z">
        <w:r>
          <w:instrText xml:space="preserve">" </w:instrText>
        </w:r>
        <w:r>
          <w:rPr>
            <w:b/>
            <w:bCs/>
          </w:rPr>
          <w:fldChar w:fldCharType="separate"/>
        </w:r>
      </w:ins>
      <w:ins w:id="572" w:author="Michal Galdzicki" w:date="2012-01-14T17:22:00Z">
        <w:r w:rsidRPr="00D45CAC">
          <w:rPr>
            <w:rStyle w:val="Hyperlink"/>
            <w:sz w:val="22"/>
            <w:szCs w:val="22"/>
          </w:rPr>
          <w:t>curtis.madsen@utah.edu</w:t>
        </w:r>
      </w:ins>
      <w:ins w:id="573" w:author="Michal Galdzicki" w:date="2012-01-14T17:23:00Z">
        <w:r>
          <w:rPr>
            <w:b/>
            <w:bCs/>
          </w:rPr>
          <w:fldChar w:fldCharType="end"/>
        </w:r>
        <w:r>
          <w:t xml:space="preserve"> </w:t>
        </w:r>
      </w:ins>
    </w:p>
    <w:p w:rsidR="00352E9D" w:rsidRPr="00352E9D" w:rsidRDefault="00352E9D">
      <w:pPr>
        <w:pStyle w:val="NoSpacing"/>
        <w:rPr>
          <w:ins w:id="574" w:author="Michal Galdzicki" w:date="2012-01-14T17:22:00Z"/>
        </w:rPr>
        <w:pPrChange w:id="575" w:author="Michal Galdzicki" w:date="2012-01-14T17:32:00Z">
          <w:pPr>
            <w:pStyle w:val="Heading1"/>
            <w:spacing w:before="0" w:line="240" w:lineRule="auto"/>
          </w:pPr>
        </w:pPrChange>
      </w:pPr>
      <w:proofErr w:type="spellStart"/>
      <w:ins w:id="576" w:author="Michal Galdzicki" w:date="2012-01-14T17:22:00Z">
        <w:r w:rsidRPr="00352E9D">
          <w:t>Goksel</w:t>
        </w:r>
        <w:proofErr w:type="spellEnd"/>
        <w:r w:rsidRPr="00352E9D">
          <w:t xml:space="preserve"> </w:t>
        </w:r>
        <w:proofErr w:type="spellStart"/>
        <w:r w:rsidRPr="00352E9D">
          <w:t>Misirli</w:t>
        </w:r>
        <w:proofErr w:type="spellEnd"/>
        <w:r w:rsidRPr="00352E9D">
          <w:t xml:space="preserve"> </w:t>
        </w:r>
      </w:ins>
      <w:ins w:id="577" w:author="Michal Galdzicki" w:date="2012-01-14T17:23:00Z">
        <w:r>
          <w:rPr>
            <w:b/>
            <w:bCs/>
          </w:rPr>
          <w:fldChar w:fldCharType="begin"/>
        </w:r>
        <w:r>
          <w:instrText xml:space="preserve"> HYPERLINK "mailto:</w:instrText>
        </w:r>
      </w:ins>
      <w:ins w:id="578" w:author="Michal Galdzicki" w:date="2012-01-14T17:22:00Z">
        <w:r w:rsidRPr="00352E9D">
          <w:instrText>goksel.misirli@ncl.ac.uk</w:instrText>
        </w:r>
      </w:ins>
      <w:ins w:id="579" w:author="Michal Galdzicki" w:date="2012-01-14T17:23:00Z">
        <w:r>
          <w:instrText xml:space="preserve">" </w:instrText>
        </w:r>
        <w:r>
          <w:rPr>
            <w:b/>
            <w:bCs/>
          </w:rPr>
          <w:fldChar w:fldCharType="separate"/>
        </w:r>
      </w:ins>
      <w:ins w:id="580" w:author="Michal Galdzicki" w:date="2012-01-14T17:22:00Z">
        <w:r w:rsidRPr="00D45CAC">
          <w:rPr>
            <w:rStyle w:val="Hyperlink"/>
            <w:sz w:val="22"/>
            <w:szCs w:val="22"/>
          </w:rPr>
          <w:t>goksel.misirli@ncl.ac.uk</w:t>
        </w:r>
      </w:ins>
      <w:ins w:id="581" w:author="Michal Galdzicki" w:date="2012-01-14T17:23:00Z">
        <w:r>
          <w:rPr>
            <w:b/>
            <w:bCs/>
          </w:rPr>
          <w:fldChar w:fldCharType="end"/>
        </w:r>
        <w:r>
          <w:t xml:space="preserve"> </w:t>
        </w:r>
      </w:ins>
    </w:p>
    <w:p w:rsidR="00352E9D" w:rsidRPr="00352E9D" w:rsidRDefault="00352E9D">
      <w:pPr>
        <w:pStyle w:val="NoSpacing"/>
        <w:rPr>
          <w:ins w:id="582" w:author="Michal Galdzicki" w:date="2012-01-14T17:22:00Z"/>
        </w:rPr>
        <w:pPrChange w:id="583" w:author="Michal Galdzicki" w:date="2012-01-14T17:32:00Z">
          <w:pPr>
            <w:pStyle w:val="Heading1"/>
            <w:spacing w:before="0" w:line="240" w:lineRule="auto"/>
          </w:pPr>
        </w:pPrChange>
      </w:pPr>
      <w:ins w:id="584" w:author="Michal Galdzicki" w:date="2012-01-14T17:22:00Z">
        <w:r w:rsidRPr="00352E9D">
          <w:t xml:space="preserve">Chris J. Myers </w:t>
        </w:r>
      </w:ins>
      <w:ins w:id="585" w:author="Michal Galdzicki" w:date="2012-01-14T17:23:00Z">
        <w:r>
          <w:rPr>
            <w:b/>
            <w:bCs/>
          </w:rPr>
          <w:fldChar w:fldCharType="begin"/>
        </w:r>
        <w:r>
          <w:instrText xml:space="preserve"> HYPERLINK "mailto:</w:instrText>
        </w:r>
      </w:ins>
      <w:ins w:id="586" w:author="Michal Galdzicki" w:date="2012-01-14T17:22:00Z">
        <w:r w:rsidRPr="00352E9D">
          <w:instrText>myers@ece.utah.edu</w:instrText>
        </w:r>
      </w:ins>
      <w:ins w:id="587" w:author="Michal Galdzicki" w:date="2012-01-14T17:23:00Z">
        <w:r>
          <w:instrText xml:space="preserve">" </w:instrText>
        </w:r>
        <w:r>
          <w:rPr>
            <w:b/>
            <w:bCs/>
          </w:rPr>
          <w:fldChar w:fldCharType="separate"/>
        </w:r>
      </w:ins>
      <w:ins w:id="588" w:author="Michal Galdzicki" w:date="2012-01-14T17:22:00Z">
        <w:r w:rsidRPr="00D45CAC">
          <w:rPr>
            <w:rStyle w:val="Hyperlink"/>
            <w:sz w:val="22"/>
            <w:szCs w:val="22"/>
          </w:rPr>
          <w:t>myers@ece.utah.edu</w:t>
        </w:r>
      </w:ins>
      <w:ins w:id="589" w:author="Michal Galdzicki" w:date="2012-01-14T17:23:00Z">
        <w:r>
          <w:rPr>
            <w:b/>
            <w:bCs/>
          </w:rPr>
          <w:fldChar w:fldCharType="end"/>
        </w:r>
        <w:r>
          <w:t xml:space="preserve"> </w:t>
        </w:r>
      </w:ins>
    </w:p>
    <w:p w:rsidR="00352E9D" w:rsidRPr="00352E9D" w:rsidRDefault="00352E9D">
      <w:pPr>
        <w:pStyle w:val="NoSpacing"/>
        <w:rPr>
          <w:ins w:id="590" w:author="Michal Galdzicki" w:date="2012-01-14T17:22:00Z"/>
        </w:rPr>
        <w:pPrChange w:id="591" w:author="Michal Galdzicki" w:date="2012-01-14T17:32:00Z">
          <w:pPr>
            <w:pStyle w:val="Heading1"/>
            <w:spacing w:before="0" w:line="240" w:lineRule="auto"/>
          </w:pPr>
        </w:pPrChange>
      </w:pPr>
      <w:ins w:id="592" w:author="Michal Galdzicki" w:date="2012-01-14T17:22:00Z">
        <w:r w:rsidRPr="00352E9D">
          <w:t xml:space="preserve">Jean </w:t>
        </w:r>
        <w:proofErr w:type="spellStart"/>
        <w:r w:rsidRPr="00352E9D">
          <w:t>Peccoud</w:t>
        </w:r>
        <w:proofErr w:type="spellEnd"/>
        <w:r w:rsidRPr="00352E9D">
          <w:t xml:space="preserve"> </w:t>
        </w:r>
      </w:ins>
      <w:ins w:id="593" w:author="Michal Galdzicki" w:date="2012-01-14T17:23:00Z">
        <w:r>
          <w:rPr>
            <w:b/>
            <w:bCs/>
          </w:rPr>
          <w:fldChar w:fldCharType="begin"/>
        </w:r>
        <w:r>
          <w:instrText xml:space="preserve"> HYPERLINK "mailto:</w:instrText>
        </w:r>
      </w:ins>
      <w:ins w:id="594" w:author="Michal Galdzicki" w:date="2012-01-14T17:22:00Z">
        <w:r w:rsidRPr="00352E9D">
          <w:instrText>jpeccoud@vbi.vt.edu</w:instrText>
        </w:r>
      </w:ins>
      <w:ins w:id="595" w:author="Michal Galdzicki" w:date="2012-01-14T17:23:00Z">
        <w:r>
          <w:instrText xml:space="preserve">" </w:instrText>
        </w:r>
        <w:r>
          <w:rPr>
            <w:b/>
            <w:bCs/>
          </w:rPr>
          <w:fldChar w:fldCharType="separate"/>
        </w:r>
      </w:ins>
      <w:ins w:id="596" w:author="Michal Galdzicki" w:date="2012-01-14T17:22:00Z">
        <w:r w:rsidRPr="00D45CAC">
          <w:rPr>
            <w:rStyle w:val="Hyperlink"/>
            <w:sz w:val="22"/>
            <w:szCs w:val="22"/>
          </w:rPr>
          <w:t>jpeccoud@vbi.vt.edu</w:t>
        </w:r>
      </w:ins>
      <w:ins w:id="597" w:author="Michal Galdzicki" w:date="2012-01-14T17:23:00Z">
        <w:r>
          <w:rPr>
            <w:b/>
            <w:bCs/>
          </w:rPr>
          <w:fldChar w:fldCharType="end"/>
        </w:r>
        <w:r>
          <w:t xml:space="preserve"> </w:t>
        </w:r>
      </w:ins>
    </w:p>
    <w:p w:rsidR="00352E9D" w:rsidRPr="00352E9D" w:rsidRDefault="00352E9D">
      <w:pPr>
        <w:pStyle w:val="NoSpacing"/>
        <w:rPr>
          <w:ins w:id="598" w:author="Michal Galdzicki" w:date="2012-01-14T17:22:00Z"/>
        </w:rPr>
        <w:pPrChange w:id="599" w:author="Michal Galdzicki" w:date="2012-01-14T17:32:00Z">
          <w:pPr>
            <w:pStyle w:val="Heading1"/>
            <w:spacing w:before="0" w:line="240" w:lineRule="auto"/>
          </w:pPr>
        </w:pPrChange>
      </w:pPr>
      <w:ins w:id="600" w:author="Michal Galdzicki" w:date="2012-01-14T17:22:00Z">
        <w:r w:rsidRPr="00352E9D">
          <w:t xml:space="preserve">Hector </w:t>
        </w:r>
        <w:proofErr w:type="spellStart"/>
        <w:r w:rsidRPr="00352E9D">
          <w:t>Plahar</w:t>
        </w:r>
        <w:proofErr w:type="spellEnd"/>
        <w:r w:rsidRPr="00352E9D">
          <w:t xml:space="preserve"> </w:t>
        </w:r>
      </w:ins>
      <w:ins w:id="601" w:author="Michal Galdzicki" w:date="2012-01-14T17:23:00Z">
        <w:r>
          <w:rPr>
            <w:b/>
            <w:bCs/>
          </w:rPr>
          <w:fldChar w:fldCharType="begin"/>
        </w:r>
        <w:r>
          <w:instrText xml:space="preserve"> HYPERLINK "mailto:</w:instrText>
        </w:r>
      </w:ins>
      <w:ins w:id="602" w:author="Michal Galdzicki" w:date="2012-01-14T17:22:00Z">
        <w:r w:rsidRPr="00352E9D">
          <w:instrText>hplahar.jbei@gmail.com</w:instrText>
        </w:r>
      </w:ins>
      <w:ins w:id="603" w:author="Michal Galdzicki" w:date="2012-01-14T17:23:00Z">
        <w:r>
          <w:instrText xml:space="preserve">" </w:instrText>
        </w:r>
        <w:r>
          <w:rPr>
            <w:b/>
            <w:bCs/>
          </w:rPr>
          <w:fldChar w:fldCharType="separate"/>
        </w:r>
      </w:ins>
      <w:ins w:id="604" w:author="Michal Galdzicki" w:date="2012-01-14T17:22:00Z">
        <w:r w:rsidRPr="00D45CAC">
          <w:rPr>
            <w:rStyle w:val="Hyperlink"/>
            <w:sz w:val="22"/>
            <w:szCs w:val="22"/>
          </w:rPr>
          <w:t>hplahar.jbei@gmail.com</w:t>
        </w:r>
      </w:ins>
      <w:ins w:id="605" w:author="Michal Galdzicki" w:date="2012-01-14T17:23:00Z">
        <w:r>
          <w:rPr>
            <w:b/>
            <w:bCs/>
          </w:rPr>
          <w:fldChar w:fldCharType="end"/>
        </w:r>
        <w:r>
          <w:t xml:space="preserve"> </w:t>
        </w:r>
      </w:ins>
    </w:p>
    <w:p w:rsidR="00352E9D" w:rsidRPr="00352E9D" w:rsidRDefault="00352E9D">
      <w:pPr>
        <w:pStyle w:val="NoSpacing"/>
        <w:rPr>
          <w:ins w:id="606" w:author="Michal Galdzicki" w:date="2012-01-14T17:22:00Z"/>
        </w:rPr>
        <w:pPrChange w:id="607" w:author="Michal Galdzicki" w:date="2012-01-14T17:32:00Z">
          <w:pPr>
            <w:pStyle w:val="Heading1"/>
            <w:spacing w:before="0" w:line="240" w:lineRule="auto"/>
          </w:pPr>
        </w:pPrChange>
      </w:pPr>
      <w:ins w:id="608" w:author="Michal Galdzicki" w:date="2012-01-14T17:22:00Z">
        <w:r w:rsidRPr="00352E9D">
          <w:t xml:space="preserve">Matthew R. </w:t>
        </w:r>
        <w:proofErr w:type="spellStart"/>
        <w:r w:rsidRPr="00352E9D">
          <w:t>Pocock</w:t>
        </w:r>
        <w:proofErr w:type="spellEnd"/>
        <w:r w:rsidRPr="00352E9D">
          <w:t xml:space="preserve"> </w:t>
        </w:r>
      </w:ins>
      <w:ins w:id="609" w:author="Michal Galdzicki" w:date="2012-01-14T17:23:00Z">
        <w:r>
          <w:rPr>
            <w:b/>
            <w:bCs/>
          </w:rPr>
          <w:fldChar w:fldCharType="begin"/>
        </w:r>
        <w:r>
          <w:instrText xml:space="preserve"> HYPERLINK "mailto:</w:instrText>
        </w:r>
      </w:ins>
      <w:ins w:id="610" w:author="Michal Galdzicki" w:date="2012-01-14T17:22:00Z">
        <w:r w:rsidRPr="00352E9D">
          <w:instrText>matthew.pocock@ncl.ac.uk</w:instrText>
        </w:r>
      </w:ins>
      <w:ins w:id="611" w:author="Michal Galdzicki" w:date="2012-01-14T17:23:00Z">
        <w:r>
          <w:instrText xml:space="preserve">" </w:instrText>
        </w:r>
        <w:r>
          <w:rPr>
            <w:b/>
            <w:bCs/>
          </w:rPr>
          <w:fldChar w:fldCharType="separate"/>
        </w:r>
      </w:ins>
      <w:ins w:id="612" w:author="Michal Galdzicki" w:date="2012-01-14T17:22:00Z">
        <w:r w:rsidRPr="00D45CAC">
          <w:rPr>
            <w:rStyle w:val="Hyperlink"/>
            <w:sz w:val="22"/>
            <w:szCs w:val="22"/>
          </w:rPr>
          <w:t>matthew.pocock@ncl.ac.uk</w:t>
        </w:r>
      </w:ins>
      <w:ins w:id="613" w:author="Michal Galdzicki" w:date="2012-01-14T17:23:00Z">
        <w:r>
          <w:rPr>
            <w:b/>
            <w:bCs/>
          </w:rPr>
          <w:fldChar w:fldCharType="end"/>
        </w:r>
        <w:r>
          <w:t xml:space="preserve"> </w:t>
        </w:r>
      </w:ins>
    </w:p>
    <w:p w:rsidR="00352E9D" w:rsidRPr="00352E9D" w:rsidRDefault="00352E9D">
      <w:pPr>
        <w:pStyle w:val="NoSpacing"/>
        <w:rPr>
          <w:ins w:id="614" w:author="Michal Galdzicki" w:date="2012-01-14T17:22:00Z"/>
        </w:rPr>
        <w:pPrChange w:id="615" w:author="Michal Galdzicki" w:date="2012-01-14T17:32:00Z">
          <w:pPr>
            <w:pStyle w:val="Heading1"/>
            <w:spacing w:before="0" w:line="240" w:lineRule="auto"/>
          </w:pPr>
        </w:pPrChange>
      </w:pPr>
      <w:ins w:id="616" w:author="Michal Galdzicki" w:date="2012-01-14T17:22:00Z">
        <w:r w:rsidRPr="00352E9D">
          <w:t xml:space="preserve">Nicholas </w:t>
        </w:r>
        <w:proofErr w:type="spellStart"/>
        <w:r w:rsidRPr="00352E9D">
          <w:t>Roehner</w:t>
        </w:r>
        <w:proofErr w:type="spellEnd"/>
        <w:r w:rsidRPr="00352E9D">
          <w:t xml:space="preserve"> </w:t>
        </w:r>
      </w:ins>
      <w:ins w:id="617" w:author="Michal Galdzicki" w:date="2012-01-14T17:23:00Z">
        <w:r>
          <w:rPr>
            <w:b/>
            <w:bCs/>
          </w:rPr>
          <w:fldChar w:fldCharType="begin"/>
        </w:r>
        <w:r>
          <w:instrText xml:space="preserve"> HYPERLINK "mailto:</w:instrText>
        </w:r>
      </w:ins>
      <w:ins w:id="618" w:author="Michal Galdzicki" w:date="2012-01-14T17:22:00Z">
        <w:r w:rsidRPr="00352E9D">
          <w:instrText>n.roehner@utah.edu</w:instrText>
        </w:r>
      </w:ins>
      <w:ins w:id="619" w:author="Michal Galdzicki" w:date="2012-01-14T17:23:00Z">
        <w:r>
          <w:instrText xml:space="preserve">" </w:instrText>
        </w:r>
        <w:r>
          <w:rPr>
            <w:b/>
            <w:bCs/>
          </w:rPr>
          <w:fldChar w:fldCharType="separate"/>
        </w:r>
      </w:ins>
      <w:ins w:id="620" w:author="Michal Galdzicki" w:date="2012-01-14T17:22:00Z">
        <w:r w:rsidRPr="00D45CAC">
          <w:rPr>
            <w:rStyle w:val="Hyperlink"/>
            <w:sz w:val="22"/>
            <w:szCs w:val="22"/>
          </w:rPr>
          <w:t>n.roehner@utah.edu</w:t>
        </w:r>
      </w:ins>
      <w:ins w:id="621" w:author="Michal Galdzicki" w:date="2012-01-14T17:23:00Z">
        <w:r>
          <w:rPr>
            <w:b/>
            <w:bCs/>
          </w:rPr>
          <w:fldChar w:fldCharType="end"/>
        </w:r>
        <w:r>
          <w:t xml:space="preserve"> </w:t>
        </w:r>
      </w:ins>
    </w:p>
    <w:p w:rsidR="00352E9D" w:rsidRPr="00352E9D" w:rsidRDefault="00352E9D">
      <w:pPr>
        <w:pStyle w:val="NoSpacing"/>
        <w:rPr>
          <w:ins w:id="622" w:author="Michal Galdzicki" w:date="2012-01-14T17:22:00Z"/>
        </w:rPr>
        <w:pPrChange w:id="623" w:author="Michal Galdzicki" w:date="2012-01-14T17:32:00Z">
          <w:pPr>
            <w:pStyle w:val="Heading1"/>
            <w:spacing w:before="0" w:line="240" w:lineRule="auto"/>
          </w:pPr>
        </w:pPrChange>
      </w:pPr>
      <w:ins w:id="624" w:author="Michal Galdzicki" w:date="2012-01-14T17:22:00Z">
        <w:r w:rsidRPr="00352E9D">
          <w:t xml:space="preserve">Trevor F. Smith </w:t>
        </w:r>
      </w:ins>
      <w:ins w:id="625" w:author="Michal Galdzicki" w:date="2012-01-14T17:23:00Z">
        <w:r>
          <w:rPr>
            <w:b/>
            <w:bCs/>
          </w:rPr>
          <w:fldChar w:fldCharType="begin"/>
        </w:r>
        <w:r>
          <w:instrText xml:space="preserve"> HYPERLINK "mailto:</w:instrText>
        </w:r>
      </w:ins>
      <w:ins w:id="626" w:author="Michal Galdzicki" w:date="2012-01-14T17:22:00Z">
        <w:r w:rsidRPr="00352E9D">
          <w:instrText>trevorfsmith@gmail.com</w:instrText>
        </w:r>
      </w:ins>
      <w:ins w:id="627" w:author="Michal Galdzicki" w:date="2012-01-14T17:23:00Z">
        <w:r>
          <w:instrText xml:space="preserve">" </w:instrText>
        </w:r>
        <w:r>
          <w:rPr>
            <w:b/>
            <w:bCs/>
          </w:rPr>
          <w:fldChar w:fldCharType="separate"/>
        </w:r>
      </w:ins>
      <w:ins w:id="628" w:author="Michal Galdzicki" w:date="2012-01-14T17:22:00Z">
        <w:r w:rsidRPr="00D45CAC">
          <w:rPr>
            <w:rStyle w:val="Hyperlink"/>
            <w:sz w:val="22"/>
            <w:szCs w:val="22"/>
          </w:rPr>
          <w:t>trevorfsmith@gmail.com</w:t>
        </w:r>
      </w:ins>
      <w:ins w:id="629" w:author="Michal Galdzicki" w:date="2012-01-14T17:23:00Z">
        <w:r>
          <w:rPr>
            <w:b/>
            <w:bCs/>
          </w:rPr>
          <w:fldChar w:fldCharType="end"/>
        </w:r>
        <w:r>
          <w:t xml:space="preserve"> </w:t>
        </w:r>
      </w:ins>
    </w:p>
    <w:p w:rsidR="00352E9D" w:rsidRPr="00352E9D" w:rsidRDefault="00352E9D">
      <w:pPr>
        <w:pStyle w:val="NoSpacing"/>
        <w:rPr>
          <w:ins w:id="630" w:author="Michal Galdzicki" w:date="2012-01-14T17:22:00Z"/>
        </w:rPr>
        <w:pPrChange w:id="631" w:author="Michal Galdzicki" w:date="2012-01-14T17:32:00Z">
          <w:pPr>
            <w:pStyle w:val="Heading1"/>
            <w:spacing w:before="0" w:line="240" w:lineRule="auto"/>
          </w:pPr>
        </w:pPrChange>
      </w:pPr>
      <w:ins w:id="632" w:author="Michal Galdzicki" w:date="2012-01-14T17:22:00Z">
        <w:r w:rsidRPr="00352E9D">
          <w:t xml:space="preserve">Guy-Bart Stan </w:t>
        </w:r>
      </w:ins>
      <w:ins w:id="633" w:author="Michal Galdzicki" w:date="2012-01-14T17:23:00Z">
        <w:r>
          <w:rPr>
            <w:b/>
            <w:bCs/>
          </w:rPr>
          <w:fldChar w:fldCharType="begin"/>
        </w:r>
        <w:r>
          <w:instrText xml:space="preserve"> HYPERLINK "mailto:</w:instrText>
        </w:r>
      </w:ins>
      <w:ins w:id="634" w:author="Michal Galdzicki" w:date="2012-01-14T17:22:00Z">
        <w:r w:rsidRPr="00352E9D">
          <w:instrText>g.stan@imperial.ac.uk</w:instrText>
        </w:r>
      </w:ins>
      <w:ins w:id="635" w:author="Michal Galdzicki" w:date="2012-01-14T17:23:00Z">
        <w:r>
          <w:instrText xml:space="preserve">" </w:instrText>
        </w:r>
        <w:r>
          <w:rPr>
            <w:b/>
            <w:bCs/>
          </w:rPr>
          <w:fldChar w:fldCharType="separate"/>
        </w:r>
      </w:ins>
      <w:ins w:id="636" w:author="Michal Galdzicki" w:date="2012-01-14T17:22:00Z">
        <w:r w:rsidRPr="00D45CAC">
          <w:rPr>
            <w:rStyle w:val="Hyperlink"/>
            <w:sz w:val="22"/>
            <w:szCs w:val="22"/>
          </w:rPr>
          <w:t>g.stan@imperial.ac.uk</w:t>
        </w:r>
      </w:ins>
      <w:ins w:id="637" w:author="Michal Galdzicki" w:date="2012-01-14T17:23:00Z">
        <w:r>
          <w:rPr>
            <w:b/>
            <w:bCs/>
          </w:rPr>
          <w:fldChar w:fldCharType="end"/>
        </w:r>
        <w:r>
          <w:t xml:space="preserve"> </w:t>
        </w:r>
      </w:ins>
    </w:p>
    <w:p w:rsidR="00352E9D" w:rsidRPr="00352E9D" w:rsidRDefault="00352E9D">
      <w:pPr>
        <w:pStyle w:val="NoSpacing"/>
        <w:rPr>
          <w:ins w:id="638" w:author="Michal Galdzicki" w:date="2012-01-14T17:22:00Z"/>
        </w:rPr>
        <w:pPrChange w:id="639" w:author="Michal Galdzicki" w:date="2012-01-14T17:32:00Z">
          <w:pPr>
            <w:pStyle w:val="Heading1"/>
            <w:spacing w:before="0" w:line="240" w:lineRule="auto"/>
          </w:pPr>
        </w:pPrChange>
      </w:pPr>
      <w:ins w:id="640" w:author="Michal Galdzicki" w:date="2012-01-14T17:22:00Z">
        <w:r w:rsidRPr="00352E9D">
          <w:t xml:space="preserve">Alan Villalobos </w:t>
        </w:r>
      </w:ins>
      <w:ins w:id="641" w:author="Michal Galdzicki" w:date="2012-01-14T17:23:00Z">
        <w:r>
          <w:rPr>
            <w:b/>
            <w:bCs/>
          </w:rPr>
          <w:fldChar w:fldCharType="begin"/>
        </w:r>
        <w:r>
          <w:instrText xml:space="preserve"> HYPERLINK "mailto:</w:instrText>
        </w:r>
      </w:ins>
      <w:ins w:id="642" w:author="Michal Galdzicki" w:date="2012-01-14T17:22:00Z">
        <w:r w:rsidRPr="00352E9D">
          <w:instrText>avillalobos@dna20.com</w:instrText>
        </w:r>
      </w:ins>
      <w:ins w:id="643" w:author="Michal Galdzicki" w:date="2012-01-14T17:23:00Z">
        <w:r>
          <w:instrText xml:space="preserve">" </w:instrText>
        </w:r>
        <w:r>
          <w:rPr>
            <w:b/>
            <w:bCs/>
          </w:rPr>
          <w:fldChar w:fldCharType="separate"/>
        </w:r>
      </w:ins>
      <w:ins w:id="644" w:author="Michal Galdzicki" w:date="2012-01-14T17:22:00Z">
        <w:r w:rsidRPr="00D45CAC">
          <w:rPr>
            <w:rStyle w:val="Hyperlink"/>
            <w:sz w:val="22"/>
            <w:szCs w:val="22"/>
          </w:rPr>
          <w:t>avillalobos@dna20.com</w:t>
        </w:r>
      </w:ins>
      <w:ins w:id="645" w:author="Michal Galdzicki" w:date="2012-01-14T17:23:00Z">
        <w:r>
          <w:rPr>
            <w:b/>
            <w:bCs/>
          </w:rPr>
          <w:fldChar w:fldCharType="end"/>
        </w:r>
        <w:r>
          <w:t xml:space="preserve"> </w:t>
        </w:r>
      </w:ins>
    </w:p>
    <w:p w:rsidR="00352E9D" w:rsidRPr="00352E9D" w:rsidRDefault="00352E9D">
      <w:pPr>
        <w:pStyle w:val="NoSpacing"/>
        <w:rPr>
          <w:ins w:id="646" w:author="Michal Galdzicki" w:date="2012-01-14T17:22:00Z"/>
        </w:rPr>
        <w:pPrChange w:id="647" w:author="Michal Galdzicki" w:date="2012-01-14T17:32:00Z">
          <w:pPr>
            <w:pStyle w:val="Heading1"/>
            <w:spacing w:before="0" w:line="240" w:lineRule="auto"/>
          </w:pPr>
        </w:pPrChange>
      </w:pPr>
      <w:ins w:id="648" w:author="Michal Galdzicki" w:date="2012-01-14T17:22:00Z">
        <w:r w:rsidRPr="00352E9D">
          <w:t xml:space="preserve">Anil </w:t>
        </w:r>
        <w:proofErr w:type="spellStart"/>
        <w:r w:rsidRPr="00352E9D">
          <w:t>Wipat</w:t>
        </w:r>
        <w:proofErr w:type="spellEnd"/>
        <w:r w:rsidRPr="00352E9D">
          <w:t xml:space="preserve"> </w:t>
        </w:r>
      </w:ins>
      <w:ins w:id="649" w:author="Michal Galdzicki" w:date="2012-01-14T17:23:00Z">
        <w:r>
          <w:rPr>
            <w:b/>
            <w:bCs/>
          </w:rPr>
          <w:fldChar w:fldCharType="begin"/>
        </w:r>
        <w:r>
          <w:instrText xml:space="preserve"> HYPERLINK "mailto:</w:instrText>
        </w:r>
      </w:ins>
      <w:ins w:id="650" w:author="Michal Galdzicki" w:date="2012-01-14T17:22:00Z">
        <w:r w:rsidRPr="00352E9D">
          <w:instrText>neilwipat@googlemail.com</w:instrText>
        </w:r>
      </w:ins>
      <w:ins w:id="651" w:author="Michal Galdzicki" w:date="2012-01-14T17:23:00Z">
        <w:r>
          <w:instrText xml:space="preserve">" </w:instrText>
        </w:r>
        <w:r>
          <w:rPr>
            <w:b/>
            <w:bCs/>
          </w:rPr>
          <w:fldChar w:fldCharType="separate"/>
        </w:r>
      </w:ins>
      <w:ins w:id="652" w:author="Michal Galdzicki" w:date="2012-01-14T17:22:00Z">
        <w:r w:rsidRPr="00D45CAC">
          <w:rPr>
            <w:rStyle w:val="Hyperlink"/>
            <w:sz w:val="22"/>
            <w:szCs w:val="22"/>
          </w:rPr>
          <w:t>neilwipat@googlemail.com</w:t>
        </w:r>
      </w:ins>
      <w:ins w:id="653" w:author="Michal Galdzicki" w:date="2012-01-14T17:23:00Z">
        <w:r>
          <w:rPr>
            <w:b/>
            <w:bCs/>
          </w:rPr>
          <w:fldChar w:fldCharType="end"/>
        </w:r>
        <w:r>
          <w:t xml:space="preserve"> </w:t>
        </w:r>
      </w:ins>
    </w:p>
    <w:p w:rsidR="00A77B3E" w:rsidDel="00352E9D" w:rsidRDefault="00352E9D">
      <w:pPr>
        <w:pStyle w:val="NoSpacing"/>
        <w:rPr>
          <w:del w:id="654" w:author="Michal Galdzicki" w:date="2012-01-14T17:22:00Z"/>
        </w:rPr>
        <w:pPrChange w:id="655" w:author="Michal Galdzicki" w:date="2012-01-14T17:32:00Z">
          <w:pPr>
            <w:spacing w:before="0" w:after="0" w:line="240" w:lineRule="auto"/>
            <w:ind w:left="0" w:right="0" w:firstLine="0"/>
          </w:pPr>
        </w:pPrChange>
      </w:pPr>
      <w:ins w:id="656" w:author="Michal Galdzicki" w:date="2012-01-14T17:22:00Z">
        <w:r w:rsidRPr="00352E9D">
          <w:t xml:space="preserve">Herbert M. </w:t>
        </w:r>
        <w:proofErr w:type="spellStart"/>
        <w:r w:rsidRPr="00352E9D">
          <w:t>Sauro</w:t>
        </w:r>
        <w:proofErr w:type="spellEnd"/>
        <w:r w:rsidRPr="00352E9D">
          <w:t xml:space="preserve"> </w:t>
        </w:r>
      </w:ins>
      <w:ins w:id="657" w:author="Michal Galdzicki" w:date="2012-01-14T17:23:00Z">
        <w:r>
          <w:fldChar w:fldCharType="begin"/>
        </w:r>
        <w:r>
          <w:instrText xml:space="preserve"> HYPERLINK "mailto:</w:instrText>
        </w:r>
      </w:ins>
      <w:ins w:id="658" w:author="Michal Galdzicki" w:date="2012-01-14T17:22:00Z">
        <w:r w:rsidRPr="00352E9D">
          <w:instrText>hsauro@uw.edu</w:instrText>
        </w:r>
      </w:ins>
      <w:ins w:id="659" w:author="Michal Galdzicki" w:date="2012-01-14T17:23:00Z">
        <w:r>
          <w:instrText xml:space="preserve">" </w:instrText>
        </w:r>
        <w:r>
          <w:fldChar w:fldCharType="separate"/>
        </w:r>
      </w:ins>
      <w:ins w:id="660" w:author="Michal Galdzicki" w:date="2012-01-14T17:22:00Z">
        <w:r w:rsidRPr="00D45CAC">
          <w:rPr>
            <w:rStyle w:val="Hyperlink"/>
            <w:sz w:val="22"/>
            <w:szCs w:val="22"/>
          </w:rPr>
          <w:t>hsauro@uw.edu</w:t>
        </w:r>
      </w:ins>
      <w:ins w:id="661" w:author="Michal Galdzicki" w:date="2012-01-14T17:23:00Z">
        <w:r>
          <w:fldChar w:fldCharType="end"/>
        </w:r>
        <w:r>
          <w:t xml:space="preserve"> </w:t>
        </w:r>
      </w:ins>
      <w:ins w:id="662" w:author="Michal Galdzicki" w:date="2012-01-14T17:24:00Z">
        <w:r w:rsidR="00A20CBA">
          <w:t>(SBOL Chair)</w:t>
        </w:r>
      </w:ins>
      <w:del w:id="663" w:author="Michal Galdzicki" w:date="2012-01-14T17:22:00Z">
        <w:r w:rsidR="00E274F1" w:rsidDel="00352E9D">
          <w:delText xml:space="preserve">Michal Galdzicki </w:delText>
        </w:r>
        <w:r w:rsidR="002A0FAB" w:rsidDel="00352E9D">
          <w:fldChar w:fldCharType="begin"/>
        </w:r>
        <w:r w:rsidR="002A0FAB" w:rsidDel="00352E9D">
          <w:delInstrText xml:space="preserve"> HYPERLINK "mailto:mgaldzic@uw.edu" </w:delInstrText>
        </w:r>
        <w:r w:rsidR="002A0FAB" w:rsidDel="00352E9D">
          <w:fldChar w:fldCharType="separate"/>
        </w:r>
        <w:r w:rsidR="00E274F1" w:rsidDel="00352E9D">
          <w:rPr>
            <w:color w:val="000099"/>
            <w:u w:val="single"/>
          </w:rPr>
          <w:delText>mgaldzic</w:delText>
        </w:r>
        <w:r w:rsidR="002A0FAB" w:rsidDel="00352E9D">
          <w:rPr>
            <w:color w:val="000099"/>
            <w:u w:val="single"/>
          </w:rPr>
          <w:fldChar w:fldCharType="end"/>
        </w:r>
        <w:r w:rsidR="002A0FAB" w:rsidDel="00352E9D">
          <w:fldChar w:fldCharType="begin"/>
        </w:r>
        <w:r w:rsidR="002A0FAB" w:rsidDel="00352E9D">
          <w:delInstrText xml:space="preserve"> HYPERLINK "mailto:mgaldzic@uw.edu" </w:delInstrText>
        </w:r>
        <w:r w:rsidR="002A0FAB" w:rsidDel="00352E9D">
          <w:fldChar w:fldCharType="separate"/>
        </w:r>
        <w:r w:rsidR="00E274F1"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"mailto:mgaldzic@uw.edu" </w:delInstrText>
        </w:r>
        <w:r w:rsidR="002A0FAB" w:rsidDel="00352E9D">
          <w:fldChar w:fldCharType="separate"/>
        </w:r>
        <w:r w:rsidR="00E274F1" w:rsidDel="00352E9D">
          <w:rPr>
            <w:color w:val="000099"/>
            <w:u w:val="single"/>
          </w:rPr>
          <w:delText>uw</w:delText>
        </w:r>
        <w:r w:rsidR="002A0FAB" w:rsidDel="00352E9D">
          <w:rPr>
            <w:color w:val="000099"/>
            <w:u w:val="single"/>
          </w:rPr>
          <w:fldChar w:fldCharType="end"/>
        </w:r>
        <w:r w:rsidR="002A0FAB" w:rsidDel="00352E9D">
          <w:fldChar w:fldCharType="begin"/>
        </w:r>
        <w:r w:rsidR="002A0FAB" w:rsidDel="00352E9D">
          <w:delInstrText xml:space="preserve"> HYPERLINK "mailto:mgaldzic@uw.edu" </w:delInstrText>
        </w:r>
        <w:r w:rsidR="002A0FAB" w:rsidDel="00352E9D">
          <w:fldChar w:fldCharType="separate"/>
        </w:r>
        <w:r w:rsidR="00E274F1"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"mailto:mgaldzic@uw.edu" </w:delInstrText>
        </w:r>
        <w:r w:rsidR="002A0FAB" w:rsidDel="00352E9D">
          <w:fldChar w:fldCharType="separate"/>
        </w:r>
        <w:r w:rsidR="00E274F1" w:rsidDel="00352E9D">
          <w:rPr>
            <w:color w:val="000099"/>
            <w:u w:val="single"/>
          </w:rPr>
          <w:delText>edu</w:delText>
        </w:r>
        <w:r w:rsidR="002A0FAB" w:rsidDel="00352E9D">
          <w:rPr>
            <w:color w:val="000099"/>
            <w:u w:val="single"/>
          </w:rPr>
          <w:fldChar w:fldCharType="end"/>
        </w:r>
        <w:r w:rsidR="00E274F1" w:rsidDel="00352E9D">
          <w:delText xml:space="preserve"> (SBOL Editor)</w:delText>
        </w:r>
      </w:del>
    </w:p>
    <w:p w:rsidR="00A77B3E" w:rsidDel="00352E9D" w:rsidRDefault="00E274F1">
      <w:pPr>
        <w:pStyle w:val="NoSpacing"/>
        <w:rPr>
          <w:del w:id="664" w:author="Michal Galdzicki" w:date="2012-01-14T17:22:00Z"/>
        </w:rPr>
        <w:pPrChange w:id="665" w:author="Michal Galdzicki" w:date="2012-01-14T17:32:00Z">
          <w:pPr>
            <w:spacing w:before="0" w:after="0" w:line="240" w:lineRule="auto"/>
            <w:ind w:left="0" w:right="0" w:firstLine="0"/>
          </w:pPr>
        </w:pPrChange>
      </w:pPr>
      <w:del w:id="666" w:author="Michal Galdzicki" w:date="2012-01-14T17:22:00Z">
        <w:r w:rsidDel="00352E9D">
          <w:delText xml:space="preserve">Mandy L. Wilson </w:delText>
        </w:r>
        <w:r w:rsidR="002A0FAB" w:rsidDel="00352E9D">
          <w:fldChar w:fldCharType="begin"/>
        </w:r>
        <w:r w:rsidR="002A0FAB" w:rsidDel="00352E9D">
          <w:delInstrText xml:space="preserve"> HYPERLINK "mailto:mandywil@vbi.vt.edu" </w:delInstrText>
        </w:r>
        <w:r w:rsidR="002A0FAB" w:rsidDel="00352E9D">
          <w:fldChar w:fldCharType="separate"/>
        </w:r>
        <w:r w:rsidDel="00352E9D">
          <w:rPr>
            <w:color w:val="000099"/>
            <w:u w:val="single"/>
          </w:rPr>
          <w:delText>mandywil</w:delText>
        </w:r>
        <w:r w:rsidR="002A0FAB" w:rsidDel="00352E9D">
          <w:rPr>
            <w:color w:val="000099"/>
            <w:u w:val="single"/>
          </w:rPr>
          <w:fldChar w:fldCharType="end"/>
        </w:r>
        <w:r w:rsidR="002A0FAB" w:rsidDel="00352E9D">
          <w:fldChar w:fldCharType="begin"/>
        </w:r>
        <w:r w:rsidR="002A0FAB" w:rsidDel="00352E9D">
          <w:delInstrText xml:space="preserve"> HYPERLINK "mailto:mandywil@vbi.vt.edu"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"mailto:mandywil@vbi.vt.edu" </w:delInstrText>
        </w:r>
        <w:r w:rsidR="002A0FAB" w:rsidDel="00352E9D">
          <w:fldChar w:fldCharType="separate"/>
        </w:r>
        <w:r w:rsidDel="00352E9D">
          <w:rPr>
            <w:color w:val="000099"/>
            <w:u w:val="single"/>
          </w:rPr>
          <w:delText>vbi</w:delText>
        </w:r>
        <w:r w:rsidR="002A0FAB" w:rsidDel="00352E9D">
          <w:rPr>
            <w:color w:val="000099"/>
            <w:u w:val="single"/>
          </w:rPr>
          <w:fldChar w:fldCharType="end"/>
        </w:r>
        <w:r w:rsidR="002A0FAB" w:rsidDel="00352E9D">
          <w:fldChar w:fldCharType="begin"/>
        </w:r>
        <w:r w:rsidR="002A0FAB" w:rsidDel="00352E9D">
          <w:delInstrText xml:space="preserve"> HYPERLINK "mailto:mandywil@vbi.vt.edu"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"mailto:mandywil@vbi.vt.edu" </w:delInstrText>
        </w:r>
        <w:r w:rsidR="002A0FAB" w:rsidDel="00352E9D">
          <w:fldChar w:fldCharType="separate"/>
        </w:r>
        <w:r w:rsidDel="00352E9D">
          <w:rPr>
            <w:color w:val="000099"/>
            <w:u w:val="single"/>
          </w:rPr>
          <w:delText>vt</w:delText>
        </w:r>
        <w:r w:rsidR="002A0FAB" w:rsidDel="00352E9D">
          <w:rPr>
            <w:color w:val="000099"/>
            <w:u w:val="single"/>
          </w:rPr>
          <w:fldChar w:fldCharType="end"/>
        </w:r>
        <w:r w:rsidR="002A0FAB" w:rsidDel="00352E9D">
          <w:fldChar w:fldCharType="begin"/>
        </w:r>
        <w:r w:rsidR="002A0FAB" w:rsidDel="00352E9D">
          <w:delInstrText xml:space="preserve"> HYPERLINK "mailto:mandywil@vbi.vt.edu"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"mailto:mandywil@vbi.vt.edu"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r w:rsidDel="00352E9D">
          <w:delText xml:space="preserve"> (SBOL Editor)</w:delText>
        </w:r>
      </w:del>
    </w:p>
    <w:p w:rsidR="00A77B3E" w:rsidDel="00352E9D" w:rsidRDefault="00E274F1">
      <w:pPr>
        <w:pStyle w:val="NoSpacing"/>
        <w:rPr>
          <w:del w:id="667" w:author="Michal Galdzicki" w:date="2012-01-14T17:22:00Z"/>
        </w:rPr>
        <w:pPrChange w:id="668" w:author="Michal Galdzicki" w:date="2012-01-14T17:32:00Z">
          <w:pPr>
            <w:spacing w:before="0" w:after="0" w:line="240" w:lineRule="auto"/>
            <w:ind w:left="0" w:right="0" w:firstLine="0"/>
          </w:pPr>
        </w:pPrChange>
      </w:pPr>
      <w:del w:id="669" w:author="Michal Galdzicki" w:date="2012-01-14T17:22:00Z">
        <w:r w:rsidDel="00352E9D">
          <w:delText xml:space="preserve">Cesar A. Rodriguez </w:delText>
        </w:r>
        <w:r w:rsidR="002A0FAB" w:rsidDel="00352E9D">
          <w:fldChar w:fldCharType="begin"/>
        </w:r>
        <w:r w:rsidR="002A0FAB" w:rsidDel="00352E9D">
          <w:delInstrText xml:space="preserve"> HYPERLINK "mailto:cesarr@berkeley.edu" </w:delInstrText>
        </w:r>
        <w:r w:rsidR="002A0FAB" w:rsidDel="00352E9D">
          <w:fldChar w:fldCharType="separate"/>
        </w:r>
        <w:r w:rsidDel="00352E9D">
          <w:rPr>
            <w:color w:val="000099"/>
            <w:u w:val="single"/>
          </w:rPr>
          <w:delText>cesarr</w:delText>
        </w:r>
        <w:r w:rsidR="002A0FAB" w:rsidDel="00352E9D">
          <w:rPr>
            <w:color w:val="000099"/>
            <w:u w:val="single"/>
          </w:rPr>
          <w:fldChar w:fldCharType="end"/>
        </w:r>
        <w:r w:rsidR="002A0FAB" w:rsidDel="00352E9D">
          <w:fldChar w:fldCharType="begin"/>
        </w:r>
        <w:r w:rsidR="002A0FAB" w:rsidDel="00352E9D">
          <w:delInstrText xml:space="preserve"> HYPERLINK "mailto:cesarr@berkeley.edu"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"mailto:cesarr@berkeley.edu" </w:delInstrText>
        </w:r>
        <w:r w:rsidR="002A0FAB" w:rsidDel="00352E9D">
          <w:fldChar w:fldCharType="separate"/>
        </w:r>
        <w:r w:rsidDel="00352E9D">
          <w:rPr>
            <w:color w:val="000099"/>
            <w:u w:val="single"/>
          </w:rPr>
          <w:delText>berkeley</w:delText>
        </w:r>
        <w:r w:rsidR="002A0FAB" w:rsidDel="00352E9D">
          <w:rPr>
            <w:color w:val="000099"/>
            <w:u w:val="single"/>
          </w:rPr>
          <w:fldChar w:fldCharType="end"/>
        </w:r>
        <w:r w:rsidR="002A0FAB" w:rsidDel="00352E9D">
          <w:fldChar w:fldCharType="begin"/>
        </w:r>
        <w:r w:rsidR="002A0FAB" w:rsidDel="00352E9D">
          <w:delInstrText xml:space="preserve"> HYPERLINK "mailto:cesarr@berkeley.edu"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"mailto:cesarr@berkeley.edu"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r w:rsidDel="00352E9D">
          <w:delText xml:space="preserve"> (SBOL Editor)</w:delText>
        </w:r>
      </w:del>
    </w:p>
    <w:p w:rsidR="00A77B3E" w:rsidDel="00352E9D" w:rsidRDefault="00E274F1">
      <w:pPr>
        <w:pStyle w:val="NoSpacing"/>
        <w:rPr>
          <w:del w:id="670" w:author="Michal Galdzicki" w:date="2012-01-14T17:22:00Z"/>
        </w:rPr>
        <w:pPrChange w:id="671" w:author="Michal Galdzicki" w:date="2012-01-14T17:32:00Z">
          <w:pPr>
            <w:spacing w:before="0" w:after="0" w:line="240" w:lineRule="auto"/>
            <w:ind w:left="0" w:right="0" w:firstLine="0"/>
          </w:pPr>
        </w:pPrChange>
      </w:pPr>
      <w:del w:id="672" w:author="Michal Galdzicki" w:date="2012-01-14T17:22:00Z">
        <w:r w:rsidDel="00352E9D">
          <w:delText>Laura Adam</w:delText>
        </w:r>
        <w:r w:rsidDel="00352E9D">
          <w:tab/>
        </w:r>
        <w:r w:rsidR="002A0FAB" w:rsidDel="00352E9D">
          <w:fldChar w:fldCharType="begin"/>
        </w:r>
        <w:r w:rsidR="002A0FAB" w:rsidDel="00352E9D">
          <w:delInstrText xml:space="preserve"> HYPERLINK "mailto:ladam@vbi.vt.edu" </w:delInstrText>
        </w:r>
        <w:r w:rsidR="002A0FAB" w:rsidDel="00352E9D">
          <w:fldChar w:fldCharType="separate"/>
        </w:r>
        <w:r w:rsidDel="00352E9D">
          <w:rPr>
            <w:color w:val="000099"/>
            <w:u w:val="single"/>
          </w:rPr>
          <w:delText>ladam</w:delText>
        </w:r>
        <w:r w:rsidR="002A0FAB" w:rsidDel="00352E9D">
          <w:rPr>
            <w:color w:val="000099"/>
            <w:u w:val="single"/>
          </w:rPr>
          <w:fldChar w:fldCharType="end"/>
        </w:r>
        <w:r w:rsidR="002A0FAB" w:rsidDel="00352E9D">
          <w:fldChar w:fldCharType="begin"/>
        </w:r>
        <w:r w:rsidR="002A0FAB" w:rsidDel="00352E9D">
          <w:delInstrText xml:space="preserve"> HYPERLINK "mailto:ladam@vbi.vt.edu"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"mailto:ladam@vbi.vt.edu" </w:delInstrText>
        </w:r>
        <w:r w:rsidR="002A0FAB" w:rsidDel="00352E9D">
          <w:fldChar w:fldCharType="separate"/>
        </w:r>
        <w:r w:rsidDel="00352E9D">
          <w:rPr>
            <w:color w:val="000099"/>
            <w:u w:val="single"/>
          </w:rPr>
          <w:delText>vbi</w:delText>
        </w:r>
        <w:r w:rsidR="002A0FAB" w:rsidDel="00352E9D">
          <w:rPr>
            <w:color w:val="000099"/>
            <w:u w:val="single"/>
          </w:rPr>
          <w:fldChar w:fldCharType="end"/>
        </w:r>
        <w:r w:rsidR="002A0FAB" w:rsidDel="00352E9D">
          <w:fldChar w:fldCharType="begin"/>
        </w:r>
        <w:r w:rsidR="002A0FAB" w:rsidDel="00352E9D">
          <w:delInstrText xml:space="preserve"> HYPERLINK "mailto:ladam@vbi.vt.edu"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"mailto:ladam@vbi.vt.edu" </w:delInstrText>
        </w:r>
        <w:r w:rsidR="002A0FAB" w:rsidDel="00352E9D">
          <w:fldChar w:fldCharType="separate"/>
        </w:r>
        <w:r w:rsidDel="00352E9D">
          <w:rPr>
            <w:color w:val="000099"/>
            <w:u w:val="single"/>
          </w:rPr>
          <w:delText>vt</w:delText>
        </w:r>
        <w:r w:rsidR="002A0FAB" w:rsidDel="00352E9D">
          <w:rPr>
            <w:color w:val="000099"/>
            <w:u w:val="single"/>
          </w:rPr>
          <w:fldChar w:fldCharType="end"/>
        </w:r>
        <w:r w:rsidR="002A0FAB" w:rsidDel="00352E9D">
          <w:fldChar w:fldCharType="begin"/>
        </w:r>
        <w:r w:rsidR="002A0FAB" w:rsidDel="00352E9D">
          <w:delInstrText xml:space="preserve"> HYPERLINK "mailto:ladam@vbi.vt.edu"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"mailto:ladam@vbi.vt.edu"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pPr>
        <w:pStyle w:val="NoSpacing"/>
        <w:rPr>
          <w:del w:id="673" w:author="Michal Galdzicki" w:date="2012-01-14T17:22:00Z"/>
        </w:rPr>
        <w:pPrChange w:id="674" w:author="Michal Galdzicki" w:date="2012-01-14T17:32:00Z">
          <w:pPr>
            <w:spacing w:before="0" w:after="0" w:line="240" w:lineRule="auto"/>
            <w:ind w:left="0" w:right="0" w:firstLine="0"/>
          </w:pPr>
        </w:pPrChange>
      </w:pPr>
      <w:del w:id="675" w:author="Michal Galdzicki" w:date="2012-01-14T17:22:00Z">
        <w:r w:rsidDel="00352E9D">
          <w:delText xml:space="preserve">Aaron Adler </w:delText>
        </w:r>
        <w:r w:rsidR="002A0FAB" w:rsidDel="00352E9D">
          <w:fldChar w:fldCharType="begin"/>
        </w:r>
        <w:r w:rsidR="002A0FAB" w:rsidDel="00352E9D">
          <w:delInstrText xml:space="preserve"> HYPERLINK "mailto:aadler@gmail.com" </w:delInstrText>
        </w:r>
        <w:r w:rsidR="002A0FAB" w:rsidDel="00352E9D">
          <w:fldChar w:fldCharType="separate"/>
        </w:r>
        <w:r w:rsidDel="00352E9D">
          <w:rPr>
            <w:color w:val="000099"/>
            <w:u w:val="single"/>
          </w:rPr>
          <w:delText>aadler</w:delText>
        </w:r>
        <w:r w:rsidR="002A0FAB" w:rsidDel="00352E9D">
          <w:rPr>
            <w:color w:val="000099"/>
            <w:u w:val="single"/>
          </w:rPr>
          <w:fldChar w:fldCharType="end"/>
        </w:r>
        <w:r w:rsidR="002A0FAB" w:rsidDel="00352E9D">
          <w:fldChar w:fldCharType="begin"/>
        </w:r>
        <w:r w:rsidR="002A0FAB" w:rsidDel="00352E9D">
          <w:delInstrText xml:space="preserve"> HYPERLINK "mailto:aadler@gmail.com"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"mailto:aadler@gmail.com" </w:delInstrText>
        </w:r>
        <w:r w:rsidR="002A0FAB" w:rsidDel="00352E9D">
          <w:fldChar w:fldCharType="separate"/>
        </w:r>
        <w:r w:rsidDel="00352E9D">
          <w:rPr>
            <w:color w:val="000099"/>
            <w:u w:val="single"/>
          </w:rPr>
          <w:delText>gmail</w:delText>
        </w:r>
        <w:r w:rsidR="002A0FAB" w:rsidDel="00352E9D">
          <w:rPr>
            <w:color w:val="000099"/>
            <w:u w:val="single"/>
          </w:rPr>
          <w:fldChar w:fldCharType="end"/>
        </w:r>
        <w:r w:rsidR="002A0FAB" w:rsidDel="00352E9D">
          <w:fldChar w:fldCharType="begin"/>
        </w:r>
        <w:r w:rsidR="002A0FAB" w:rsidDel="00352E9D">
          <w:delInstrText xml:space="preserve"> HYPERLINK "mailto:aadler@gmail.com"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"mailto:aadler@gmail.com" </w:delInstrText>
        </w:r>
        <w:r w:rsidR="002A0FAB" w:rsidDel="00352E9D">
          <w:fldChar w:fldCharType="separate"/>
        </w:r>
        <w:r w:rsidDel="00352E9D">
          <w:rPr>
            <w:color w:val="000099"/>
            <w:u w:val="single"/>
          </w:rPr>
          <w:delText>com</w:delText>
        </w:r>
        <w:r w:rsidR="002A0FAB" w:rsidDel="00352E9D">
          <w:rPr>
            <w:color w:val="000099"/>
            <w:u w:val="single"/>
          </w:rPr>
          <w:fldChar w:fldCharType="end"/>
        </w:r>
        <w:r w:rsidDel="00352E9D">
          <w:delText xml:space="preserve"> </w:delText>
        </w:r>
      </w:del>
    </w:p>
    <w:p w:rsidR="00A77B3E" w:rsidDel="00352E9D" w:rsidRDefault="00E274F1">
      <w:pPr>
        <w:pStyle w:val="NoSpacing"/>
        <w:rPr>
          <w:del w:id="676" w:author="Michal Galdzicki" w:date="2012-01-14T17:22:00Z"/>
        </w:rPr>
        <w:pPrChange w:id="677" w:author="Michal Galdzicki" w:date="2012-01-14T17:32:00Z">
          <w:pPr>
            <w:spacing w:before="0" w:after="0" w:line="240" w:lineRule="auto"/>
            <w:ind w:left="0" w:right="0" w:firstLine="0"/>
          </w:pPr>
        </w:pPrChange>
      </w:pPr>
      <w:del w:id="678" w:author="Michal Galdzicki" w:date="2012-01-14T17:22:00Z">
        <w:r w:rsidDel="00352E9D">
          <w:delText xml:space="preserve">J. Christopher Anderson </w:delText>
        </w:r>
        <w:r w:rsidR="002A0FAB" w:rsidDel="00352E9D">
          <w:fldChar w:fldCharType="begin"/>
        </w:r>
        <w:r w:rsidR="002A0FAB" w:rsidDel="00352E9D">
          <w:delInstrText xml:space="preserve"> HYPERLINK "mailto:jcanderson@berkeley.edu" </w:delInstrText>
        </w:r>
        <w:r w:rsidR="002A0FAB" w:rsidDel="00352E9D">
          <w:fldChar w:fldCharType="separate"/>
        </w:r>
        <w:r w:rsidDel="00352E9D">
          <w:rPr>
            <w:color w:val="000099"/>
            <w:u w:val="single"/>
          </w:rPr>
          <w:delText>jcanderson</w:delText>
        </w:r>
        <w:r w:rsidR="002A0FAB" w:rsidDel="00352E9D">
          <w:rPr>
            <w:color w:val="000099"/>
            <w:u w:val="single"/>
          </w:rPr>
          <w:fldChar w:fldCharType="end"/>
        </w:r>
        <w:r w:rsidR="002A0FAB" w:rsidDel="00352E9D">
          <w:fldChar w:fldCharType="begin"/>
        </w:r>
        <w:r w:rsidR="002A0FAB" w:rsidDel="00352E9D">
          <w:delInstrText xml:space="preserve"> HYPERLINK "mailto:jcanderson@berkeley.edu"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"mailto:jcanderson@berkeley.edu" </w:delInstrText>
        </w:r>
        <w:r w:rsidR="002A0FAB" w:rsidDel="00352E9D">
          <w:fldChar w:fldCharType="separate"/>
        </w:r>
        <w:r w:rsidDel="00352E9D">
          <w:rPr>
            <w:color w:val="000099"/>
            <w:u w:val="single"/>
          </w:rPr>
          <w:delText>berkeley</w:delText>
        </w:r>
        <w:r w:rsidR="002A0FAB" w:rsidDel="00352E9D">
          <w:rPr>
            <w:color w:val="000099"/>
            <w:u w:val="single"/>
          </w:rPr>
          <w:fldChar w:fldCharType="end"/>
        </w:r>
        <w:r w:rsidR="002A0FAB" w:rsidDel="00352E9D">
          <w:fldChar w:fldCharType="begin"/>
        </w:r>
        <w:r w:rsidR="002A0FAB" w:rsidDel="00352E9D">
          <w:delInstrText xml:space="preserve"> HYPERLINK "mailto:jcanderson@berkeley.edu"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"mailto:jcanderson@berkeley.edu"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pPr>
        <w:pStyle w:val="NoSpacing"/>
        <w:rPr>
          <w:del w:id="679" w:author="Michal Galdzicki" w:date="2012-01-14T17:22:00Z"/>
        </w:rPr>
        <w:pPrChange w:id="680" w:author="Michal Galdzicki" w:date="2012-01-14T17:32:00Z">
          <w:pPr>
            <w:spacing w:before="0" w:after="0" w:line="240" w:lineRule="auto"/>
            <w:ind w:left="0" w:right="0" w:firstLine="0"/>
          </w:pPr>
        </w:pPrChange>
      </w:pPr>
      <w:del w:id="681" w:author="Michal Galdzicki" w:date="2012-01-14T17:22:00Z">
        <w:r w:rsidDel="00352E9D">
          <w:delText xml:space="preserve">Jacob Beal </w:delText>
        </w:r>
        <w:r w:rsidR="002A0FAB" w:rsidDel="00352E9D">
          <w:fldChar w:fldCharType="begin"/>
        </w:r>
        <w:r w:rsidR="002A0FAB" w:rsidDel="00352E9D">
          <w:delInstrText xml:space="preserve"> HYPERLINK "mailto:jakebeal@bbn.com" </w:delInstrText>
        </w:r>
        <w:r w:rsidR="002A0FAB" w:rsidDel="00352E9D">
          <w:fldChar w:fldCharType="separate"/>
        </w:r>
        <w:r w:rsidDel="00352E9D">
          <w:rPr>
            <w:color w:val="000099"/>
            <w:u w:val="single"/>
          </w:rPr>
          <w:delText>jakebeal</w:delText>
        </w:r>
        <w:r w:rsidR="002A0FAB" w:rsidDel="00352E9D">
          <w:rPr>
            <w:color w:val="000099"/>
            <w:u w:val="single"/>
          </w:rPr>
          <w:fldChar w:fldCharType="end"/>
        </w:r>
        <w:r w:rsidR="002A0FAB" w:rsidDel="00352E9D">
          <w:fldChar w:fldCharType="begin"/>
        </w:r>
        <w:r w:rsidR="002A0FAB" w:rsidDel="00352E9D">
          <w:delInstrText xml:space="preserve"> HYPERLINK "mailto:jakebeal@bbn.com"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"mailto:jakebeal@bbn.com" </w:delInstrText>
        </w:r>
        <w:r w:rsidR="002A0FAB" w:rsidDel="00352E9D">
          <w:fldChar w:fldCharType="separate"/>
        </w:r>
        <w:r w:rsidDel="00352E9D">
          <w:rPr>
            <w:color w:val="000099"/>
            <w:u w:val="single"/>
          </w:rPr>
          <w:delText>bbn</w:delText>
        </w:r>
        <w:r w:rsidR="002A0FAB" w:rsidDel="00352E9D">
          <w:rPr>
            <w:color w:val="000099"/>
            <w:u w:val="single"/>
          </w:rPr>
          <w:fldChar w:fldCharType="end"/>
        </w:r>
        <w:r w:rsidR="002A0FAB" w:rsidDel="00352E9D">
          <w:fldChar w:fldCharType="begin"/>
        </w:r>
        <w:r w:rsidR="002A0FAB" w:rsidDel="00352E9D">
          <w:delInstrText xml:space="preserve"> HYPERLINK "mailto:jakebeal@bbn.com"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"mailto:jakebeal@bbn.com" </w:delInstrText>
        </w:r>
        <w:r w:rsidR="002A0FAB" w:rsidDel="00352E9D">
          <w:fldChar w:fldCharType="separate"/>
        </w:r>
        <w:r w:rsidDel="00352E9D">
          <w:rPr>
            <w:color w:val="000099"/>
            <w:u w:val="single"/>
          </w:rPr>
          <w:delText>com</w:delText>
        </w:r>
        <w:r w:rsidR="002A0FAB" w:rsidDel="00352E9D">
          <w:rPr>
            <w:color w:val="000099"/>
            <w:u w:val="single"/>
          </w:rPr>
          <w:fldChar w:fldCharType="end"/>
        </w:r>
      </w:del>
    </w:p>
    <w:p w:rsidR="00A77B3E" w:rsidDel="00352E9D" w:rsidRDefault="00E274F1">
      <w:pPr>
        <w:pStyle w:val="NoSpacing"/>
        <w:rPr>
          <w:del w:id="682" w:author="Michal Galdzicki" w:date="2012-01-14T17:22:00Z"/>
        </w:rPr>
        <w:pPrChange w:id="683" w:author="Michal Galdzicki" w:date="2012-01-14T17:32:00Z">
          <w:pPr>
            <w:spacing w:before="0" w:after="0" w:line="240" w:lineRule="auto"/>
            <w:ind w:left="0" w:right="0" w:firstLine="0"/>
          </w:pPr>
        </w:pPrChange>
      </w:pPr>
      <w:del w:id="684" w:author="Michal Galdzicki" w:date="2012-01-14T17:22:00Z">
        <w:r w:rsidDel="00352E9D">
          <w:delText xml:space="preserve">Deepak Chandran </w:delText>
        </w:r>
        <w:r w:rsidR="002A0FAB" w:rsidDel="00352E9D">
          <w:fldChar w:fldCharType="begin"/>
        </w:r>
        <w:r w:rsidR="002A0FAB" w:rsidDel="00352E9D">
          <w:delInstrText xml:space="preserve"> HYPERLINK "mailto:deepakc@uw.edu" </w:delInstrText>
        </w:r>
        <w:r w:rsidR="002A0FAB" w:rsidDel="00352E9D">
          <w:fldChar w:fldCharType="separate"/>
        </w:r>
        <w:r w:rsidDel="00352E9D">
          <w:rPr>
            <w:color w:val="000099"/>
            <w:u w:val="single"/>
          </w:rPr>
          <w:delText>deepakc</w:delText>
        </w:r>
        <w:r w:rsidR="002A0FAB" w:rsidDel="00352E9D">
          <w:rPr>
            <w:color w:val="000099"/>
            <w:u w:val="single"/>
          </w:rPr>
          <w:fldChar w:fldCharType="end"/>
        </w:r>
        <w:r w:rsidR="002A0FAB" w:rsidDel="00352E9D">
          <w:fldChar w:fldCharType="begin"/>
        </w:r>
        <w:r w:rsidR="002A0FAB" w:rsidDel="00352E9D">
          <w:delInstrText xml:space="preserve"> HYPERLINK "mailto:deepakc@uw.edu"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"mailto:deepakc@uw.edu" </w:delInstrText>
        </w:r>
        <w:r w:rsidR="002A0FAB" w:rsidDel="00352E9D">
          <w:fldChar w:fldCharType="separate"/>
        </w:r>
        <w:r w:rsidDel="00352E9D">
          <w:rPr>
            <w:color w:val="000099"/>
            <w:u w:val="single"/>
          </w:rPr>
          <w:delText>uw</w:delText>
        </w:r>
        <w:r w:rsidR="002A0FAB" w:rsidDel="00352E9D">
          <w:rPr>
            <w:color w:val="000099"/>
            <w:u w:val="single"/>
          </w:rPr>
          <w:fldChar w:fldCharType="end"/>
        </w:r>
        <w:r w:rsidR="002A0FAB" w:rsidDel="00352E9D">
          <w:fldChar w:fldCharType="begin"/>
        </w:r>
        <w:r w:rsidR="002A0FAB" w:rsidDel="00352E9D">
          <w:delInstrText xml:space="preserve"> HYPERLINK "mailto:deepakc@uw.edu"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"mailto:deepakc@uw.edu"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pPr>
        <w:pStyle w:val="NoSpacing"/>
        <w:rPr>
          <w:del w:id="685" w:author="Michal Galdzicki" w:date="2012-01-14T17:22:00Z"/>
        </w:rPr>
        <w:pPrChange w:id="686" w:author="Michal Galdzicki" w:date="2012-01-14T17:32:00Z">
          <w:pPr>
            <w:spacing w:before="0" w:after="0" w:line="240" w:lineRule="auto"/>
            <w:ind w:left="0" w:right="0" w:firstLine="0"/>
          </w:pPr>
        </w:pPrChange>
      </w:pPr>
      <w:del w:id="687" w:author="Michal Galdzicki" w:date="2012-01-14T17:22:00Z">
        <w:r w:rsidDel="00352E9D">
          <w:delText xml:space="preserve">Douglas Densmore </w:delText>
        </w:r>
        <w:r w:rsidR="002A0FAB" w:rsidDel="00352E9D">
          <w:fldChar w:fldCharType="begin"/>
        </w:r>
        <w:r w:rsidR="002A0FAB" w:rsidDel="00352E9D">
          <w:delInstrText xml:space="preserve"> HYPERLINK "mailto:dougd@bu.edu" </w:delInstrText>
        </w:r>
        <w:r w:rsidR="002A0FAB" w:rsidDel="00352E9D">
          <w:fldChar w:fldCharType="separate"/>
        </w:r>
        <w:r w:rsidDel="00352E9D">
          <w:rPr>
            <w:color w:val="000099"/>
            <w:u w:val="single"/>
          </w:rPr>
          <w:delText>dougd</w:delText>
        </w:r>
        <w:r w:rsidR="002A0FAB" w:rsidDel="00352E9D">
          <w:rPr>
            <w:color w:val="000099"/>
            <w:u w:val="single"/>
          </w:rPr>
          <w:fldChar w:fldCharType="end"/>
        </w:r>
        <w:r w:rsidR="002A0FAB" w:rsidDel="00352E9D">
          <w:fldChar w:fldCharType="begin"/>
        </w:r>
        <w:r w:rsidR="002A0FAB" w:rsidDel="00352E9D">
          <w:delInstrText xml:space="preserve"> HYPERLINK "mailto:dougd@bu.edu"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"mailto:dougd@bu.edu" </w:delInstrText>
        </w:r>
        <w:r w:rsidR="002A0FAB" w:rsidDel="00352E9D">
          <w:fldChar w:fldCharType="separate"/>
        </w:r>
        <w:r w:rsidDel="00352E9D">
          <w:rPr>
            <w:color w:val="000099"/>
            <w:u w:val="single"/>
          </w:rPr>
          <w:delText>bu</w:delText>
        </w:r>
        <w:r w:rsidR="002A0FAB" w:rsidDel="00352E9D">
          <w:rPr>
            <w:color w:val="000099"/>
            <w:u w:val="single"/>
          </w:rPr>
          <w:fldChar w:fldCharType="end"/>
        </w:r>
        <w:r w:rsidR="002A0FAB" w:rsidDel="00352E9D">
          <w:fldChar w:fldCharType="begin"/>
        </w:r>
        <w:r w:rsidR="002A0FAB" w:rsidDel="00352E9D">
          <w:delInstrText xml:space="preserve"> HYPERLINK "mailto:dougd@bu.edu"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"mailto:dougd@bu.edu"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pPr>
        <w:pStyle w:val="NoSpacing"/>
        <w:rPr>
          <w:del w:id="688" w:author="Michal Galdzicki" w:date="2012-01-14T17:22:00Z"/>
        </w:rPr>
        <w:pPrChange w:id="689" w:author="Michal Galdzicki" w:date="2012-01-14T17:32:00Z">
          <w:pPr>
            <w:spacing w:before="0" w:after="0" w:line="240" w:lineRule="auto"/>
            <w:ind w:left="0" w:right="0" w:firstLine="0"/>
          </w:pPr>
        </w:pPrChange>
      </w:pPr>
      <w:del w:id="690" w:author="Michal Galdzicki" w:date="2012-01-14T17:22:00Z">
        <w:r w:rsidDel="00352E9D">
          <w:delText xml:space="preserve">Omri A. Drory </w:delText>
        </w:r>
        <w:r w:rsidR="002A0FAB" w:rsidDel="00352E9D">
          <w:fldChar w:fldCharType="begin"/>
        </w:r>
        <w:r w:rsidR="002A0FAB" w:rsidDel="00352E9D">
          <w:delInstrText xml:space="preserve"> HYPERLINK "mailto:omri@genomecompiler.com" </w:delInstrText>
        </w:r>
        <w:r w:rsidR="002A0FAB" w:rsidDel="00352E9D">
          <w:fldChar w:fldCharType="separate"/>
        </w:r>
        <w:r w:rsidDel="00352E9D">
          <w:rPr>
            <w:color w:val="000099"/>
            <w:u w:val="single"/>
          </w:rPr>
          <w:delText>omri</w:delText>
        </w:r>
        <w:r w:rsidR="002A0FAB" w:rsidDel="00352E9D">
          <w:rPr>
            <w:color w:val="000099"/>
            <w:u w:val="single"/>
          </w:rPr>
          <w:fldChar w:fldCharType="end"/>
        </w:r>
        <w:r w:rsidR="002A0FAB" w:rsidDel="00352E9D">
          <w:fldChar w:fldCharType="begin"/>
        </w:r>
        <w:r w:rsidR="002A0FAB" w:rsidDel="00352E9D">
          <w:delInstrText xml:space="preserve"> HYPERLINK "mailto:omri@genomecompiler.com"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"mailto:omri@genomecompiler.com" </w:delInstrText>
        </w:r>
        <w:r w:rsidR="002A0FAB" w:rsidDel="00352E9D">
          <w:fldChar w:fldCharType="separate"/>
        </w:r>
        <w:r w:rsidDel="00352E9D">
          <w:rPr>
            <w:color w:val="000099"/>
            <w:u w:val="single"/>
          </w:rPr>
          <w:delText>genomecompiler</w:delText>
        </w:r>
        <w:r w:rsidR="002A0FAB" w:rsidDel="00352E9D">
          <w:rPr>
            <w:color w:val="000099"/>
            <w:u w:val="single"/>
          </w:rPr>
          <w:fldChar w:fldCharType="end"/>
        </w:r>
        <w:r w:rsidR="002A0FAB" w:rsidDel="00352E9D">
          <w:fldChar w:fldCharType="begin"/>
        </w:r>
        <w:r w:rsidR="002A0FAB" w:rsidDel="00352E9D">
          <w:delInstrText xml:space="preserve"> HYPERLINK "mailto:omri@genomecompiler.com"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"mailto:omri@genomecompiler.com" </w:delInstrText>
        </w:r>
        <w:r w:rsidR="002A0FAB" w:rsidDel="00352E9D">
          <w:fldChar w:fldCharType="separate"/>
        </w:r>
        <w:r w:rsidDel="00352E9D">
          <w:rPr>
            <w:color w:val="000099"/>
            <w:u w:val="single"/>
          </w:rPr>
          <w:delText>com</w:delText>
        </w:r>
        <w:r w:rsidR="002A0FAB" w:rsidDel="00352E9D">
          <w:rPr>
            <w:color w:val="000099"/>
            <w:u w:val="single"/>
          </w:rPr>
          <w:fldChar w:fldCharType="end"/>
        </w:r>
      </w:del>
    </w:p>
    <w:p w:rsidR="00A77B3E" w:rsidDel="00352E9D" w:rsidRDefault="00E274F1">
      <w:pPr>
        <w:pStyle w:val="NoSpacing"/>
        <w:rPr>
          <w:del w:id="691" w:author="Michal Galdzicki" w:date="2012-01-14T17:22:00Z"/>
        </w:rPr>
        <w:pPrChange w:id="692" w:author="Michal Galdzicki" w:date="2012-01-14T17:32:00Z">
          <w:pPr>
            <w:spacing w:before="0" w:after="0" w:line="240" w:lineRule="auto"/>
            <w:ind w:left="0" w:right="0" w:firstLine="0"/>
          </w:pPr>
        </w:pPrChange>
      </w:pPr>
      <w:del w:id="693" w:author="Michal Galdzicki" w:date="2012-01-14T17:22:00Z">
        <w:r w:rsidDel="00352E9D">
          <w:delText xml:space="preserve">Drew Endy </w:delText>
        </w:r>
        <w:r w:rsidR="002A0FAB" w:rsidDel="00352E9D">
          <w:fldChar w:fldCharType="begin"/>
        </w:r>
        <w:r w:rsidR="002A0FAB" w:rsidDel="00352E9D">
          <w:delInstrText xml:space="preserve"> HYPERLINK "mailto:endy@stanford.edu" </w:delInstrText>
        </w:r>
        <w:r w:rsidR="002A0FAB" w:rsidDel="00352E9D">
          <w:fldChar w:fldCharType="separate"/>
        </w:r>
        <w:r w:rsidDel="00352E9D">
          <w:rPr>
            <w:color w:val="000099"/>
            <w:u w:val="single"/>
          </w:rPr>
          <w:delText>endy</w:delText>
        </w:r>
        <w:r w:rsidR="002A0FAB" w:rsidDel="00352E9D">
          <w:rPr>
            <w:color w:val="000099"/>
            <w:u w:val="single"/>
          </w:rPr>
          <w:fldChar w:fldCharType="end"/>
        </w:r>
        <w:r w:rsidR="002A0FAB" w:rsidDel="00352E9D">
          <w:fldChar w:fldCharType="begin"/>
        </w:r>
        <w:r w:rsidR="002A0FAB" w:rsidDel="00352E9D">
          <w:delInstrText xml:space="preserve"> HYPERLINK "mailto:endy@stanford.edu"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"mailto:endy@stanford.edu" </w:delInstrText>
        </w:r>
        <w:r w:rsidR="002A0FAB" w:rsidDel="00352E9D">
          <w:fldChar w:fldCharType="separate"/>
        </w:r>
        <w:r w:rsidDel="00352E9D">
          <w:rPr>
            <w:color w:val="000099"/>
            <w:u w:val="single"/>
          </w:rPr>
          <w:delText>stanford</w:delText>
        </w:r>
        <w:r w:rsidR="002A0FAB" w:rsidDel="00352E9D">
          <w:rPr>
            <w:color w:val="000099"/>
            <w:u w:val="single"/>
          </w:rPr>
          <w:fldChar w:fldCharType="end"/>
        </w:r>
        <w:r w:rsidR="002A0FAB" w:rsidDel="00352E9D">
          <w:fldChar w:fldCharType="begin"/>
        </w:r>
        <w:r w:rsidR="002A0FAB" w:rsidDel="00352E9D">
          <w:delInstrText xml:space="preserve"> HYPERLINK "mailto:endy@stanford.edu"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"mailto:endy@stanford.edu"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pPr>
        <w:pStyle w:val="NoSpacing"/>
        <w:rPr>
          <w:del w:id="694" w:author="Michal Galdzicki" w:date="2012-01-14T17:22:00Z"/>
        </w:rPr>
        <w:pPrChange w:id="695" w:author="Michal Galdzicki" w:date="2012-01-14T17:32:00Z">
          <w:pPr>
            <w:spacing w:before="0" w:after="0" w:line="240" w:lineRule="auto"/>
            <w:ind w:left="0" w:right="0" w:firstLine="0"/>
          </w:pPr>
        </w:pPrChange>
      </w:pPr>
      <w:del w:id="696" w:author="Michal Galdzicki" w:date="2012-01-14T17:22:00Z">
        <w:r w:rsidDel="00352E9D">
          <w:delText xml:space="preserve">John H. Gennari </w:delText>
        </w:r>
        <w:r w:rsidR="002A0FAB" w:rsidDel="00352E9D">
          <w:fldChar w:fldCharType="begin"/>
        </w:r>
        <w:r w:rsidR="002A0FAB" w:rsidDel="00352E9D">
          <w:delInstrText xml:space="preserve"> HYPERLINK "mailto:gennari@uw.edu" </w:delInstrText>
        </w:r>
        <w:r w:rsidR="002A0FAB" w:rsidDel="00352E9D">
          <w:fldChar w:fldCharType="separate"/>
        </w:r>
        <w:r w:rsidDel="00352E9D">
          <w:rPr>
            <w:color w:val="000099"/>
            <w:u w:val="single"/>
          </w:rPr>
          <w:delText>gennari</w:delText>
        </w:r>
        <w:r w:rsidR="002A0FAB" w:rsidDel="00352E9D">
          <w:rPr>
            <w:color w:val="000099"/>
            <w:u w:val="single"/>
          </w:rPr>
          <w:fldChar w:fldCharType="end"/>
        </w:r>
        <w:r w:rsidR="002A0FAB" w:rsidDel="00352E9D">
          <w:fldChar w:fldCharType="begin"/>
        </w:r>
        <w:r w:rsidR="002A0FAB" w:rsidDel="00352E9D">
          <w:delInstrText xml:space="preserve"> HYPERLINK "mailto:gennari@uw.edu"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"mailto:gennari@uw.edu" </w:delInstrText>
        </w:r>
        <w:r w:rsidR="002A0FAB" w:rsidDel="00352E9D">
          <w:fldChar w:fldCharType="separate"/>
        </w:r>
        <w:r w:rsidDel="00352E9D">
          <w:rPr>
            <w:color w:val="000099"/>
            <w:u w:val="single"/>
          </w:rPr>
          <w:delText>uw</w:delText>
        </w:r>
        <w:r w:rsidR="002A0FAB" w:rsidDel="00352E9D">
          <w:rPr>
            <w:color w:val="000099"/>
            <w:u w:val="single"/>
          </w:rPr>
          <w:fldChar w:fldCharType="end"/>
        </w:r>
        <w:r w:rsidR="002A0FAB" w:rsidDel="00352E9D">
          <w:fldChar w:fldCharType="begin"/>
        </w:r>
        <w:r w:rsidR="002A0FAB" w:rsidDel="00352E9D">
          <w:delInstrText xml:space="preserve"> HYPERLINK "mailto:gennari@uw.edu"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"mailto:gennari@uw.edu"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pPr>
        <w:pStyle w:val="NoSpacing"/>
        <w:rPr>
          <w:del w:id="697" w:author="Michal Galdzicki" w:date="2012-01-14T17:22:00Z"/>
        </w:rPr>
        <w:pPrChange w:id="698" w:author="Michal Galdzicki" w:date="2012-01-14T17:32:00Z">
          <w:pPr>
            <w:spacing w:before="0" w:after="0" w:line="240" w:lineRule="auto"/>
            <w:ind w:left="0" w:right="0" w:firstLine="0"/>
          </w:pPr>
        </w:pPrChange>
      </w:pPr>
      <w:del w:id="699" w:author="Michal Galdzicki" w:date="2012-01-14T17:22:00Z">
        <w:r w:rsidDel="00352E9D">
          <w:delText xml:space="preserve">Raik  Grünberg </w:delText>
        </w:r>
        <w:r w:rsidR="002A0FAB" w:rsidDel="00352E9D">
          <w:fldChar w:fldCharType="begin"/>
        </w:r>
        <w:r w:rsidR="002A0FAB" w:rsidDel="00352E9D">
          <w:delInstrText xml:space="preserve"> HYPERLINK "mailto:raik.gruenberg@crg.es" </w:delInstrText>
        </w:r>
        <w:r w:rsidR="002A0FAB" w:rsidDel="00352E9D">
          <w:fldChar w:fldCharType="separate"/>
        </w:r>
        <w:r w:rsidDel="00352E9D">
          <w:rPr>
            <w:color w:val="000099"/>
            <w:u w:val="single"/>
          </w:rPr>
          <w:delText>raik</w:delText>
        </w:r>
        <w:r w:rsidR="002A0FAB" w:rsidDel="00352E9D">
          <w:rPr>
            <w:color w:val="000099"/>
            <w:u w:val="single"/>
          </w:rPr>
          <w:fldChar w:fldCharType="end"/>
        </w:r>
        <w:r w:rsidR="002A0FAB" w:rsidDel="00352E9D">
          <w:fldChar w:fldCharType="begin"/>
        </w:r>
        <w:r w:rsidR="002A0FAB" w:rsidDel="00352E9D">
          <w:delInstrText xml:space="preserve"> HYPERLINK "mailto:raik.gruenberg@crg.es"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"mailto:raik.gruenberg@crg.es" </w:delInstrText>
        </w:r>
        <w:r w:rsidR="002A0FAB" w:rsidDel="00352E9D">
          <w:fldChar w:fldCharType="separate"/>
        </w:r>
        <w:r w:rsidDel="00352E9D">
          <w:rPr>
            <w:color w:val="000099"/>
            <w:u w:val="single"/>
          </w:rPr>
          <w:delText>gruenberg</w:delText>
        </w:r>
        <w:r w:rsidR="002A0FAB" w:rsidDel="00352E9D">
          <w:rPr>
            <w:color w:val="000099"/>
            <w:u w:val="single"/>
          </w:rPr>
          <w:fldChar w:fldCharType="end"/>
        </w:r>
        <w:r w:rsidR="002A0FAB" w:rsidDel="00352E9D">
          <w:fldChar w:fldCharType="begin"/>
        </w:r>
        <w:r w:rsidR="002A0FAB" w:rsidDel="00352E9D">
          <w:delInstrText xml:space="preserve"> HYPERLINK "mailto:raik.gruenberg@crg.es"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"mailto:raik.gruenberg@crg.es" </w:delInstrText>
        </w:r>
        <w:r w:rsidR="002A0FAB" w:rsidDel="00352E9D">
          <w:fldChar w:fldCharType="separate"/>
        </w:r>
        <w:r w:rsidDel="00352E9D">
          <w:rPr>
            <w:color w:val="000099"/>
            <w:u w:val="single"/>
          </w:rPr>
          <w:delText>crg</w:delText>
        </w:r>
        <w:r w:rsidR="002A0FAB" w:rsidDel="00352E9D">
          <w:rPr>
            <w:color w:val="000099"/>
            <w:u w:val="single"/>
          </w:rPr>
          <w:fldChar w:fldCharType="end"/>
        </w:r>
        <w:r w:rsidR="002A0FAB" w:rsidDel="00352E9D">
          <w:fldChar w:fldCharType="begin"/>
        </w:r>
        <w:r w:rsidR="002A0FAB" w:rsidDel="00352E9D">
          <w:delInstrText xml:space="preserve"> HYPERLINK "mailto:raik.gruenberg@crg.es"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"mailto:raik.gruenberg@crg.es" </w:delInstrText>
        </w:r>
        <w:r w:rsidR="002A0FAB" w:rsidDel="00352E9D">
          <w:fldChar w:fldCharType="separate"/>
        </w:r>
        <w:r w:rsidDel="00352E9D">
          <w:rPr>
            <w:color w:val="000099"/>
            <w:u w:val="single"/>
          </w:rPr>
          <w:delText>es</w:delText>
        </w:r>
        <w:r w:rsidR="002A0FAB" w:rsidDel="00352E9D">
          <w:rPr>
            <w:color w:val="000099"/>
            <w:u w:val="single"/>
          </w:rPr>
          <w:fldChar w:fldCharType="end"/>
        </w:r>
      </w:del>
    </w:p>
    <w:p w:rsidR="00A77B3E" w:rsidDel="00352E9D" w:rsidRDefault="00E274F1">
      <w:pPr>
        <w:pStyle w:val="NoSpacing"/>
        <w:rPr>
          <w:del w:id="700" w:author="Michal Galdzicki" w:date="2012-01-14T17:22:00Z"/>
        </w:rPr>
        <w:pPrChange w:id="701" w:author="Michal Galdzicki" w:date="2012-01-14T17:32:00Z">
          <w:pPr>
            <w:spacing w:before="0" w:after="0" w:line="240" w:lineRule="auto"/>
            <w:ind w:left="0" w:right="0" w:firstLine="0"/>
          </w:pPr>
        </w:pPrChange>
      </w:pPr>
      <w:del w:id="702" w:author="Michal Galdzicki" w:date="2012-01-14T17:22:00Z">
        <w:r w:rsidDel="00352E9D">
          <w:delText xml:space="preserve">Timothy S. Ham </w:delText>
        </w:r>
        <w:r w:rsidR="002A0FAB" w:rsidDel="00352E9D">
          <w:fldChar w:fldCharType="begin"/>
        </w:r>
        <w:r w:rsidR="002A0FAB" w:rsidDel="00352E9D">
          <w:delInstrText xml:space="preserve"> HYPERLINK "mailto:tsham@lbl.gov" </w:delInstrText>
        </w:r>
        <w:r w:rsidR="002A0FAB" w:rsidDel="00352E9D">
          <w:fldChar w:fldCharType="separate"/>
        </w:r>
        <w:r w:rsidDel="00352E9D">
          <w:rPr>
            <w:color w:val="000099"/>
            <w:u w:val="single"/>
          </w:rPr>
          <w:delText>tsham</w:delText>
        </w:r>
        <w:r w:rsidR="002A0FAB" w:rsidDel="00352E9D">
          <w:rPr>
            <w:color w:val="000099"/>
            <w:u w:val="single"/>
          </w:rPr>
          <w:fldChar w:fldCharType="end"/>
        </w:r>
        <w:r w:rsidR="002A0FAB" w:rsidDel="00352E9D">
          <w:fldChar w:fldCharType="begin"/>
        </w:r>
        <w:r w:rsidR="002A0FAB" w:rsidDel="00352E9D">
          <w:delInstrText xml:space="preserve"> HYPERLINK "mailto:tsham@lbl.gov"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"mailto:tsham@lbl.gov" </w:delInstrText>
        </w:r>
        <w:r w:rsidR="002A0FAB" w:rsidDel="00352E9D">
          <w:fldChar w:fldCharType="separate"/>
        </w:r>
        <w:r w:rsidDel="00352E9D">
          <w:rPr>
            <w:color w:val="000099"/>
            <w:u w:val="single"/>
          </w:rPr>
          <w:delText>lbl</w:delText>
        </w:r>
        <w:r w:rsidR="002A0FAB" w:rsidDel="00352E9D">
          <w:rPr>
            <w:color w:val="000099"/>
            <w:u w:val="single"/>
          </w:rPr>
          <w:fldChar w:fldCharType="end"/>
        </w:r>
        <w:r w:rsidR="002A0FAB" w:rsidDel="00352E9D">
          <w:fldChar w:fldCharType="begin"/>
        </w:r>
        <w:r w:rsidR="002A0FAB" w:rsidDel="00352E9D">
          <w:delInstrText xml:space="preserve"> HYPERLINK "mailto:tsham@lbl.gov"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"mailto:tsham@lbl.gov" </w:delInstrText>
        </w:r>
        <w:r w:rsidR="002A0FAB" w:rsidDel="00352E9D">
          <w:fldChar w:fldCharType="separate"/>
        </w:r>
        <w:r w:rsidDel="00352E9D">
          <w:rPr>
            <w:color w:val="000099"/>
            <w:u w:val="single"/>
          </w:rPr>
          <w:delText>gov</w:delText>
        </w:r>
        <w:r w:rsidR="002A0FAB" w:rsidDel="00352E9D">
          <w:rPr>
            <w:color w:val="000099"/>
            <w:u w:val="single"/>
          </w:rPr>
          <w:fldChar w:fldCharType="end"/>
        </w:r>
      </w:del>
    </w:p>
    <w:p w:rsidR="00A77B3E" w:rsidDel="00352E9D" w:rsidRDefault="00E274F1">
      <w:pPr>
        <w:pStyle w:val="NoSpacing"/>
        <w:rPr>
          <w:del w:id="703" w:author="Michal Galdzicki" w:date="2012-01-14T17:22:00Z"/>
        </w:rPr>
        <w:pPrChange w:id="704" w:author="Michal Galdzicki" w:date="2012-01-14T17:32:00Z">
          <w:pPr>
            <w:spacing w:before="0" w:after="0" w:line="240" w:lineRule="auto"/>
            <w:ind w:left="0" w:right="0" w:firstLine="0"/>
          </w:pPr>
        </w:pPrChange>
      </w:pPr>
      <w:del w:id="705" w:author="Michal Galdzicki" w:date="2012-01-14T17:22:00Z">
        <w:r w:rsidDel="00352E9D">
          <w:delText xml:space="preserve">Allan Kuchinsky </w:delText>
        </w:r>
        <w:r w:rsidR="002A0FAB" w:rsidDel="00352E9D">
          <w:fldChar w:fldCharType="begin"/>
        </w:r>
        <w:r w:rsidR="002A0FAB" w:rsidDel="00352E9D">
          <w:delInstrText xml:space="preserve"> HYPERLINK "mailto:allan_kuchinsky@agilent.com" </w:delInstrText>
        </w:r>
        <w:r w:rsidR="002A0FAB" w:rsidDel="00352E9D">
          <w:fldChar w:fldCharType="separate"/>
        </w:r>
        <w:r w:rsidDel="00352E9D">
          <w:rPr>
            <w:color w:val="000099"/>
            <w:u w:val="single"/>
          </w:rPr>
          <w:delText>allan</w:delText>
        </w:r>
        <w:r w:rsidR="002A0FAB" w:rsidDel="00352E9D">
          <w:rPr>
            <w:color w:val="000099"/>
            <w:u w:val="single"/>
          </w:rPr>
          <w:fldChar w:fldCharType="end"/>
        </w:r>
        <w:r w:rsidR="002A0FAB" w:rsidDel="00352E9D">
          <w:fldChar w:fldCharType="begin"/>
        </w:r>
        <w:r w:rsidR="002A0FAB" w:rsidDel="00352E9D">
          <w:delInstrText xml:space="preserve"> HYPERLINK "mailto:allan_kuchinsky@agilent.com" </w:delInstrText>
        </w:r>
        <w:r w:rsidR="002A0FAB" w:rsidDel="00352E9D">
          <w:fldChar w:fldCharType="separate"/>
        </w:r>
        <w:r w:rsidDel="00352E9D">
          <w:rPr>
            <w:color w:val="000099"/>
            <w:u w:val="single"/>
          </w:rPr>
          <w:delText>_</w:delText>
        </w:r>
        <w:r w:rsidR="002A0FAB" w:rsidDel="00352E9D">
          <w:rPr>
            <w:color w:val="000099"/>
            <w:u w:val="single"/>
          </w:rPr>
          <w:fldChar w:fldCharType="end"/>
        </w:r>
        <w:r w:rsidR="002A0FAB" w:rsidDel="00352E9D">
          <w:fldChar w:fldCharType="begin"/>
        </w:r>
        <w:r w:rsidR="002A0FAB" w:rsidDel="00352E9D">
          <w:delInstrText xml:space="preserve"> HYPERLINK "mailto:allan_kuchinsky@agilent.com" </w:delInstrText>
        </w:r>
        <w:r w:rsidR="002A0FAB" w:rsidDel="00352E9D">
          <w:fldChar w:fldCharType="separate"/>
        </w:r>
        <w:r w:rsidDel="00352E9D">
          <w:rPr>
            <w:color w:val="000099"/>
            <w:u w:val="single"/>
          </w:rPr>
          <w:delText>kuchinsky</w:delText>
        </w:r>
        <w:r w:rsidR="002A0FAB" w:rsidDel="00352E9D">
          <w:rPr>
            <w:color w:val="000099"/>
            <w:u w:val="single"/>
          </w:rPr>
          <w:fldChar w:fldCharType="end"/>
        </w:r>
        <w:r w:rsidR="002A0FAB" w:rsidDel="00352E9D">
          <w:fldChar w:fldCharType="begin"/>
        </w:r>
        <w:r w:rsidR="002A0FAB" w:rsidDel="00352E9D">
          <w:delInstrText xml:space="preserve"> HYPERLINK "mailto:allan_kuchinsky@agilent.com"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"mailto:allan_kuchinsky@agilent.com" </w:delInstrText>
        </w:r>
        <w:r w:rsidR="002A0FAB" w:rsidDel="00352E9D">
          <w:fldChar w:fldCharType="separate"/>
        </w:r>
        <w:r w:rsidDel="00352E9D">
          <w:rPr>
            <w:color w:val="000099"/>
            <w:u w:val="single"/>
          </w:rPr>
          <w:delText>agilent</w:delText>
        </w:r>
        <w:r w:rsidR="002A0FAB" w:rsidDel="00352E9D">
          <w:rPr>
            <w:color w:val="000099"/>
            <w:u w:val="single"/>
          </w:rPr>
          <w:fldChar w:fldCharType="end"/>
        </w:r>
        <w:r w:rsidR="002A0FAB" w:rsidDel="00352E9D">
          <w:fldChar w:fldCharType="begin"/>
        </w:r>
        <w:r w:rsidR="002A0FAB" w:rsidDel="00352E9D">
          <w:delInstrText xml:space="preserve"> HYPERLINK "mailto:allan_kuchinsky@agilent.com"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"mailto:allan_kuchinsky@agilent.com" </w:delInstrText>
        </w:r>
        <w:r w:rsidR="002A0FAB" w:rsidDel="00352E9D">
          <w:fldChar w:fldCharType="separate"/>
        </w:r>
        <w:r w:rsidDel="00352E9D">
          <w:rPr>
            <w:color w:val="000099"/>
            <w:u w:val="single"/>
          </w:rPr>
          <w:delText>com</w:delText>
        </w:r>
        <w:r w:rsidR="002A0FAB" w:rsidDel="00352E9D">
          <w:rPr>
            <w:color w:val="000099"/>
            <w:u w:val="single"/>
          </w:rPr>
          <w:fldChar w:fldCharType="end"/>
        </w:r>
      </w:del>
    </w:p>
    <w:p w:rsidR="00A77B3E" w:rsidDel="00352E9D" w:rsidRDefault="00E274F1">
      <w:pPr>
        <w:pStyle w:val="NoSpacing"/>
        <w:rPr>
          <w:del w:id="706" w:author="Michal Galdzicki" w:date="2012-01-14T17:22:00Z"/>
        </w:rPr>
        <w:pPrChange w:id="707" w:author="Michal Galdzicki" w:date="2012-01-14T17:32:00Z">
          <w:pPr>
            <w:spacing w:before="0" w:after="0" w:line="240" w:lineRule="auto"/>
            <w:ind w:left="0" w:right="0" w:firstLine="0"/>
          </w:pPr>
        </w:pPrChange>
      </w:pPr>
      <w:del w:id="708" w:author="Michal Galdzicki" w:date="2012-01-14T17:22:00Z">
        <w:r w:rsidDel="00352E9D">
          <w:delText xml:space="preserve">Matthew W. Lux </w:delText>
        </w:r>
        <w:r w:rsidR="002A0FAB" w:rsidDel="00352E9D">
          <w:fldChar w:fldCharType="begin"/>
        </w:r>
        <w:r w:rsidR="002A0FAB" w:rsidDel="00352E9D">
          <w:delInstrText xml:space="preserve"> HYPERLINK "mailto:mlux@vbi.vt.edu" </w:delInstrText>
        </w:r>
        <w:r w:rsidR="002A0FAB" w:rsidDel="00352E9D">
          <w:fldChar w:fldCharType="separate"/>
        </w:r>
        <w:r w:rsidDel="00352E9D">
          <w:rPr>
            <w:color w:val="000099"/>
            <w:u w:val="single"/>
          </w:rPr>
          <w:delText>mlux</w:delText>
        </w:r>
        <w:r w:rsidR="002A0FAB" w:rsidDel="00352E9D">
          <w:rPr>
            <w:color w:val="000099"/>
            <w:u w:val="single"/>
          </w:rPr>
          <w:fldChar w:fldCharType="end"/>
        </w:r>
        <w:r w:rsidR="002A0FAB" w:rsidDel="00352E9D">
          <w:fldChar w:fldCharType="begin"/>
        </w:r>
        <w:r w:rsidR="002A0FAB" w:rsidDel="00352E9D">
          <w:delInstrText xml:space="preserve"> HYPERLINK "mailto:mlux@vbi.vt.edu"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"mailto:mlux@vbi.vt.edu" </w:delInstrText>
        </w:r>
        <w:r w:rsidR="002A0FAB" w:rsidDel="00352E9D">
          <w:fldChar w:fldCharType="separate"/>
        </w:r>
        <w:r w:rsidDel="00352E9D">
          <w:rPr>
            <w:color w:val="000099"/>
            <w:u w:val="single"/>
          </w:rPr>
          <w:delText>vbi</w:delText>
        </w:r>
        <w:r w:rsidR="002A0FAB" w:rsidDel="00352E9D">
          <w:rPr>
            <w:color w:val="000099"/>
            <w:u w:val="single"/>
          </w:rPr>
          <w:fldChar w:fldCharType="end"/>
        </w:r>
        <w:r w:rsidR="002A0FAB" w:rsidDel="00352E9D">
          <w:fldChar w:fldCharType="begin"/>
        </w:r>
        <w:r w:rsidR="002A0FAB" w:rsidDel="00352E9D">
          <w:delInstrText xml:space="preserve"> HYPERLINK "mailto:mlux@vbi.vt.edu"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"mailto:mlux@vbi.vt.edu" </w:delInstrText>
        </w:r>
        <w:r w:rsidR="002A0FAB" w:rsidDel="00352E9D">
          <w:fldChar w:fldCharType="separate"/>
        </w:r>
        <w:r w:rsidDel="00352E9D">
          <w:rPr>
            <w:color w:val="000099"/>
            <w:u w:val="single"/>
          </w:rPr>
          <w:delText>vt</w:delText>
        </w:r>
        <w:r w:rsidR="002A0FAB" w:rsidDel="00352E9D">
          <w:rPr>
            <w:color w:val="000099"/>
            <w:u w:val="single"/>
          </w:rPr>
          <w:fldChar w:fldCharType="end"/>
        </w:r>
        <w:r w:rsidR="002A0FAB" w:rsidDel="00352E9D">
          <w:fldChar w:fldCharType="begin"/>
        </w:r>
        <w:r w:rsidR="002A0FAB" w:rsidDel="00352E9D">
          <w:delInstrText xml:space="preserve"> HYPERLINK "mailto:mlux@vbi.vt.edu"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"mailto:mlux@vbi.vt.edu"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pPr>
        <w:pStyle w:val="NoSpacing"/>
        <w:rPr>
          <w:del w:id="709" w:author="Michal Galdzicki" w:date="2012-01-14T17:22:00Z"/>
        </w:rPr>
        <w:pPrChange w:id="710" w:author="Michal Galdzicki" w:date="2012-01-14T17:32:00Z">
          <w:pPr>
            <w:spacing w:before="0" w:after="0" w:line="240" w:lineRule="auto"/>
            <w:ind w:left="0" w:right="0" w:firstLine="0"/>
          </w:pPr>
        </w:pPrChange>
      </w:pPr>
      <w:del w:id="711" w:author="Michal Galdzicki" w:date="2012-01-14T17:22:00Z">
        <w:r w:rsidDel="00352E9D">
          <w:delText xml:space="preserve">Curtis Madsen </w:delText>
        </w:r>
        <w:r w:rsidR="002A0FAB" w:rsidDel="00352E9D">
          <w:fldChar w:fldCharType="begin"/>
        </w:r>
        <w:r w:rsidR="002A0FAB" w:rsidDel="00352E9D">
          <w:delInstrText xml:space="preserve"> HYPERLINK "mailto:curtis.madsen@utah.edu" </w:delInstrText>
        </w:r>
        <w:r w:rsidR="002A0FAB" w:rsidDel="00352E9D">
          <w:fldChar w:fldCharType="separate"/>
        </w:r>
        <w:r w:rsidDel="00352E9D">
          <w:rPr>
            <w:color w:val="000099"/>
            <w:u w:val="single"/>
          </w:rPr>
          <w:delText>curtis</w:delText>
        </w:r>
        <w:r w:rsidR="002A0FAB" w:rsidDel="00352E9D">
          <w:rPr>
            <w:color w:val="000099"/>
            <w:u w:val="single"/>
          </w:rPr>
          <w:fldChar w:fldCharType="end"/>
        </w:r>
        <w:r w:rsidR="002A0FAB" w:rsidDel="00352E9D">
          <w:fldChar w:fldCharType="begin"/>
        </w:r>
        <w:r w:rsidR="002A0FAB" w:rsidDel="00352E9D">
          <w:delInstrText xml:space="preserve"> HYPERLINK "mailto:curtis.madsen@utah.edu"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"mailto:curtis.madsen@utah.edu" </w:delInstrText>
        </w:r>
        <w:r w:rsidR="002A0FAB" w:rsidDel="00352E9D">
          <w:fldChar w:fldCharType="separate"/>
        </w:r>
        <w:r w:rsidDel="00352E9D">
          <w:rPr>
            <w:color w:val="000099"/>
            <w:u w:val="single"/>
          </w:rPr>
          <w:delText>madsen</w:delText>
        </w:r>
        <w:r w:rsidR="002A0FAB" w:rsidDel="00352E9D">
          <w:rPr>
            <w:color w:val="000099"/>
            <w:u w:val="single"/>
          </w:rPr>
          <w:fldChar w:fldCharType="end"/>
        </w:r>
        <w:r w:rsidR="002A0FAB" w:rsidDel="00352E9D">
          <w:fldChar w:fldCharType="begin"/>
        </w:r>
        <w:r w:rsidR="002A0FAB" w:rsidDel="00352E9D">
          <w:delInstrText xml:space="preserve"> HYPERLINK "mailto:curtis.madsen@utah.edu"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"mailto:curtis.madsen@utah.edu" </w:delInstrText>
        </w:r>
        <w:r w:rsidR="002A0FAB" w:rsidDel="00352E9D">
          <w:fldChar w:fldCharType="separate"/>
        </w:r>
        <w:r w:rsidDel="00352E9D">
          <w:rPr>
            <w:color w:val="000099"/>
            <w:u w:val="single"/>
          </w:rPr>
          <w:delText>utah</w:delText>
        </w:r>
        <w:r w:rsidR="002A0FAB" w:rsidDel="00352E9D">
          <w:rPr>
            <w:color w:val="000099"/>
            <w:u w:val="single"/>
          </w:rPr>
          <w:fldChar w:fldCharType="end"/>
        </w:r>
        <w:r w:rsidR="002A0FAB" w:rsidDel="00352E9D">
          <w:fldChar w:fldCharType="begin"/>
        </w:r>
        <w:r w:rsidR="002A0FAB" w:rsidDel="00352E9D">
          <w:delInstrText xml:space="preserve"> HYPERLINK "mailto:curtis.madsen@utah.edu"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"mailto:curtis.madsen@utah.edu"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pPr>
        <w:pStyle w:val="NoSpacing"/>
        <w:rPr>
          <w:del w:id="712" w:author="Michal Galdzicki" w:date="2012-01-14T17:22:00Z"/>
        </w:rPr>
        <w:pPrChange w:id="713" w:author="Michal Galdzicki" w:date="2012-01-14T17:32:00Z">
          <w:pPr>
            <w:spacing w:before="0" w:after="0" w:line="240" w:lineRule="auto"/>
            <w:ind w:left="0" w:right="0" w:firstLine="0"/>
          </w:pPr>
        </w:pPrChange>
      </w:pPr>
      <w:del w:id="714" w:author="Michal Galdzicki" w:date="2012-01-14T17:22:00Z">
        <w:r w:rsidDel="00352E9D">
          <w:delText xml:space="preserve">Goksel Misirli </w:delText>
        </w:r>
        <w:r w:rsidR="002A0FAB" w:rsidDel="00352E9D">
          <w:fldChar w:fldCharType="begin"/>
        </w:r>
        <w:r w:rsidR="002A0FAB" w:rsidDel="00352E9D">
          <w:delInstrText xml:space="preserve"> HYPERLINK "mailto:goksel.misirli@ncl.ac.uk" </w:delInstrText>
        </w:r>
        <w:r w:rsidR="002A0FAB" w:rsidDel="00352E9D">
          <w:fldChar w:fldCharType="separate"/>
        </w:r>
        <w:r w:rsidDel="00352E9D">
          <w:rPr>
            <w:color w:val="000099"/>
            <w:u w:val="single"/>
          </w:rPr>
          <w:delText>goksel</w:delText>
        </w:r>
        <w:r w:rsidR="002A0FAB" w:rsidDel="00352E9D">
          <w:rPr>
            <w:color w:val="000099"/>
            <w:u w:val="single"/>
          </w:rPr>
          <w:fldChar w:fldCharType="end"/>
        </w:r>
        <w:r w:rsidR="002A0FAB" w:rsidDel="00352E9D">
          <w:fldChar w:fldCharType="begin"/>
        </w:r>
        <w:r w:rsidR="002A0FAB" w:rsidDel="00352E9D">
          <w:delInstrText xml:space="preserve"> HYPERLINK "mailto:goksel.misirli@ncl.ac.uk"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"mailto:goksel.misirli@ncl.ac.uk" </w:delInstrText>
        </w:r>
        <w:r w:rsidR="002A0FAB" w:rsidDel="00352E9D">
          <w:fldChar w:fldCharType="separate"/>
        </w:r>
        <w:r w:rsidDel="00352E9D">
          <w:rPr>
            <w:color w:val="000099"/>
            <w:u w:val="single"/>
          </w:rPr>
          <w:delText>misirli</w:delText>
        </w:r>
        <w:r w:rsidR="002A0FAB" w:rsidDel="00352E9D">
          <w:rPr>
            <w:color w:val="000099"/>
            <w:u w:val="single"/>
          </w:rPr>
          <w:fldChar w:fldCharType="end"/>
        </w:r>
        <w:r w:rsidR="002A0FAB" w:rsidDel="00352E9D">
          <w:fldChar w:fldCharType="begin"/>
        </w:r>
        <w:r w:rsidR="002A0FAB" w:rsidDel="00352E9D">
          <w:delInstrText xml:space="preserve"> HYPERLINK "mailto:goksel.misirli@ncl.ac.uk"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"mailto:goksel.misirli@ncl.ac.uk" </w:delInstrText>
        </w:r>
        <w:r w:rsidR="002A0FAB" w:rsidDel="00352E9D">
          <w:fldChar w:fldCharType="separate"/>
        </w:r>
        <w:r w:rsidDel="00352E9D">
          <w:rPr>
            <w:color w:val="000099"/>
            <w:u w:val="single"/>
          </w:rPr>
          <w:delText>ncl</w:delText>
        </w:r>
        <w:r w:rsidR="002A0FAB" w:rsidDel="00352E9D">
          <w:rPr>
            <w:color w:val="000099"/>
            <w:u w:val="single"/>
          </w:rPr>
          <w:fldChar w:fldCharType="end"/>
        </w:r>
        <w:r w:rsidR="002A0FAB" w:rsidDel="00352E9D">
          <w:fldChar w:fldCharType="begin"/>
        </w:r>
        <w:r w:rsidR="002A0FAB" w:rsidDel="00352E9D">
          <w:delInstrText xml:space="preserve"> HYPERLINK "mailto:goksel.misirli@ncl.ac.uk"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"mailto:goksel.misirli@ncl.ac.uk" </w:delInstrText>
        </w:r>
        <w:r w:rsidR="002A0FAB" w:rsidDel="00352E9D">
          <w:fldChar w:fldCharType="separate"/>
        </w:r>
        <w:r w:rsidDel="00352E9D">
          <w:rPr>
            <w:color w:val="000099"/>
            <w:u w:val="single"/>
          </w:rPr>
          <w:delText>ac</w:delText>
        </w:r>
        <w:r w:rsidR="002A0FAB" w:rsidDel="00352E9D">
          <w:rPr>
            <w:color w:val="000099"/>
            <w:u w:val="single"/>
          </w:rPr>
          <w:fldChar w:fldCharType="end"/>
        </w:r>
        <w:r w:rsidR="002A0FAB" w:rsidDel="00352E9D">
          <w:fldChar w:fldCharType="begin"/>
        </w:r>
        <w:r w:rsidR="002A0FAB" w:rsidDel="00352E9D">
          <w:delInstrText xml:space="preserve"> HYPERLINK "mailto:goksel.misirli@ncl.ac.uk"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"mailto:goksel.misirli@ncl.ac.uk" </w:delInstrText>
        </w:r>
        <w:r w:rsidR="002A0FAB" w:rsidDel="00352E9D">
          <w:fldChar w:fldCharType="separate"/>
        </w:r>
        <w:r w:rsidDel="00352E9D">
          <w:rPr>
            <w:color w:val="000099"/>
            <w:u w:val="single"/>
          </w:rPr>
          <w:delText>uk</w:delText>
        </w:r>
        <w:r w:rsidR="002A0FAB" w:rsidDel="00352E9D">
          <w:rPr>
            <w:color w:val="000099"/>
            <w:u w:val="single"/>
          </w:rPr>
          <w:fldChar w:fldCharType="end"/>
        </w:r>
      </w:del>
    </w:p>
    <w:p w:rsidR="00A77B3E" w:rsidDel="00352E9D" w:rsidRDefault="00E274F1">
      <w:pPr>
        <w:pStyle w:val="NoSpacing"/>
        <w:rPr>
          <w:del w:id="715" w:author="Michal Galdzicki" w:date="2012-01-14T17:22:00Z"/>
        </w:rPr>
        <w:pPrChange w:id="716" w:author="Michal Galdzicki" w:date="2012-01-14T17:32:00Z">
          <w:pPr>
            <w:spacing w:before="0" w:after="0" w:line="240" w:lineRule="auto"/>
            <w:ind w:left="0" w:right="0" w:firstLine="0"/>
          </w:pPr>
        </w:pPrChange>
      </w:pPr>
      <w:del w:id="717" w:author="Michal Galdzicki" w:date="2012-01-14T17:22:00Z">
        <w:r w:rsidDel="00352E9D">
          <w:delText xml:space="preserve">Chris J. Myers </w:delText>
        </w:r>
        <w:r w:rsidR="002A0FAB" w:rsidDel="00352E9D">
          <w:fldChar w:fldCharType="begin"/>
        </w:r>
        <w:r w:rsidR="002A0FAB" w:rsidDel="00352E9D">
          <w:delInstrText xml:space="preserve"> HYPERLINK "mailto:myers@ece.utah.edu" </w:delInstrText>
        </w:r>
        <w:r w:rsidR="002A0FAB" w:rsidDel="00352E9D">
          <w:fldChar w:fldCharType="separate"/>
        </w:r>
        <w:r w:rsidDel="00352E9D">
          <w:rPr>
            <w:color w:val="000099"/>
            <w:u w:val="single"/>
          </w:rPr>
          <w:delText>myers</w:delText>
        </w:r>
        <w:r w:rsidR="002A0FAB" w:rsidDel="00352E9D">
          <w:rPr>
            <w:color w:val="000099"/>
            <w:u w:val="single"/>
          </w:rPr>
          <w:fldChar w:fldCharType="end"/>
        </w:r>
        <w:r w:rsidR="002A0FAB" w:rsidDel="00352E9D">
          <w:fldChar w:fldCharType="begin"/>
        </w:r>
        <w:r w:rsidR="002A0FAB" w:rsidDel="00352E9D">
          <w:delInstrText xml:space="preserve"> HYPERLINK "mailto:myers@ece.utah.edu"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"mailto:myers@ece.utah.edu" </w:delInstrText>
        </w:r>
        <w:r w:rsidR="002A0FAB" w:rsidDel="00352E9D">
          <w:fldChar w:fldCharType="separate"/>
        </w:r>
        <w:r w:rsidDel="00352E9D">
          <w:rPr>
            <w:color w:val="000099"/>
            <w:u w:val="single"/>
          </w:rPr>
          <w:delText>ece</w:delText>
        </w:r>
        <w:r w:rsidR="002A0FAB" w:rsidDel="00352E9D">
          <w:rPr>
            <w:color w:val="000099"/>
            <w:u w:val="single"/>
          </w:rPr>
          <w:fldChar w:fldCharType="end"/>
        </w:r>
        <w:r w:rsidR="002A0FAB" w:rsidDel="00352E9D">
          <w:fldChar w:fldCharType="begin"/>
        </w:r>
        <w:r w:rsidR="002A0FAB" w:rsidDel="00352E9D">
          <w:delInstrText xml:space="preserve"> HYPERLINK "mailto:myers@ece.utah.edu"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"mailto:myers@ece.utah.edu" </w:delInstrText>
        </w:r>
        <w:r w:rsidR="002A0FAB" w:rsidDel="00352E9D">
          <w:fldChar w:fldCharType="separate"/>
        </w:r>
        <w:r w:rsidDel="00352E9D">
          <w:rPr>
            <w:color w:val="000099"/>
            <w:u w:val="single"/>
          </w:rPr>
          <w:delText>utah</w:delText>
        </w:r>
        <w:r w:rsidR="002A0FAB" w:rsidDel="00352E9D">
          <w:rPr>
            <w:color w:val="000099"/>
            <w:u w:val="single"/>
          </w:rPr>
          <w:fldChar w:fldCharType="end"/>
        </w:r>
        <w:r w:rsidR="002A0FAB" w:rsidDel="00352E9D">
          <w:fldChar w:fldCharType="begin"/>
        </w:r>
        <w:r w:rsidR="002A0FAB" w:rsidDel="00352E9D">
          <w:delInstrText xml:space="preserve"> HYPERLINK "mailto:myers@ece.utah.edu"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"mailto:myers@ece.utah.edu"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pPr>
        <w:pStyle w:val="NoSpacing"/>
        <w:rPr>
          <w:del w:id="718" w:author="Michal Galdzicki" w:date="2012-01-14T17:22:00Z"/>
        </w:rPr>
        <w:pPrChange w:id="719" w:author="Michal Galdzicki" w:date="2012-01-14T17:32:00Z">
          <w:pPr>
            <w:spacing w:before="0" w:after="0" w:line="240" w:lineRule="auto"/>
            <w:ind w:left="0" w:right="0" w:firstLine="0"/>
          </w:pPr>
        </w:pPrChange>
      </w:pPr>
      <w:del w:id="720" w:author="Michal Galdzicki" w:date="2012-01-14T17:22:00Z">
        <w:r w:rsidDel="00352E9D">
          <w:delText xml:space="preserve">Jean Peccoud </w:delText>
        </w:r>
        <w:r w:rsidR="002A0FAB" w:rsidDel="00352E9D">
          <w:fldChar w:fldCharType="begin"/>
        </w:r>
        <w:r w:rsidR="002A0FAB" w:rsidDel="00352E9D">
          <w:delInstrText xml:space="preserve"> HYPERLINK "mailto:jpeccoud@vbi.vt.edu" </w:delInstrText>
        </w:r>
        <w:r w:rsidR="002A0FAB" w:rsidDel="00352E9D">
          <w:fldChar w:fldCharType="separate"/>
        </w:r>
        <w:r w:rsidDel="00352E9D">
          <w:rPr>
            <w:color w:val="000099"/>
            <w:u w:val="single"/>
          </w:rPr>
          <w:delText>jpeccoud</w:delText>
        </w:r>
        <w:r w:rsidR="002A0FAB" w:rsidDel="00352E9D">
          <w:rPr>
            <w:color w:val="000099"/>
            <w:u w:val="single"/>
          </w:rPr>
          <w:fldChar w:fldCharType="end"/>
        </w:r>
        <w:r w:rsidR="002A0FAB" w:rsidDel="00352E9D">
          <w:fldChar w:fldCharType="begin"/>
        </w:r>
        <w:r w:rsidR="002A0FAB" w:rsidDel="00352E9D">
          <w:delInstrText xml:space="preserve"> HYPERLINK "mailto:jpeccoud@vbi.vt.edu"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"mailto:jpeccoud@vbi.vt.edu" </w:delInstrText>
        </w:r>
        <w:r w:rsidR="002A0FAB" w:rsidDel="00352E9D">
          <w:fldChar w:fldCharType="separate"/>
        </w:r>
        <w:r w:rsidDel="00352E9D">
          <w:rPr>
            <w:color w:val="000099"/>
            <w:u w:val="single"/>
          </w:rPr>
          <w:delText>vbi</w:delText>
        </w:r>
        <w:r w:rsidR="002A0FAB" w:rsidDel="00352E9D">
          <w:rPr>
            <w:color w:val="000099"/>
            <w:u w:val="single"/>
          </w:rPr>
          <w:fldChar w:fldCharType="end"/>
        </w:r>
        <w:r w:rsidR="002A0FAB" w:rsidDel="00352E9D">
          <w:fldChar w:fldCharType="begin"/>
        </w:r>
        <w:r w:rsidR="002A0FAB" w:rsidDel="00352E9D">
          <w:delInstrText xml:space="preserve"> HYPERLINK "mailto:jpeccoud@vbi.vt.edu"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"mailto:jpeccoud@vbi.vt.edu" </w:delInstrText>
        </w:r>
        <w:r w:rsidR="002A0FAB" w:rsidDel="00352E9D">
          <w:fldChar w:fldCharType="separate"/>
        </w:r>
        <w:r w:rsidDel="00352E9D">
          <w:rPr>
            <w:color w:val="000099"/>
            <w:u w:val="single"/>
          </w:rPr>
          <w:delText>vt</w:delText>
        </w:r>
        <w:r w:rsidR="002A0FAB" w:rsidDel="00352E9D">
          <w:rPr>
            <w:color w:val="000099"/>
            <w:u w:val="single"/>
          </w:rPr>
          <w:fldChar w:fldCharType="end"/>
        </w:r>
        <w:r w:rsidR="002A0FAB" w:rsidDel="00352E9D">
          <w:fldChar w:fldCharType="begin"/>
        </w:r>
        <w:r w:rsidR="002A0FAB" w:rsidDel="00352E9D">
          <w:delInstrText xml:space="preserve"> HYPERLINK "mailto:jpeccoud@vbi.vt.edu"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"mailto:jpeccoud@vbi.vt.edu"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pPr>
        <w:pStyle w:val="NoSpacing"/>
        <w:rPr>
          <w:del w:id="721" w:author="Michal Galdzicki" w:date="2012-01-14T17:22:00Z"/>
        </w:rPr>
        <w:pPrChange w:id="722" w:author="Michal Galdzicki" w:date="2012-01-14T17:32:00Z">
          <w:pPr>
            <w:spacing w:before="0" w:after="0" w:line="240" w:lineRule="auto"/>
            <w:ind w:left="0" w:right="0" w:firstLine="0"/>
          </w:pPr>
        </w:pPrChange>
      </w:pPr>
      <w:del w:id="723" w:author="Michal Galdzicki" w:date="2012-01-14T17:22:00Z">
        <w:r w:rsidDel="00352E9D">
          <w:delText xml:space="preserve">Hector Plahar </w:delText>
        </w:r>
        <w:r w:rsidR="002A0FAB" w:rsidDel="00352E9D">
          <w:fldChar w:fldCharType="begin"/>
        </w:r>
        <w:r w:rsidR="002A0FAB" w:rsidDel="00352E9D">
          <w:delInstrText xml:space="preserve"> HYPERLINK "mailto:hplahar.jbei@gmail.com" </w:delInstrText>
        </w:r>
        <w:r w:rsidR="002A0FAB" w:rsidDel="00352E9D">
          <w:fldChar w:fldCharType="separate"/>
        </w:r>
        <w:r w:rsidDel="00352E9D">
          <w:rPr>
            <w:color w:val="000099"/>
            <w:u w:val="single"/>
          </w:rPr>
          <w:delText>hplahar</w:delText>
        </w:r>
        <w:r w:rsidR="002A0FAB" w:rsidDel="00352E9D">
          <w:rPr>
            <w:color w:val="000099"/>
            <w:u w:val="single"/>
          </w:rPr>
          <w:fldChar w:fldCharType="end"/>
        </w:r>
        <w:r w:rsidR="002A0FAB" w:rsidDel="00352E9D">
          <w:fldChar w:fldCharType="begin"/>
        </w:r>
        <w:r w:rsidR="002A0FAB" w:rsidDel="00352E9D">
          <w:delInstrText xml:space="preserve"> HYPERLINK "mailto:hplahar.jbei@gmail.com"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"mailto:hplahar.jbei@gmail.com" </w:delInstrText>
        </w:r>
        <w:r w:rsidR="002A0FAB" w:rsidDel="00352E9D">
          <w:fldChar w:fldCharType="separate"/>
        </w:r>
        <w:r w:rsidDel="00352E9D">
          <w:rPr>
            <w:color w:val="000099"/>
            <w:u w:val="single"/>
          </w:rPr>
          <w:delText>jbei</w:delText>
        </w:r>
        <w:r w:rsidR="002A0FAB" w:rsidDel="00352E9D">
          <w:rPr>
            <w:color w:val="000099"/>
            <w:u w:val="single"/>
          </w:rPr>
          <w:fldChar w:fldCharType="end"/>
        </w:r>
        <w:r w:rsidR="002A0FAB" w:rsidDel="00352E9D">
          <w:fldChar w:fldCharType="begin"/>
        </w:r>
        <w:r w:rsidR="002A0FAB" w:rsidDel="00352E9D">
          <w:delInstrText xml:space="preserve"> HYPERLINK "mailto:hplahar.jbei@gmail.com"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"mailto:hplahar.jbei@gmail.com" </w:delInstrText>
        </w:r>
        <w:r w:rsidR="002A0FAB" w:rsidDel="00352E9D">
          <w:fldChar w:fldCharType="separate"/>
        </w:r>
        <w:r w:rsidDel="00352E9D">
          <w:rPr>
            <w:color w:val="000099"/>
            <w:u w:val="single"/>
          </w:rPr>
          <w:delText>gmail</w:delText>
        </w:r>
        <w:r w:rsidR="002A0FAB" w:rsidDel="00352E9D">
          <w:rPr>
            <w:color w:val="000099"/>
            <w:u w:val="single"/>
          </w:rPr>
          <w:fldChar w:fldCharType="end"/>
        </w:r>
        <w:r w:rsidR="002A0FAB" w:rsidDel="00352E9D">
          <w:fldChar w:fldCharType="begin"/>
        </w:r>
        <w:r w:rsidR="002A0FAB" w:rsidDel="00352E9D">
          <w:delInstrText xml:space="preserve"> HYPERLINK "mailto:hplahar.jbei@gmail.com"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"mailto:hplahar.jbei@gmail.com" </w:delInstrText>
        </w:r>
        <w:r w:rsidR="002A0FAB" w:rsidDel="00352E9D">
          <w:fldChar w:fldCharType="separate"/>
        </w:r>
        <w:r w:rsidDel="00352E9D">
          <w:rPr>
            <w:color w:val="000099"/>
            <w:u w:val="single"/>
          </w:rPr>
          <w:delText>com</w:delText>
        </w:r>
        <w:r w:rsidR="002A0FAB" w:rsidDel="00352E9D">
          <w:rPr>
            <w:color w:val="000099"/>
            <w:u w:val="single"/>
          </w:rPr>
          <w:fldChar w:fldCharType="end"/>
        </w:r>
      </w:del>
    </w:p>
    <w:p w:rsidR="00A77B3E" w:rsidDel="00352E9D" w:rsidRDefault="00E274F1">
      <w:pPr>
        <w:pStyle w:val="NoSpacing"/>
        <w:rPr>
          <w:del w:id="724" w:author="Michal Galdzicki" w:date="2012-01-14T17:22:00Z"/>
        </w:rPr>
        <w:pPrChange w:id="725" w:author="Michal Galdzicki" w:date="2012-01-14T17:32:00Z">
          <w:pPr>
            <w:spacing w:before="0" w:after="0" w:line="240" w:lineRule="auto"/>
            <w:ind w:left="0" w:right="0" w:firstLine="0"/>
          </w:pPr>
        </w:pPrChange>
      </w:pPr>
      <w:del w:id="726" w:author="Michal Galdzicki" w:date="2012-01-14T17:22:00Z">
        <w:r w:rsidDel="00352E9D">
          <w:delText xml:space="preserve">Matthew R. Pocock </w:delText>
        </w:r>
        <w:r w:rsidR="002A0FAB" w:rsidDel="00352E9D">
          <w:fldChar w:fldCharType="begin"/>
        </w:r>
        <w:r w:rsidR="002A0FAB" w:rsidDel="00352E9D">
          <w:delInstrText xml:space="preserve"> HYPERLINK "mailto:matthew.pocock@ncl.ac.uk" </w:delInstrText>
        </w:r>
        <w:r w:rsidR="002A0FAB" w:rsidDel="00352E9D">
          <w:fldChar w:fldCharType="separate"/>
        </w:r>
        <w:r w:rsidDel="00352E9D">
          <w:rPr>
            <w:color w:val="000099"/>
            <w:u w:val="single"/>
          </w:rPr>
          <w:delText>matthew</w:delText>
        </w:r>
        <w:r w:rsidR="002A0FAB" w:rsidDel="00352E9D">
          <w:rPr>
            <w:color w:val="000099"/>
            <w:u w:val="single"/>
          </w:rPr>
          <w:fldChar w:fldCharType="end"/>
        </w:r>
        <w:r w:rsidR="002A0FAB" w:rsidDel="00352E9D">
          <w:fldChar w:fldCharType="begin"/>
        </w:r>
        <w:r w:rsidR="002A0FAB" w:rsidDel="00352E9D">
          <w:delInstrText xml:space="preserve"> HYPERLINK "mailto:matthew.pocock@ncl.ac.uk"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"mailto:matthew.pocock@ncl.ac.uk" </w:delInstrText>
        </w:r>
        <w:r w:rsidR="002A0FAB" w:rsidDel="00352E9D">
          <w:fldChar w:fldCharType="separate"/>
        </w:r>
        <w:r w:rsidDel="00352E9D">
          <w:rPr>
            <w:color w:val="000099"/>
            <w:u w:val="single"/>
          </w:rPr>
          <w:delText>pocock</w:delText>
        </w:r>
        <w:r w:rsidR="002A0FAB" w:rsidDel="00352E9D">
          <w:rPr>
            <w:color w:val="000099"/>
            <w:u w:val="single"/>
          </w:rPr>
          <w:fldChar w:fldCharType="end"/>
        </w:r>
        <w:r w:rsidR="002A0FAB" w:rsidDel="00352E9D">
          <w:fldChar w:fldCharType="begin"/>
        </w:r>
        <w:r w:rsidR="002A0FAB" w:rsidDel="00352E9D">
          <w:delInstrText xml:space="preserve"> HYPERLINK "mailto:matthew.pocock@ncl.ac.uk"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"mailto:matthew.pocock@ncl.ac.uk" </w:delInstrText>
        </w:r>
        <w:r w:rsidR="002A0FAB" w:rsidDel="00352E9D">
          <w:fldChar w:fldCharType="separate"/>
        </w:r>
        <w:r w:rsidDel="00352E9D">
          <w:rPr>
            <w:color w:val="000099"/>
            <w:u w:val="single"/>
          </w:rPr>
          <w:delText>ncl</w:delText>
        </w:r>
        <w:r w:rsidR="002A0FAB" w:rsidDel="00352E9D">
          <w:rPr>
            <w:color w:val="000099"/>
            <w:u w:val="single"/>
          </w:rPr>
          <w:fldChar w:fldCharType="end"/>
        </w:r>
        <w:r w:rsidR="002A0FAB" w:rsidDel="00352E9D">
          <w:fldChar w:fldCharType="begin"/>
        </w:r>
        <w:r w:rsidR="002A0FAB" w:rsidDel="00352E9D">
          <w:delInstrText xml:space="preserve"> HYPERLINK "mailto:matthew.pocock@ncl.ac.uk"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"mailto:matthew.pocock@ncl.ac.uk" </w:delInstrText>
        </w:r>
        <w:r w:rsidR="002A0FAB" w:rsidDel="00352E9D">
          <w:fldChar w:fldCharType="separate"/>
        </w:r>
        <w:r w:rsidDel="00352E9D">
          <w:rPr>
            <w:color w:val="000099"/>
            <w:u w:val="single"/>
          </w:rPr>
          <w:delText>ac</w:delText>
        </w:r>
        <w:r w:rsidR="002A0FAB" w:rsidDel="00352E9D">
          <w:rPr>
            <w:color w:val="000099"/>
            <w:u w:val="single"/>
          </w:rPr>
          <w:fldChar w:fldCharType="end"/>
        </w:r>
        <w:r w:rsidR="002A0FAB" w:rsidDel="00352E9D">
          <w:fldChar w:fldCharType="begin"/>
        </w:r>
        <w:r w:rsidR="002A0FAB" w:rsidDel="00352E9D">
          <w:delInstrText xml:space="preserve"> HYPERLINK "mailto:matthew.pocock@ncl.ac.uk"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"mailto:matthew.pocock@ncl.ac.uk" </w:delInstrText>
        </w:r>
        <w:r w:rsidR="002A0FAB" w:rsidDel="00352E9D">
          <w:fldChar w:fldCharType="separate"/>
        </w:r>
        <w:r w:rsidDel="00352E9D">
          <w:rPr>
            <w:color w:val="000099"/>
            <w:u w:val="single"/>
          </w:rPr>
          <w:delText>uk</w:delText>
        </w:r>
        <w:r w:rsidR="002A0FAB" w:rsidDel="00352E9D">
          <w:rPr>
            <w:color w:val="000099"/>
            <w:u w:val="single"/>
          </w:rPr>
          <w:fldChar w:fldCharType="end"/>
        </w:r>
      </w:del>
    </w:p>
    <w:p w:rsidR="00A77B3E" w:rsidDel="00352E9D" w:rsidRDefault="00E274F1">
      <w:pPr>
        <w:pStyle w:val="NoSpacing"/>
        <w:rPr>
          <w:del w:id="727" w:author="Michal Galdzicki" w:date="2012-01-14T17:22:00Z"/>
        </w:rPr>
        <w:pPrChange w:id="728" w:author="Michal Galdzicki" w:date="2012-01-14T17:32:00Z">
          <w:pPr>
            <w:spacing w:before="0" w:after="0" w:line="240" w:lineRule="auto"/>
            <w:ind w:left="0" w:right="0" w:firstLine="0"/>
          </w:pPr>
        </w:pPrChange>
      </w:pPr>
      <w:del w:id="729" w:author="Michal Galdzicki" w:date="2012-01-14T17:22:00Z">
        <w:r w:rsidDel="00352E9D">
          <w:delText xml:space="preserve">Nicholas Roehner </w:delText>
        </w:r>
        <w:r w:rsidR="002A0FAB" w:rsidDel="00352E9D">
          <w:fldChar w:fldCharType="begin"/>
        </w:r>
        <w:r w:rsidR="002A0FAB" w:rsidDel="00352E9D">
          <w:delInstrText xml:space="preserve"> HYPERLINK "mailto:n.roehner@utah.edu" </w:delInstrText>
        </w:r>
        <w:r w:rsidR="002A0FAB" w:rsidDel="00352E9D">
          <w:fldChar w:fldCharType="separate"/>
        </w:r>
        <w:r w:rsidDel="00352E9D">
          <w:rPr>
            <w:color w:val="000099"/>
            <w:u w:val="single"/>
          </w:rPr>
          <w:delText>n</w:delText>
        </w:r>
        <w:r w:rsidR="002A0FAB" w:rsidDel="00352E9D">
          <w:rPr>
            <w:color w:val="000099"/>
            <w:u w:val="single"/>
          </w:rPr>
          <w:fldChar w:fldCharType="end"/>
        </w:r>
        <w:r w:rsidR="002A0FAB" w:rsidDel="00352E9D">
          <w:fldChar w:fldCharType="begin"/>
        </w:r>
        <w:r w:rsidR="002A0FAB" w:rsidDel="00352E9D">
          <w:delInstrText xml:space="preserve"> HYPERLINK "mailto:n.roehner@utah.edu"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"mailto:n.roehner@utah.edu" </w:delInstrText>
        </w:r>
        <w:r w:rsidR="002A0FAB" w:rsidDel="00352E9D">
          <w:fldChar w:fldCharType="separate"/>
        </w:r>
        <w:r w:rsidDel="00352E9D">
          <w:rPr>
            <w:color w:val="000099"/>
            <w:u w:val="single"/>
          </w:rPr>
          <w:delText>roehner</w:delText>
        </w:r>
        <w:r w:rsidR="002A0FAB" w:rsidDel="00352E9D">
          <w:rPr>
            <w:color w:val="000099"/>
            <w:u w:val="single"/>
          </w:rPr>
          <w:fldChar w:fldCharType="end"/>
        </w:r>
        <w:r w:rsidR="002A0FAB" w:rsidDel="00352E9D">
          <w:fldChar w:fldCharType="begin"/>
        </w:r>
        <w:r w:rsidR="002A0FAB" w:rsidDel="00352E9D">
          <w:delInstrText xml:space="preserve"> HYPERLINK "mailto:n.roehner@utah.edu"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"mailto:n.roehner@utah.edu" </w:delInstrText>
        </w:r>
        <w:r w:rsidR="002A0FAB" w:rsidDel="00352E9D">
          <w:fldChar w:fldCharType="separate"/>
        </w:r>
        <w:r w:rsidDel="00352E9D">
          <w:rPr>
            <w:color w:val="000099"/>
            <w:u w:val="single"/>
          </w:rPr>
          <w:delText>utah</w:delText>
        </w:r>
        <w:r w:rsidR="002A0FAB" w:rsidDel="00352E9D">
          <w:rPr>
            <w:color w:val="000099"/>
            <w:u w:val="single"/>
          </w:rPr>
          <w:fldChar w:fldCharType="end"/>
        </w:r>
        <w:r w:rsidR="002A0FAB" w:rsidDel="00352E9D">
          <w:fldChar w:fldCharType="begin"/>
        </w:r>
        <w:r w:rsidR="002A0FAB" w:rsidDel="00352E9D">
          <w:delInstrText xml:space="preserve"> HYPERLINK "mailto:n.roehner@utah.edu"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"mailto:n.roehner@utah.edu"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Del="00352E9D" w:rsidRDefault="00E274F1">
      <w:pPr>
        <w:pStyle w:val="NoSpacing"/>
        <w:rPr>
          <w:del w:id="730" w:author="Michal Galdzicki" w:date="2012-01-14T17:22:00Z"/>
        </w:rPr>
        <w:pPrChange w:id="731" w:author="Michal Galdzicki" w:date="2012-01-14T17:32:00Z">
          <w:pPr>
            <w:spacing w:before="0" w:after="0" w:line="240" w:lineRule="auto"/>
            <w:ind w:left="0" w:right="0" w:firstLine="0"/>
          </w:pPr>
        </w:pPrChange>
      </w:pPr>
      <w:del w:id="732" w:author="Michal Galdzicki" w:date="2012-01-14T17:22:00Z">
        <w:r w:rsidDel="00352E9D">
          <w:delText xml:space="preserve">Trevor F. Smith </w:delText>
        </w:r>
        <w:r w:rsidR="002A0FAB" w:rsidDel="00352E9D">
          <w:fldChar w:fldCharType="begin"/>
        </w:r>
        <w:r w:rsidR="002A0FAB" w:rsidDel="00352E9D">
          <w:delInstrText xml:space="preserve"> HYPERLINK "mailto:trevorfsmith@gmail.com" </w:delInstrText>
        </w:r>
        <w:r w:rsidR="002A0FAB" w:rsidDel="00352E9D">
          <w:fldChar w:fldCharType="separate"/>
        </w:r>
        <w:r w:rsidDel="00352E9D">
          <w:rPr>
            <w:color w:val="000099"/>
            <w:u w:val="single"/>
          </w:rPr>
          <w:delText>trevorfsmith</w:delText>
        </w:r>
        <w:r w:rsidR="002A0FAB" w:rsidDel="00352E9D">
          <w:rPr>
            <w:color w:val="000099"/>
            <w:u w:val="single"/>
          </w:rPr>
          <w:fldChar w:fldCharType="end"/>
        </w:r>
        <w:r w:rsidR="002A0FAB" w:rsidDel="00352E9D">
          <w:fldChar w:fldCharType="begin"/>
        </w:r>
        <w:r w:rsidR="002A0FAB" w:rsidDel="00352E9D">
          <w:delInstrText xml:space="preserve"> HYPERLINK "mailto:trevorfsmith@gmail.com"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"mailto:trevorfsmith@gmail.com" </w:delInstrText>
        </w:r>
        <w:r w:rsidR="002A0FAB" w:rsidDel="00352E9D">
          <w:fldChar w:fldCharType="separate"/>
        </w:r>
        <w:r w:rsidDel="00352E9D">
          <w:rPr>
            <w:color w:val="000099"/>
            <w:u w:val="single"/>
          </w:rPr>
          <w:delText>gmail</w:delText>
        </w:r>
        <w:r w:rsidR="002A0FAB" w:rsidDel="00352E9D">
          <w:rPr>
            <w:color w:val="000099"/>
            <w:u w:val="single"/>
          </w:rPr>
          <w:fldChar w:fldCharType="end"/>
        </w:r>
        <w:r w:rsidR="002A0FAB" w:rsidDel="00352E9D">
          <w:fldChar w:fldCharType="begin"/>
        </w:r>
        <w:r w:rsidR="002A0FAB" w:rsidDel="00352E9D">
          <w:delInstrText xml:space="preserve"> HYPERLINK "mailto:trevorfsmith@gmail.com"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"mailto:trevorfsmith@gmail.com" </w:delInstrText>
        </w:r>
        <w:r w:rsidR="002A0FAB" w:rsidDel="00352E9D">
          <w:fldChar w:fldCharType="separate"/>
        </w:r>
        <w:r w:rsidDel="00352E9D">
          <w:rPr>
            <w:color w:val="000099"/>
            <w:u w:val="single"/>
          </w:rPr>
          <w:delText>com</w:delText>
        </w:r>
        <w:r w:rsidR="002A0FAB" w:rsidDel="00352E9D">
          <w:rPr>
            <w:color w:val="000099"/>
            <w:u w:val="single"/>
          </w:rPr>
          <w:fldChar w:fldCharType="end"/>
        </w:r>
      </w:del>
    </w:p>
    <w:p w:rsidR="00A77B3E" w:rsidDel="00352E9D" w:rsidRDefault="00E274F1">
      <w:pPr>
        <w:pStyle w:val="NoSpacing"/>
        <w:rPr>
          <w:del w:id="733" w:author="Michal Galdzicki" w:date="2012-01-14T17:22:00Z"/>
        </w:rPr>
        <w:pPrChange w:id="734" w:author="Michal Galdzicki" w:date="2012-01-14T17:32:00Z">
          <w:pPr>
            <w:spacing w:before="0" w:after="0" w:line="240" w:lineRule="auto"/>
            <w:ind w:left="0" w:right="0" w:firstLine="0"/>
          </w:pPr>
        </w:pPrChange>
      </w:pPr>
      <w:del w:id="735" w:author="Michal Galdzicki" w:date="2012-01-14T17:22:00Z">
        <w:r w:rsidDel="00352E9D">
          <w:delText xml:space="preserve">Guy-Bart Stan </w:delText>
        </w:r>
        <w:r w:rsidR="002A0FAB" w:rsidDel="00352E9D">
          <w:fldChar w:fldCharType="begin"/>
        </w:r>
        <w:r w:rsidR="002A0FAB" w:rsidDel="00352E9D">
          <w:delInstrText xml:space="preserve"> HYPERLINK "mailto:g.stan@imperial.ac.uk" </w:delInstrText>
        </w:r>
        <w:r w:rsidR="002A0FAB" w:rsidDel="00352E9D">
          <w:fldChar w:fldCharType="separate"/>
        </w:r>
        <w:r w:rsidDel="00352E9D">
          <w:rPr>
            <w:color w:val="000099"/>
            <w:u w:val="single"/>
          </w:rPr>
          <w:delText>g</w:delText>
        </w:r>
        <w:r w:rsidR="002A0FAB" w:rsidDel="00352E9D">
          <w:rPr>
            <w:color w:val="000099"/>
            <w:u w:val="single"/>
          </w:rPr>
          <w:fldChar w:fldCharType="end"/>
        </w:r>
        <w:r w:rsidR="002A0FAB" w:rsidDel="00352E9D">
          <w:fldChar w:fldCharType="begin"/>
        </w:r>
        <w:r w:rsidR="002A0FAB" w:rsidDel="00352E9D">
          <w:delInstrText xml:space="preserve"> HYPERLINK "mailto:g.stan@imperial.ac.uk"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"mailto:g.stan@imperial.ac.uk" </w:delInstrText>
        </w:r>
        <w:r w:rsidR="002A0FAB" w:rsidDel="00352E9D">
          <w:fldChar w:fldCharType="separate"/>
        </w:r>
        <w:r w:rsidDel="00352E9D">
          <w:rPr>
            <w:color w:val="000099"/>
            <w:u w:val="single"/>
          </w:rPr>
          <w:delText>stan</w:delText>
        </w:r>
        <w:r w:rsidR="002A0FAB" w:rsidDel="00352E9D">
          <w:rPr>
            <w:color w:val="000099"/>
            <w:u w:val="single"/>
          </w:rPr>
          <w:fldChar w:fldCharType="end"/>
        </w:r>
        <w:r w:rsidR="002A0FAB" w:rsidDel="00352E9D">
          <w:fldChar w:fldCharType="begin"/>
        </w:r>
        <w:r w:rsidR="002A0FAB" w:rsidDel="00352E9D">
          <w:delInstrText xml:space="preserve"> HYPERLINK "mailto:g.stan@imperial.ac.uk"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"mailto:g.stan@imperial.ac.uk" </w:delInstrText>
        </w:r>
        <w:r w:rsidR="002A0FAB" w:rsidDel="00352E9D">
          <w:fldChar w:fldCharType="separate"/>
        </w:r>
        <w:r w:rsidDel="00352E9D">
          <w:rPr>
            <w:color w:val="000099"/>
            <w:u w:val="single"/>
          </w:rPr>
          <w:delText>imperial</w:delText>
        </w:r>
        <w:r w:rsidR="002A0FAB" w:rsidDel="00352E9D">
          <w:rPr>
            <w:color w:val="000099"/>
            <w:u w:val="single"/>
          </w:rPr>
          <w:fldChar w:fldCharType="end"/>
        </w:r>
        <w:r w:rsidR="002A0FAB" w:rsidDel="00352E9D">
          <w:fldChar w:fldCharType="begin"/>
        </w:r>
        <w:r w:rsidR="002A0FAB" w:rsidDel="00352E9D">
          <w:delInstrText xml:space="preserve"> HYPERLINK "mailto:g.stan@imperial.ac.uk"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"mailto:g.stan@imperial.ac.uk" </w:delInstrText>
        </w:r>
        <w:r w:rsidR="002A0FAB" w:rsidDel="00352E9D">
          <w:fldChar w:fldCharType="separate"/>
        </w:r>
        <w:r w:rsidDel="00352E9D">
          <w:rPr>
            <w:color w:val="000099"/>
            <w:u w:val="single"/>
          </w:rPr>
          <w:delText>ac</w:delText>
        </w:r>
        <w:r w:rsidR="002A0FAB" w:rsidDel="00352E9D">
          <w:rPr>
            <w:color w:val="000099"/>
            <w:u w:val="single"/>
          </w:rPr>
          <w:fldChar w:fldCharType="end"/>
        </w:r>
        <w:r w:rsidR="002A0FAB" w:rsidDel="00352E9D">
          <w:fldChar w:fldCharType="begin"/>
        </w:r>
        <w:r w:rsidR="002A0FAB" w:rsidDel="00352E9D">
          <w:delInstrText xml:space="preserve"> HYPERLINK "mailto:g.stan@imperial.ac.uk"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"mailto:g.stan@imperial.ac.uk" </w:delInstrText>
        </w:r>
        <w:r w:rsidR="002A0FAB" w:rsidDel="00352E9D">
          <w:fldChar w:fldCharType="separate"/>
        </w:r>
        <w:r w:rsidDel="00352E9D">
          <w:rPr>
            <w:color w:val="000099"/>
            <w:u w:val="single"/>
          </w:rPr>
          <w:delText>uk</w:delText>
        </w:r>
        <w:r w:rsidR="002A0FAB" w:rsidDel="00352E9D">
          <w:rPr>
            <w:color w:val="000099"/>
            <w:u w:val="single"/>
          </w:rPr>
          <w:fldChar w:fldCharType="end"/>
        </w:r>
      </w:del>
    </w:p>
    <w:p w:rsidR="00E4651A" w:rsidDel="00352E9D" w:rsidRDefault="009E0D56">
      <w:pPr>
        <w:pStyle w:val="NoSpacing"/>
        <w:rPr>
          <w:del w:id="736" w:author="Michal Galdzicki" w:date="2012-01-14T17:22:00Z"/>
        </w:rPr>
        <w:pPrChange w:id="737" w:author="Michal Galdzicki" w:date="2012-01-14T17:32:00Z">
          <w:pPr>
            <w:spacing w:before="0" w:after="0" w:line="240" w:lineRule="auto"/>
            <w:ind w:left="0" w:right="0" w:firstLine="0"/>
          </w:pPr>
        </w:pPrChange>
      </w:pPr>
      <w:del w:id="738" w:author="Michal Galdzicki" w:date="2012-01-14T17:22:00Z">
        <w:r w:rsidDel="00352E9D">
          <w:delText xml:space="preserve">Alan Villalobos </w:delText>
        </w:r>
        <w:r w:rsidR="00160E94" w:rsidRPr="00FE5626" w:rsidDel="00352E9D">
          <w:rPr>
            <w:rPrChange w:id="739" w:author="Michal Galdzicki" w:date="2012-01-12T07:57:00Z">
              <w:rPr>
                <w:rStyle w:val="Hyperlink"/>
                <w:sz w:val="22"/>
                <w:szCs w:val="22"/>
              </w:rPr>
            </w:rPrChange>
          </w:rPr>
          <w:fldChar w:fldCharType="begin"/>
        </w:r>
        <w:r w:rsidR="00160E94" w:rsidRPr="00FE5626" w:rsidDel="00352E9D">
          <w:rPr>
            <w:u w:val="single"/>
            <w:rPrChange w:id="740" w:author="Michal Galdzicki" w:date="2012-01-12T07:57:00Z">
              <w:rPr/>
            </w:rPrChange>
          </w:rPr>
          <w:delInstrText xml:space="preserve"> HYPERLINK "mailto:avillalobos@dna20.com" </w:delInstrText>
        </w:r>
        <w:r w:rsidR="00160E94" w:rsidRPr="00FE5626" w:rsidDel="00352E9D">
          <w:rPr>
            <w:rPrChange w:id="741" w:author="Michal Galdzicki" w:date="2012-01-12T07:57:00Z">
              <w:rPr>
                <w:rStyle w:val="Hyperlink"/>
                <w:sz w:val="22"/>
                <w:szCs w:val="22"/>
              </w:rPr>
            </w:rPrChange>
          </w:rPr>
          <w:fldChar w:fldCharType="separate"/>
        </w:r>
        <w:r w:rsidR="00E4651A" w:rsidRPr="00FE5626" w:rsidDel="00352E9D">
          <w:rPr>
            <w:rStyle w:val="Hyperlink"/>
            <w:sz w:val="22"/>
            <w:szCs w:val="22"/>
          </w:rPr>
          <w:delText>avillalobos@dna20.com</w:delText>
        </w:r>
        <w:r w:rsidR="00160E94" w:rsidRPr="00FE5626" w:rsidDel="00352E9D">
          <w:rPr>
            <w:rStyle w:val="Hyperlink"/>
            <w:sz w:val="22"/>
            <w:szCs w:val="22"/>
            <w:rPrChange w:id="742" w:author="Michal Galdzicki" w:date="2012-01-12T07:57:00Z">
              <w:rPr>
                <w:rStyle w:val="Hyperlink"/>
                <w:sz w:val="22"/>
                <w:szCs w:val="22"/>
              </w:rPr>
            </w:rPrChange>
          </w:rPr>
          <w:fldChar w:fldCharType="end"/>
        </w:r>
      </w:del>
    </w:p>
    <w:p w:rsidR="00A77B3E" w:rsidDel="00352E9D" w:rsidRDefault="00E274F1">
      <w:pPr>
        <w:pStyle w:val="NoSpacing"/>
        <w:rPr>
          <w:del w:id="743" w:author="Michal Galdzicki" w:date="2012-01-14T17:22:00Z"/>
        </w:rPr>
        <w:pPrChange w:id="744" w:author="Michal Galdzicki" w:date="2012-01-14T17:32:00Z">
          <w:pPr>
            <w:spacing w:before="0" w:after="0" w:line="240" w:lineRule="auto"/>
            <w:ind w:left="0" w:right="0" w:firstLine="0"/>
          </w:pPr>
        </w:pPrChange>
      </w:pPr>
      <w:del w:id="745" w:author="Michal Galdzicki" w:date="2012-01-14T17:22:00Z">
        <w:r w:rsidDel="00352E9D">
          <w:delText xml:space="preserve">Anil Wipat </w:delText>
        </w:r>
        <w:r w:rsidR="002A0FAB" w:rsidDel="00352E9D">
          <w:fldChar w:fldCharType="begin"/>
        </w:r>
        <w:r w:rsidR="002A0FAB" w:rsidDel="00352E9D">
          <w:delInstrText xml:space="preserve"> HYPERLINK "mailto:neilwipat@googlemail.com" </w:delInstrText>
        </w:r>
        <w:r w:rsidR="002A0FAB" w:rsidDel="00352E9D">
          <w:fldChar w:fldCharType="separate"/>
        </w:r>
        <w:r w:rsidDel="00352E9D">
          <w:rPr>
            <w:color w:val="000099"/>
            <w:u w:val="single"/>
          </w:rPr>
          <w:delText>neilwipat</w:delText>
        </w:r>
        <w:r w:rsidR="002A0FAB" w:rsidDel="00352E9D">
          <w:rPr>
            <w:color w:val="000099"/>
            <w:u w:val="single"/>
          </w:rPr>
          <w:fldChar w:fldCharType="end"/>
        </w:r>
        <w:r w:rsidR="002A0FAB" w:rsidDel="00352E9D">
          <w:fldChar w:fldCharType="begin"/>
        </w:r>
        <w:r w:rsidR="002A0FAB" w:rsidDel="00352E9D">
          <w:delInstrText xml:space="preserve"> HYPERLINK "mailto:neilwipat@googlemail.com"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"mailto:neilwipat@googlemail.com" </w:delInstrText>
        </w:r>
        <w:r w:rsidR="002A0FAB" w:rsidDel="00352E9D">
          <w:fldChar w:fldCharType="separate"/>
        </w:r>
        <w:r w:rsidDel="00352E9D">
          <w:rPr>
            <w:color w:val="000099"/>
            <w:u w:val="single"/>
          </w:rPr>
          <w:delText>googlemail</w:delText>
        </w:r>
        <w:r w:rsidR="002A0FAB" w:rsidDel="00352E9D">
          <w:rPr>
            <w:color w:val="000099"/>
            <w:u w:val="single"/>
          </w:rPr>
          <w:fldChar w:fldCharType="end"/>
        </w:r>
        <w:r w:rsidR="002A0FAB" w:rsidDel="00352E9D">
          <w:fldChar w:fldCharType="begin"/>
        </w:r>
        <w:r w:rsidR="002A0FAB" w:rsidDel="00352E9D">
          <w:delInstrText xml:space="preserve"> HYPERLINK "mailto:neilwipat@googlemail.com"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"mailto:neilwipat@googlemail.com" </w:delInstrText>
        </w:r>
        <w:r w:rsidR="002A0FAB" w:rsidDel="00352E9D">
          <w:fldChar w:fldCharType="separate"/>
        </w:r>
        <w:r w:rsidDel="00352E9D">
          <w:rPr>
            <w:color w:val="000099"/>
            <w:u w:val="single"/>
          </w:rPr>
          <w:delText>com</w:delText>
        </w:r>
        <w:r w:rsidR="002A0FAB" w:rsidDel="00352E9D">
          <w:rPr>
            <w:color w:val="000099"/>
            <w:u w:val="single"/>
          </w:rPr>
          <w:fldChar w:fldCharType="end"/>
        </w:r>
      </w:del>
    </w:p>
    <w:p w:rsidR="00A77B3E" w:rsidRDefault="00E274F1">
      <w:pPr>
        <w:pStyle w:val="NoSpacing"/>
        <w:pPrChange w:id="746" w:author="Michal Galdzicki" w:date="2012-01-14T17:32:00Z">
          <w:pPr>
            <w:spacing w:before="0" w:after="0" w:line="240" w:lineRule="auto"/>
            <w:ind w:left="0" w:right="0" w:firstLine="0"/>
          </w:pPr>
        </w:pPrChange>
      </w:pPr>
      <w:del w:id="747" w:author="Michal Galdzicki" w:date="2012-01-14T17:22:00Z">
        <w:r w:rsidDel="00352E9D">
          <w:delText xml:space="preserve">Herbert M. Sauro </w:delText>
        </w:r>
        <w:r w:rsidR="002A0FAB" w:rsidDel="00352E9D">
          <w:fldChar w:fldCharType="begin"/>
        </w:r>
        <w:r w:rsidR="002A0FAB" w:rsidDel="00352E9D">
          <w:delInstrText xml:space="preserve"> HYPERLINK "mailto:hsauro@uw.edu" </w:delInstrText>
        </w:r>
        <w:r w:rsidR="002A0FAB" w:rsidDel="00352E9D">
          <w:fldChar w:fldCharType="separate"/>
        </w:r>
        <w:r w:rsidDel="00352E9D">
          <w:rPr>
            <w:color w:val="000099"/>
            <w:u w:val="single"/>
          </w:rPr>
          <w:delText>hsauro</w:delText>
        </w:r>
        <w:r w:rsidR="002A0FAB" w:rsidDel="00352E9D">
          <w:rPr>
            <w:color w:val="000099"/>
            <w:u w:val="single"/>
          </w:rPr>
          <w:fldChar w:fldCharType="end"/>
        </w:r>
        <w:r w:rsidR="002A0FAB" w:rsidDel="00352E9D">
          <w:fldChar w:fldCharType="begin"/>
        </w:r>
        <w:r w:rsidR="002A0FAB" w:rsidDel="00352E9D">
          <w:delInstrText xml:space="preserve"> HYPERLINK "mailto:hsauro@uw.edu"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"mailto:hsauro@uw.edu" </w:delInstrText>
        </w:r>
        <w:r w:rsidR="002A0FAB" w:rsidDel="00352E9D">
          <w:fldChar w:fldCharType="separate"/>
        </w:r>
        <w:r w:rsidDel="00352E9D">
          <w:rPr>
            <w:color w:val="000099"/>
            <w:u w:val="single"/>
          </w:rPr>
          <w:delText>uw</w:delText>
        </w:r>
        <w:r w:rsidR="002A0FAB" w:rsidDel="00352E9D">
          <w:rPr>
            <w:color w:val="000099"/>
            <w:u w:val="single"/>
          </w:rPr>
          <w:fldChar w:fldCharType="end"/>
        </w:r>
        <w:r w:rsidR="002A0FAB" w:rsidDel="00352E9D">
          <w:fldChar w:fldCharType="begin"/>
        </w:r>
        <w:r w:rsidR="002A0FAB" w:rsidDel="00352E9D">
          <w:delInstrText xml:space="preserve"> HYPERLINK "mailto:hsauro@uw.edu" </w:delInstrText>
        </w:r>
        <w:r w:rsidR="002A0FAB" w:rsidDel="00352E9D">
          <w:fldChar w:fldCharType="separate"/>
        </w:r>
        <w:r w:rsidDel="00352E9D">
          <w:rPr>
            <w:color w:val="000099"/>
            <w:u w:val="single"/>
          </w:rPr>
          <w:delText>.</w:delText>
        </w:r>
        <w:r w:rsidR="002A0FAB" w:rsidDel="00352E9D">
          <w:rPr>
            <w:color w:val="000099"/>
            <w:u w:val="single"/>
          </w:rPr>
          <w:fldChar w:fldCharType="end"/>
        </w:r>
        <w:r w:rsidR="002A0FAB" w:rsidDel="00352E9D">
          <w:fldChar w:fldCharType="begin"/>
        </w:r>
        <w:r w:rsidR="002A0FAB" w:rsidDel="00352E9D">
          <w:delInstrText xml:space="preserve"> HYPERLINK "mailto:hsauro@uw.edu" </w:delInstrText>
        </w:r>
        <w:r w:rsidR="002A0FAB" w:rsidDel="00352E9D">
          <w:fldChar w:fldCharType="separate"/>
        </w:r>
        <w:r w:rsidDel="00352E9D">
          <w:rPr>
            <w:color w:val="000099"/>
            <w:u w:val="single"/>
          </w:rPr>
          <w:delText>edu</w:delText>
        </w:r>
        <w:r w:rsidR="002A0FAB" w:rsidDel="00352E9D">
          <w:rPr>
            <w:color w:val="000099"/>
            <w:u w:val="single"/>
          </w:rPr>
          <w:fldChar w:fldCharType="end"/>
        </w:r>
      </w:del>
    </w:p>
    <w:p w:rsidR="00A77B3E" w:rsidRDefault="00A77B3E">
      <w:pPr>
        <w:spacing w:before="0" w:after="0" w:line="240" w:lineRule="auto"/>
        <w:ind w:left="0" w:right="0" w:firstLine="0"/>
      </w:pPr>
    </w:p>
    <w:p w:rsidR="00A77B3E" w:rsidRDefault="00A77B3E">
      <w:pPr>
        <w:pStyle w:val="Heading1"/>
        <w:spacing w:before="0" w:line="240" w:lineRule="auto"/>
      </w:pPr>
      <w:bookmarkStart w:id="748" w:name="h.9ikqibcrzep8"/>
      <w:bookmarkEnd w:id="748"/>
    </w:p>
    <w:p w:rsidR="00A77B3E" w:rsidRDefault="00E274F1">
      <w:pPr>
        <w:pStyle w:val="Heading1"/>
        <w:pageBreakBefore/>
        <w:spacing w:before="0" w:line="240" w:lineRule="auto"/>
      </w:pPr>
      <w:bookmarkStart w:id="749" w:name="h.51e4185d9d4e"/>
      <w:bookmarkStart w:id="750" w:name="h.yv02tgqsdy6t"/>
      <w:bookmarkStart w:id="751" w:name="_Toc305145379"/>
      <w:bookmarkStart w:id="752" w:name="_Toc314326092"/>
      <w:bookmarkEnd w:id="749"/>
      <w:bookmarkEnd w:id="750"/>
      <w:r>
        <w:lastRenderedPageBreak/>
        <w:t>1</w:t>
      </w:r>
      <w:r w:rsidR="002910FF">
        <w:t>3</w:t>
      </w:r>
      <w:r>
        <w:t>. References</w:t>
      </w:r>
      <w:bookmarkEnd w:id="751"/>
      <w:bookmarkEnd w:id="752"/>
    </w:p>
    <w:p w:rsidR="00A77B3E" w:rsidRDefault="00E274F1">
      <w:pPr>
        <w:spacing w:before="0" w:after="0" w:line="240" w:lineRule="auto"/>
        <w:ind w:left="0" w:firstLine="0"/>
        <w:rPr>
          <w:sz w:val="22"/>
          <w:szCs w:val="22"/>
        </w:rPr>
      </w:pPr>
      <w:proofErr w:type="gramStart"/>
      <w:r>
        <w:rPr>
          <w:sz w:val="22"/>
          <w:szCs w:val="22"/>
        </w:rPr>
        <w:t>Beal, J., Lu, T., &amp; Weiss, R. (2011).</w:t>
      </w:r>
      <w:proofErr w:type="gramEnd"/>
      <w:r>
        <w:rPr>
          <w:sz w:val="22"/>
          <w:szCs w:val="22"/>
        </w:rPr>
        <w:t xml:space="preserve"> </w:t>
      </w:r>
      <w:proofErr w:type="gramStart"/>
      <w:r>
        <w:rPr>
          <w:sz w:val="22"/>
          <w:szCs w:val="22"/>
        </w:rPr>
        <w:t>Automatic Compilation from High-Level Biologically-Oriented Programming Language to Genetic Regulatory Networks.</w:t>
      </w:r>
      <w:proofErr w:type="gramEnd"/>
      <w:r>
        <w:rPr>
          <w:sz w:val="22"/>
          <w:szCs w:val="22"/>
        </w:rPr>
        <w:t xml:space="preserve"> </w:t>
      </w:r>
      <w:proofErr w:type="spellStart"/>
      <w:r>
        <w:rPr>
          <w:sz w:val="22"/>
          <w:szCs w:val="22"/>
        </w:rPr>
        <w:t>PLoS</w:t>
      </w:r>
      <w:proofErr w:type="spellEnd"/>
      <w:r>
        <w:rPr>
          <w:sz w:val="22"/>
          <w:szCs w:val="22"/>
        </w:rPr>
        <w:t xml:space="preserve"> ONE, 6(8), e22490. </w:t>
      </w:r>
      <w:proofErr w:type="gramStart"/>
      <w:r>
        <w:rPr>
          <w:sz w:val="22"/>
          <w:szCs w:val="22"/>
        </w:rPr>
        <w:t>Public Library of Science.</w:t>
      </w:r>
      <w:proofErr w:type="gramEnd"/>
      <w:r>
        <w:rPr>
          <w:sz w:val="22"/>
          <w:szCs w:val="22"/>
        </w:rPr>
        <w:t xml:space="preserve"> </w:t>
      </w:r>
      <w:hyperlink r:id="rId204" w:history="1">
        <w:r>
          <w:rPr>
            <w:color w:val="000099"/>
            <w:sz w:val="22"/>
            <w:szCs w:val="22"/>
            <w:u w:val="single"/>
          </w:rPr>
          <w:t>http</w:t>
        </w:r>
      </w:hyperlink>
      <w:hyperlink r:id="rId205" w:history="1">
        <w:proofErr w:type="gramStart"/>
        <w:r>
          <w:rPr>
            <w:color w:val="000099"/>
            <w:sz w:val="22"/>
            <w:szCs w:val="22"/>
            <w:u w:val="single"/>
          </w:rPr>
          <w:t>:/</w:t>
        </w:r>
        <w:proofErr w:type="gramEnd"/>
        <w:r>
          <w:rPr>
            <w:color w:val="000099"/>
            <w:sz w:val="22"/>
            <w:szCs w:val="22"/>
            <w:u w:val="single"/>
          </w:rPr>
          <w:t>/</w:t>
        </w:r>
      </w:hyperlink>
      <w:hyperlink r:id="rId206" w:history="1">
        <w:r>
          <w:rPr>
            <w:color w:val="000099"/>
            <w:sz w:val="22"/>
            <w:szCs w:val="22"/>
            <w:u w:val="single"/>
          </w:rPr>
          <w:t>dx</w:t>
        </w:r>
      </w:hyperlink>
      <w:hyperlink r:id="rId207" w:history="1">
        <w:r>
          <w:rPr>
            <w:color w:val="000099"/>
            <w:sz w:val="22"/>
            <w:szCs w:val="22"/>
            <w:u w:val="single"/>
          </w:rPr>
          <w:t>.</w:t>
        </w:r>
      </w:hyperlink>
      <w:hyperlink r:id="rId208" w:history="1">
        <w:r>
          <w:rPr>
            <w:color w:val="000099"/>
            <w:sz w:val="22"/>
            <w:szCs w:val="22"/>
            <w:u w:val="single"/>
          </w:rPr>
          <w:t>plos</w:t>
        </w:r>
      </w:hyperlink>
      <w:hyperlink r:id="rId209" w:history="1">
        <w:r>
          <w:rPr>
            <w:color w:val="000099"/>
            <w:sz w:val="22"/>
            <w:szCs w:val="22"/>
            <w:u w:val="single"/>
          </w:rPr>
          <w:t>.</w:t>
        </w:r>
      </w:hyperlink>
      <w:hyperlink r:id="rId210" w:history="1">
        <w:r>
          <w:rPr>
            <w:color w:val="000099"/>
            <w:sz w:val="22"/>
            <w:szCs w:val="22"/>
            <w:u w:val="single"/>
          </w:rPr>
          <w:t>org</w:t>
        </w:r>
      </w:hyperlink>
      <w:hyperlink r:id="rId211" w:history="1">
        <w:r>
          <w:rPr>
            <w:color w:val="000099"/>
            <w:sz w:val="22"/>
            <w:szCs w:val="22"/>
            <w:u w:val="single"/>
          </w:rPr>
          <w:t>/10.1371/</w:t>
        </w:r>
      </w:hyperlink>
      <w:hyperlink r:id="rId212" w:history="1">
        <w:r>
          <w:rPr>
            <w:color w:val="000099"/>
            <w:sz w:val="22"/>
            <w:szCs w:val="22"/>
            <w:u w:val="single"/>
          </w:rPr>
          <w:t>journal</w:t>
        </w:r>
      </w:hyperlink>
      <w:hyperlink r:id="rId213" w:history="1">
        <w:r>
          <w:rPr>
            <w:color w:val="000099"/>
            <w:sz w:val="22"/>
            <w:szCs w:val="22"/>
            <w:u w:val="single"/>
          </w:rPr>
          <w:t>.</w:t>
        </w:r>
      </w:hyperlink>
      <w:hyperlink r:id="rId214" w:history="1">
        <w:proofErr w:type="gramStart"/>
        <w:r>
          <w:rPr>
            <w:color w:val="000099"/>
            <w:sz w:val="22"/>
            <w:szCs w:val="22"/>
            <w:u w:val="single"/>
          </w:rPr>
          <w:t>pone</w:t>
        </w:r>
        <w:proofErr w:type="gramEnd"/>
      </w:hyperlink>
      <w:hyperlink r:id="rId215" w:history="1">
        <w:r>
          <w:rPr>
            <w:color w:val="000099"/>
            <w:sz w:val="22"/>
            <w:szCs w:val="22"/>
            <w:u w:val="single"/>
          </w:rPr>
          <w:t>.0022490</w:t>
        </w:r>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Bilitchenko</w:t>
      </w:r>
      <w:proofErr w:type="spellEnd"/>
      <w:r>
        <w:rPr>
          <w:sz w:val="22"/>
          <w:szCs w:val="22"/>
        </w:rPr>
        <w:t xml:space="preserve">, L., Liu, A., Cheung, S., Weeding, E., Xia, B., </w:t>
      </w:r>
      <w:proofErr w:type="spellStart"/>
      <w:r>
        <w:rPr>
          <w:sz w:val="22"/>
          <w:szCs w:val="22"/>
        </w:rPr>
        <w:t>Leguia</w:t>
      </w:r>
      <w:proofErr w:type="spellEnd"/>
      <w:r>
        <w:rPr>
          <w:sz w:val="22"/>
          <w:szCs w:val="22"/>
        </w:rPr>
        <w:t>, M., Anderson, J. C., et al. (2011).</w:t>
      </w:r>
      <w:proofErr w:type="gramEnd"/>
      <w:r>
        <w:rPr>
          <w:sz w:val="22"/>
          <w:szCs w:val="22"/>
        </w:rPr>
        <w:t xml:space="preserve"> Eugene--a domain specific language for specifying and constraining synthetic biological parts, devices, and systems. </w:t>
      </w:r>
      <w:proofErr w:type="spellStart"/>
      <w:proofErr w:type="gramStart"/>
      <w:r>
        <w:rPr>
          <w:sz w:val="22"/>
          <w:szCs w:val="22"/>
        </w:rPr>
        <w:t>PloS</w:t>
      </w:r>
      <w:proofErr w:type="spellEnd"/>
      <w:r>
        <w:rPr>
          <w:sz w:val="22"/>
          <w:szCs w:val="22"/>
        </w:rPr>
        <w:t xml:space="preserve"> one, 6(4), e18882.</w:t>
      </w:r>
      <w:proofErr w:type="gramEnd"/>
      <w:r>
        <w:rPr>
          <w:sz w:val="22"/>
          <w:szCs w:val="22"/>
        </w:rPr>
        <w:t xml:space="preserve"> </w:t>
      </w:r>
      <w:hyperlink r:id="rId216" w:history="1">
        <w:r>
          <w:rPr>
            <w:color w:val="000099"/>
            <w:sz w:val="22"/>
            <w:szCs w:val="22"/>
            <w:u w:val="single"/>
          </w:rPr>
          <w:t>http</w:t>
        </w:r>
      </w:hyperlink>
      <w:hyperlink r:id="rId217" w:history="1">
        <w:proofErr w:type="gramStart"/>
        <w:r>
          <w:rPr>
            <w:color w:val="000099"/>
            <w:sz w:val="22"/>
            <w:szCs w:val="22"/>
            <w:u w:val="single"/>
          </w:rPr>
          <w:t>:/</w:t>
        </w:r>
        <w:proofErr w:type="gramEnd"/>
        <w:r>
          <w:rPr>
            <w:color w:val="000099"/>
            <w:sz w:val="22"/>
            <w:szCs w:val="22"/>
            <w:u w:val="single"/>
          </w:rPr>
          <w:t>/</w:t>
        </w:r>
      </w:hyperlink>
      <w:hyperlink r:id="rId218" w:history="1">
        <w:r>
          <w:rPr>
            <w:color w:val="000099"/>
            <w:sz w:val="22"/>
            <w:szCs w:val="22"/>
            <w:u w:val="single"/>
          </w:rPr>
          <w:t>dx</w:t>
        </w:r>
      </w:hyperlink>
      <w:hyperlink r:id="rId219" w:history="1">
        <w:r>
          <w:rPr>
            <w:color w:val="000099"/>
            <w:sz w:val="22"/>
            <w:szCs w:val="22"/>
            <w:u w:val="single"/>
          </w:rPr>
          <w:t>.</w:t>
        </w:r>
      </w:hyperlink>
      <w:hyperlink r:id="rId220" w:history="1">
        <w:r>
          <w:rPr>
            <w:color w:val="000099"/>
            <w:sz w:val="22"/>
            <w:szCs w:val="22"/>
            <w:u w:val="single"/>
          </w:rPr>
          <w:t>plos</w:t>
        </w:r>
      </w:hyperlink>
      <w:hyperlink r:id="rId221" w:history="1">
        <w:r>
          <w:rPr>
            <w:color w:val="000099"/>
            <w:sz w:val="22"/>
            <w:szCs w:val="22"/>
            <w:u w:val="single"/>
          </w:rPr>
          <w:t>.</w:t>
        </w:r>
      </w:hyperlink>
      <w:hyperlink r:id="rId222" w:history="1">
        <w:r>
          <w:rPr>
            <w:color w:val="000099"/>
            <w:sz w:val="22"/>
            <w:szCs w:val="22"/>
            <w:u w:val="single"/>
          </w:rPr>
          <w:t>org</w:t>
        </w:r>
      </w:hyperlink>
      <w:hyperlink r:id="rId223" w:history="1">
        <w:r>
          <w:rPr>
            <w:color w:val="000099"/>
            <w:sz w:val="22"/>
            <w:szCs w:val="22"/>
            <w:u w:val="single"/>
          </w:rPr>
          <w:t>/10.1371/</w:t>
        </w:r>
      </w:hyperlink>
      <w:hyperlink r:id="rId224" w:history="1">
        <w:r>
          <w:rPr>
            <w:color w:val="000099"/>
            <w:sz w:val="22"/>
            <w:szCs w:val="22"/>
            <w:u w:val="single"/>
          </w:rPr>
          <w:t>journal</w:t>
        </w:r>
      </w:hyperlink>
      <w:hyperlink r:id="rId225" w:history="1">
        <w:r>
          <w:rPr>
            <w:color w:val="000099"/>
            <w:sz w:val="22"/>
            <w:szCs w:val="22"/>
            <w:u w:val="single"/>
          </w:rPr>
          <w:t>.</w:t>
        </w:r>
      </w:hyperlink>
      <w:hyperlink r:id="rId226" w:history="1">
        <w:proofErr w:type="gramStart"/>
        <w:r>
          <w:rPr>
            <w:color w:val="000099"/>
            <w:sz w:val="22"/>
            <w:szCs w:val="22"/>
            <w:u w:val="single"/>
          </w:rPr>
          <w:t>pone</w:t>
        </w:r>
        <w:proofErr w:type="gramEnd"/>
      </w:hyperlink>
      <w:hyperlink r:id="rId227" w:history="1">
        <w:r>
          <w:rPr>
            <w:color w:val="000099"/>
            <w:sz w:val="22"/>
            <w:szCs w:val="22"/>
            <w:u w:val="single"/>
          </w:rPr>
          <w:t>.0018882</w:t>
        </w:r>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Eilbeck</w:t>
      </w:r>
      <w:proofErr w:type="spellEnd"/>
      <w:r>
        <w:rPr>
          <w:sz w:val="22"/>
          <w:szCs w:val="22"/>
        </w:rPr>
        <w:t xml:space="preserve">, K., Lewis, S. E., </w:t>
      </w:r>
      <w:proofErr w:type="spellStart"/>
      <w:r>
        <w:rPr>
          <w:sz w:val="22"/>
          <w:szCs w:val="22"/>
        </w:rPr>
        <w:t>Mungall</w:t>
      </w:r>
      <w:proofErr w:type="spellEnd"/>
      <w:r>
        <w:rPr>
          <w:sz w:val="22"/>
          <w:szCs w:val="22"/>
        </w:rPr>
        <w:t xml:space="preserve">, C. J., </w:t>
      </w:r>
      <w:proofErr w:type="spellStart"/>
      <w:r>
        <w:rPr>
          <w:sz w:val="22"/>
          <w:szCs w:val="22"/>
        </w:rPr>
        <w:t>Yandell</w:t>
      </w:r>
      <w:proofErr w:type="spellEnd"/>
      <w:r>
        <w:rPr>
          <w:sz w:val="22"/>
          <w:szCs w:val="22"/>
        </w:rPr>
        <w:t xml:space="preserve">, M., Stein, L., Durbin, R., &amp; </w:t>
      </w:r>
      <w:proofErr w:type="spellStart"/>
      <w:r>
        <w:rPr>
          <w:sz w:val="22"/>
          <w:szCs w:val="22"/>
        </w:rPr>
        <w:t>Ashburner</w:t>
      </w:r>
      <w:proofErr w:type="spellEnd"/>
      <w:r>
        <w:rPr>
          <w:sz w:val="22"/>
          <w:szCs w:val="22"/>
        </w:rPr>
        <w:t>, M. (2005).</w:t>
      </w:r>
      <w:proofErr w:type="gramEnd"/>
      <w:r>
        <w:rPr>
          <w:sz w:val="22"/>
          <w:szCs w:val="22"/>
        </w:rPr>
        <w:t xml:space="preserve"> The Sequence Ontology: a tool for the unification of genome annotations. </w:t>
      </w:r>
      <w:proofErr w:type="gramStart"/>
      <w:r>
        <w:rPr>
          <w:sz w:val="22"/>
          <w:szCs w:val="22"/>
        </w:rPr>
        <w:t>Genome biology, 6(5), R44.</w:t>
      </w:r>
      <w:proofErr w:type="gramEnd"/>
      <w:r>
        <w:rPr>
          <w:sz w:val="22"/>
          <w:szCs w:val="22"/>
        </w:rPr>
        <w:t xml:space="preserve"> </w:t>
      </w:r>
      <w:proofErr w:type="gramStart"/>
      <w:r>
        <w:rPr>
          <w:sz w:val="22"/>
          <w:szCs w:val="22"/>
        </w:rPr>
        <w:t>doi:</w:t>
      </w:r>
      <w:proofErr w:type="gramEnd"/>
      <w:r>
        <w:rPr>
          <w:sz w:val="22"/>
          <w:szCs w:val="22"/>
        </w:rPr>
        <w:t>10.1186/gb-2005-6-5-r44</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Endy</w:t>
      </w:r>
      <w:proofErr w:type="spellEnd"/>
      <w:r>
        <w:rPr>
          <w:sz w:val="22"/>
          <w:szCs w:val="22"/>
        </w:rPr>
        <w:t>, D. (2005).</w:t>
      </w:r>
      <w:proofErr w:type="gramEnd"/>
      <w:r>
        <w:rPr>
          <w:sz w:val="22"/>
          <w:szCs w:val="22"/>
        </w:rPr>
        <w:t xml:space="preserve"> </w:t>
      </w:r>
      <w:proofErr w:type="gramStart"/>
      <w:r>
        <w:rPr>
          <w:sz w:val="22"/>
          <w:szCs w:val="22"/>
        </w:rPr>
        <w:t>Foundations for engineering biology.</w:t>
      </w:r>
      <w:proofErr w:type="gramEnd"/>
      <w:r>
        <w:rPr>
          <w:sz w:val="22"/>
          <w:szCs w:val="22"/>
        </w:rPr>
        <w:t xml:space="preserve"> </w:t>
      </w:r>
      <w:proofErr w:type="gramStart"/>
      <w:r>
        <w:rPr>
          <w:sz w:val="22"/>
          <w:szCs w:val="22"/>
        </w:rPr>
        <w:t>Nature, 438(7067), 449-53.</w:t>
      </w:r>
      <w:proofErr w:type="gramEnd"/>
      <w:r>
        <w:rPr>
          <w:sz w:val="22"/>
          <w:szCs w:val="22"/>
        </w:rPr>
        <w:t xml:space="preserve"> Retrieved from </w:t>
      </w:r>
      <w:hyperlink r:id="rId228" w:history="1">
        <w:r>
          <w:rPr>
            <w:color w:val="000099"/>
            <w:sz w:val="22"/>
            <w:szCs w:val="22"/>
            <w:u w:val="single"/>
          </w:rPr>
          <w:t>http</w:t>
        </w:r>
      </w:hyperlink>
      <w:hyperlink r:id="rId229" w:history="1">
        <w:proofErr w:type="gramStart"/>
        <w:r>
          <w:rPr>
            <w:color w:val="000099"/>
            <w:sz w:val="22"/>
            <w:szCs w:val="22"/>
            <w:u w:val="single"/>
          </w:rPr>
          <w:t>:/</w:t>
        </w:r>
        <w:proofErr w:type="gramEnd"/>
        <w:r>
          <w:rPr>
            <w:color w:val="000099"/>
            <w:sz w:val="22"/>
            <w:szCs w:val="22"/>
            <w:u w:val="single"/>
          </w:rPr>
          <w:t>/</w:t>
        </w:r>
      </w:hyperlink>
      <w:hyperlink r:id="rId230" w:history="1">
        <w:r>
          <w:rPr>
            <w:color w:val="000099"/>
            <w:sz w:val="22"/>
            <w:szCs w:val="22"/>
            <w:u w:val="single"/>
          </w:rPr>
          <w:t>www</w:t>
        </w:r>
      </w:hyperlink>
      <w:hyperlink r:id="rId231" w:history="1">
        <w:r>
          <w:rPr>
            <w:color w:val="000099"/>
            <w:sz w:val="22"/>
            <w:szCs w:val="22"/>
            <w:u w:val="single"/>
          </w:rPr>
          <w:t>.</w:t>
        </w:r>
      </w:hyperlink>
      <w:hyperlink r:id="rId232" w:history="1">
        <w:proofErr w:type="gramStart"/>
        <w:r>
          <w:rPr>
            <w:color w:val="000099"/>
            <w:sz w:val="22"/>
            <w:szCs w:val="22"/>
            <w:u w:val="single"/>
          </w:rPr>
          <w:t>ncbi</w:t>
        </w:r>
        <w:proofErr w:type="gramEnd"/>
      </w:hyperlink>
      <w:hyperlink r:id="rId233" w:history="1">
        <w:r>
          <w:rPr>
            <w:color w:val="000099"/>
            <w:sz w:val="22"/>
            <w:szCs w:val="22"/>
            <w:u w:val="single"/>
          </w:rPr>
          <w:t>.</w:t>
        </w:r>
      </w:hyperlink>
      <w:hyperlink r:id="rId234" w:history="1">
        <w:proofErr w:type="gramStart"/>
        <w:r>
          <w:rPr>
            <w:color w:val="000099"/>
            <w:sz w:val="22"/>
            <w:szCs w:val="22"/>
            <w:u w:val="single"/>
          </w:rPr>
          <w:t>nlm</w:t>
        </w:r>
        <w:proofErr w:type="gramEnd"/>
      </w:hyperlink>
      <w:hyperlink r:id="rId235" w:history="1">
        <w:r>
          <w:rPr>
            <w:color w:val="000099"/>
            <w:sz w:val="22"/>
            <w:szCs w:val="22"/>
            <w:u w:val="single"/>
          </w:rPr>
          <w:t>.</w:t>
        </w:r>
      </w:hyperlink>
      <w:hyperlink r:id="rId236" w:history="1">
        <w:proofErr w:type="gramStart"/>
        <w:r>
          <w:rPr>
            <w:color w:val="000099"/>
            <w:sz w:val="22"/>
            <w:szCs w:val="22"/>
            <w:u w:val="single"/>
          </w:rPr>
          <w:t>nih</w:t>
        </w:r>
        <w:proofErr w:type="gramEnd"/>
      </w:hyperlink>
      <w:hyperlink r:id="rId237" w:history="1">
        <w:r>
          <w:rPr>
            <w:color w:val="000099"/>
            <w:sz w:val="22"/>
            <w:szCs w:val="22"/>
            <w:u w:val="single"/>
          </w:rPr>
          <w:t>.</w:t>
        </w:r>
      </w:hyperlink>
      <w:hyperlink r:id="rId238" w:history="1">
        <w:proofErr w:type="gramStart"/>
        <w:r>
          <w:rPr>
            <w:color w:val="000099"/>
            <w:sz w:val="22"/>
            <w:szCs w:val="22"/>
            <w:u w:val="single"/>
          </w:rPr>
          <w:t>gov</w:t>
        </w:r>
      </w:hyperlink>
      <w:hyperlink r:id="rId239" w:history="1">
        <w:r>
          <w:rPr>
            <w:color w:val="000099"/>
            <w:sz w:val="22"/>
            <w:szCs w:val="22"/>
            <w:u w:val="single"/>
          </w:rPr>
          <w:t>/</w:t>
        </w:r>
      </w:hyperlink>
      <w:hyperlink r:id="rId240" w:history="1">
        <w:r>
          <w:rPr>
            <w:color w:val="000099"/>
            <w:sz w:val="22"/>
            <w:szCs w:val="22"/>
            <w:u w:val="single"/>
          </w:rPr>
          <w:t>pubmed</w:t>
        </w:r>
      </w:hyperlink>
      <w:hyperlink r:id="rId241" w:history="1">
        <w:r>
          <w:rPr>
            <w:color w:val="000099"/>
            <w:sz w:val="22"/>
            <w:szCs w:val="22"/>
            <w:u w:val="single"/>
          </w:rPr>
          <w:t>/16306983</w:t>
        </w:r>
        <w:proofErr w:type="gramEnd"/>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gramStart"/>
      <w:r>
        <w:rPr>
          <w:sz w:val="22"/>
          <w:szCs w:val="22"/>
        </w:rPr>
        <w:t xml:space="preserve">Galdzicki, M., Rodriguez, C., </w:t>
      </w:r>
      <w:proofErr w:type="spellStart"/>
      <w:r>
        <w:rPr>
          <w:sz w:val="22"/>
          <w:szCs w:val="22"/>
        </w:rPr>
        <w:t>Chandran</w:t>
      </w:r>
      <w:proofErr w:type="spellEnd"/>
      <w:r>
        <w:rPr>
          <w:sz w:val="22"/>
          <w:szCs w:val="22"/>
        </w:rPr>
        <w:t xml:space="preserve">, D., </w:t>
      </w:r>
      <w:proofErr w:type="spellStart"/>
      <w:r>
        <w:rPr>
          <w:sz w:val="22"/>
          <w:szCs w:val="22"/>
        </w:rPr>
        <w:t>Sauro</w:t>
      </w:r>
      <w:proofErr w:type="spellEnd"/>
      <w:r>
        <w:rPr>
          <w:sz w:val="22"/>
          <w:szCs w:val="22"/>
        </w:rPr>
        <w:t xml:space="preserve">, H. M., &amp; </w:t>
      </w:r>
      <w:proofErr w:type="spellStart"/>
      <w:r>
        <w:rPr>
          <w:sz w:val="22"/>
          <w:szCs w:val="22"/>
        </w:rPr>
        <w:t>Gennari</w:t>
      </w:r>
      <w:proofErr w:type="spellEnd"/>
      <w:r>
        <w:rPr>
          <w:sz w:val="22"/>
          <w:szCs w:val="22"/>
        </w:rPr>
        <w:t>, J. H. (2011).</w:t>
      </w:r>
      <w:proofErr w:type="gramEnd"/>
      <w:r>
        <w:rPr>
          <w:sz w:val="22"/>
          <w:szCs w:val="22"/>
        </w:rPr>
        <w:t xml:space="preserve"> </w:t>
      </w:r>
      <w:proofErr w:type="gramStart"/>
      <w:r>
        <w:rPr>
          <w:sz w:val="22"/>
          <w:szCs w:val="22"/>
        </w:rPr>
        <w:t>Standard Biological Parts Knowledgebase.</w:t>
      </w:r>
      <w:proofErr w:type="gramEnd"/>
      <w:r>
        <w:rPr>
          <w:sz w:val="22"/>
          <w:szCs w:val="22"/>
        </w:rPr>
        <w:t xml:space="preserve"> (C. </w:t>
      </w:r>
      <w:proofErr w:type="spellStart"/>
      <w:r>
        <w:rPr>
          <w:sz w:val="22"/>
          <w:szCs w:val="22"/>
        </w:rPr>
        <w:t>Schönbach</w:t>
      </w:r>
      <w:proofErr w:type="spellEnd"/>
      <w:r>
        <w:rPr>
          <w:sz w:val="22"/>
          <w:szCs w:val="22"/>
        </w:rPr>
        <w:t>, Ed.)</w:t>
      </w:r>
      <w:proofErr w:type="spellStart"/>
      <w:r>
        <w:rPr>
          <w:sz w:val="22"/>
          <w:szCs w:val="22"/>
        </w:rPr>
        <w:t>PLoS</w:t>
      </w:r>
      <w:proofErr w:type="spellEnd"/>
      <w:r>
        <w:rPr>
          <w:sz w:val="22"/>
          <w:szCs w:val="22"/>
        </w:rPr>
        <w:t xml:space="preserve"> ONE, 6(2), e17005. </w:t>
      </w:r>
      <w:proofErr w:type="gramStart"/>
      <w:r>
        <w:rPr>
          <w:sz w:val="22"/>
          <w:szCs w:val="22"/>
        </w:rPr>
        <w:t>Public Library of Science.</w:t>
      </w:r>
      <w:proofErr w:type="gramEnd"/>
      <w:r>
        <w:rPr>
          <w:sz w:val="22"/>
          <w:szCs w:val="22"/>
        </w:rPr>
        <w:t xml:space="preserve"> doi:10.1371/journal.pone.0017005</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Hucka</w:t>
      </w:r>
      <w:proofErr w:type="spellEnd"/>
      <w:r>
        <w:rPr>
          <w:sz w:val="22"/>
          <w:szCs w:val="22"/>
        </w:rPr>
        <w:t xml:space="preserve">, M., Finney, A., </w:t>
      </w:r>
      <w:proofErr w:type="spellStart"/>
      <w:r>
        <w:rPr>
          <w:sz w:val="22"/>
          <w:szCs w:val="22"/>
        </w:rPr>
        <w:t>Sauro</w:t>
      </w:r>
      <w:proofErr w:type="spellEnd"/>
      <w:r>
        <w:rPr>
          <w:sz w:val="22"/>
          <w:szCs w:val="22"/>
        </w:rPr>
        <w:t xml:space="preserve">, H. M., </w:t>
      </w:r>
      <w:proofErr w:type="spellStart"/>
      <w:r>
        <w:rPr>
          <w:sz w:val="22"/>
          <w:szCs w:val="22"/>
        </w:rPr>
        <w:t>Bolouri</w:t>
      </w:r>
      <w:proofErr w:type="spellEnd"/>
      <w:r>
        <w:rPr>
          <w:sz w:val="22"/>
          <w:szCs w:val="22"/>
        </w:rPr>
        <w:t>, H., Doyle, J. C., Kitano, H., et al. (2003).</w:t>
      </w:r>
      <w:proofErr w:type="gramEnd"/>
      <w:r>
        <w:rPr>
          <w:sz w:val="22"/>
          <w:szCs w:val="22"/>
        </w:rPr>
        <w:t xml:space="preserve"> The systems biology markup language (SBML): a medium for representation and exchange of biochemical network models. </w:t>
      </w:r>
      <w:proofErr w:type="gramStart"/>
      <w:r>
        <w:rPr>
          <w:sz w:val="22"/>
          <w:szCs w:val="22"/>
        </w:rPr>
        <w:t>Bioinformatics, 19(4), 524.</w:t>
      </w:r>
      <w:proofErr w:type="gramEnd"/>
      <w:r>
        <w:rPr>
          <w:sz w:val="22"/>
          <w:szCs w:val="22"/>
        </w:rPr>
        <w:t xml:space="preserve"> </w:t>
      </w:r>
      <w:hyperlink r:id="rId242" w:history="1">
        <w:r>
          <w:rPr>
            <w:color w:val="000099"/>
            <w:sz w:val="22"/>
            <w:szCs w:val="22"/>
            <w:u w:val="single"/>
          </w:rPr>
          <w:t>http</w:t>
        </w:r>
      </w:hyperlink>
      <w:hyperlink r:id="rId243" w:history="1">
        <w:proofErr w:type="gramStart"/>
        <w:r>
          <w:rPr>
            <w:color w:val="000099"/>
            <w:sz w:val="22"/>
            <w:szCs w:val="22"/>
            <w:u w:val="single"/>
          </w:rPr>
          <w:t>:/</w:t>
        </w:r>
        <w:proofErr w:type="gramEnd"/>
        <w:r>
          <w:rPr>
            <w:color w:val="000099"/>
            <w:sz w:val="22"/>
            <w:szCs w:val="22"/>
            <w:u w:val="single"/>
          </w:rPr>
          <w:t>/</w:t>
        </w:r>
      </w:hyperlink>
      <w:hyperlink r:id="rId244" w:history="1">
        <w:r>
          <w:rPr>
            <w:color w:val="000099"/>
            <w:sz w:val="22"/>
            <w:szCs w:val="22"/>
            <w:u w:val="single"/>
          </w:rPr>
          <w:t>bioinformatics</w:t>
        </w:r>
      </w:hyperlink>
      <w:hyperlink r:id="rId245" w:history="1">
        <w:r>
          <w:rPr>
            <w:color w:val="000099"/>
            <w:sz w:val="22"/>
            <w:szCs w:val="22"/>
            <w:u w:val="single"/>
          </w:rPr>
          <w:t>.</w:t>
        </w:r>
      </w:hyperlink>
      <w:hyperlink r:id="rId246" w:history="1">
        <w:r>
          <w:rPr>
            <w:color w:val="000099"/>
            <w:sz w:val="22"/>
            <w:szCs w:val="22"/>
            <w:u w:val="single"/>
          </w:rPr>
          <w:t>oxfordjournals</w:t>
        </w:r>
      </w:hyperlink>
      <w:hyperlink r:id="rId247" w:history="1">
        <w:r>
          <w:rPr>
            <w:color w:val="000099"/>
            <w:sz w:val="22"/>
            <w:szCs w:val="22"/>
            <w:u w:val="single"/>
          </w:rPr>
          <w:t>.</w:t>
        </w:r>
      </w:hyperlink>
      <w:hyperlink r:id="rId248" w:history="1">
        <w:r>
          <w:rPr>
            <w:color w:val="000099"/>
            <w:sz w:val="22"/>
            <w:szCs w:val="22"/>
            <w:u w:val="single"/>
          </w:rPr>
          <w:t>org</w:t>
        </w:r>
      </w:hyperlink>
      <w:hyperlink r:id="rId249" w:history="1">
        <w:r>
          <w:rPr>
            <w:color w:val="000099"/>
            <w:sz w:val="22"/>
            <w:szCs w:val="22"/>
            <w:u w:val="single"/>
          </w:rPr>
          <w:t>/</w:t>
        </w:r>
      </w:hyperlink>
      <w:hyperlink r:id="rId250" w:history="1">
        <w:r>
          <w:rPr>
            <w:color w:val="000099"/>
            <w:sz w:val="22"/>
            <w:szCs w:val="22"/>
            <w:u w:val="single"/>
          </w:rPr>
          <w:t>cgi</w:t>
        </w:r>
      </w:hyperlink>
      <w:hyperlink r:id="rId251" w:history="1">
        <w:r>
          <w:rPr>
            <w:color w:val="000099"/>
            <w:sz w:val="22"/>
            <w:szCs w:val="22"/>
            <w:u w:val="single"/>
          </w:rPr>
          <w:t>/</w:t>
        </w:r>
      </w:hyperlink>
      <w:hyperlink r:id="rId252" w:history="1">
        <w:r>
          <w:rPr>
            <w:color w:val="000099"/>
            <w:sz w:val="22"/>
            <w:szCs w:val="22"/>
            <w:u w:val="single"/>
          </w:rPr>
          <w:t>content</w:t>
        </w:r>
      </w:hyperlink>
      <w:hyperlink r:id="rId253" w:history="1">
        <w:r>
          <w:rPr>
            <w:color w:val="000099"/>
            <w:sz w:val="22"/>
            <w:szCs w:val="22"/>
            <w:u w:val="single"/>
          </w:rPr>
          <w:t>/</w:t>
        </w:r>
      </w:hyperlink>
      <w:hyperlink r:id="rId254" w:history="1">
        <w:r>
          <w:rPr>
            <w:color w:val="000099"/>
            <w:sz w:val="22"/>
            <w:szCs w:val="22"/>
            <w:u w:val="single"/>
          </w:rPr>
          <w:t>abstract</w:t>
        </w:r>
      </w:hyperlink>
      <w:hyperlink r:id="rId255" w:history="1">
        <w:r>
          <w:rPr>
            <w:color w:val="000099"/>
            <w:sz w:val="22"/>
            <w:szCs w:val="22"/>
            <w:u w:val="single"/>
          </w:rPr>
          <w:t>/19/4/524</w:t>
        </w:r>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Kaern</w:t>
      </w:r>
      <w:proofErr w:type="spellEnd"/>
      <w:r>
        <w:rPr>
          <w:sz w:val="22"/>
          <w:szCs w:val="22"/>
        </w:rPr>
        <w:t>, M., Blake, W. J., &amp; Collins, J. J. (2003).</w:t>
      </w:r>
      <w:proofErr w:type="gramEnd"/>
      <w:r>
        <w:rPr>
          <w:sz w:val="22"/>
          <w:szCs w:val="22"/>
        </w:rPr>
        <w:t xml:space="preserve"> </w:t>
      </w:r>
      <w:proofErr w:type="gramStart"/>
      <w:r>
        <w:rPr>
          <w:sz w:val="22"/>
          <w:szCs w:val="22"/>
        </w:rPr>
        <w:t>The engineering of gene regulatory networks.</w:t>
      </w:r>
      <w:proofErr w:type="gramEnd"/>
      <w:r>
        <w:rPr>
          <w:sz w:val="22"/>
          <w:szCs w:val="22"/>
        </w:rPr>
        <w:t xml:space="preserve"> </w:t>
      </w:r>
      <w:proofErr w:type="gramStart"/>
      <w:r>
        <w:rPr>
          <w:sz w:val="22"/>
          <w:szCs w:val="22"/>
        </w:rPr>
        <w:t>Annual review of biomedical engineering, 5, 179-206.</w:t>
      </w:r>
      <w:proofErr w:type="gramEnd"/>
      <w:r>
        <w:rPr>
          <w:sz w:val="22"/>
          <w:szCs w:val="22"/>
        </w:rPr>
        <w:t xml:space="preserve"> doi:10.1146/annurev.bioeng.5.040202.121553</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Mungall</w:t>
      </w:r>
      <w:proofErr w:type="spellEnd"/>
      <w:r>
        <w:rPr>
          <w:sz w:val="22"/>
          <w:szCs w:val="22"/>
        </w:rPr>
        <w:t xml:space="preserve">, C. J., </w:t>
      </w:r>
      <w:proofErr w:type="spellStart"/>
      <w:r>
        <w:rPr>
          <w:sz w:val="22"/>
          <w:szCs w:val="22"/>
        </w:rPr>
        <w:t>Batchelor</w:t>
      </w:r>
      <w:proofErr w:type="spellEnd"/>
      <w:r>
        <w:rPr>
          <w:sz w:val="22"/>
          <w:szCs w:val="22"/>
        </w:rPr>
        <w:t xml:space="preserve">, C., &amp; </w:t>
      </w:r>
      <w:proofErr w:type="spellStart"/>
      <w:r>
        <w:rPr>
          <w:sz w:val="22"/>
          <w:szCs w:val="22"/>
        </w:rPr>
        <w:t>Eilbeck</w:t>
      </w:r>
      <w:proofErr w:type="spellEnd"/>
      <w:r>
        <w:rPr>
          <w:sz w:val="22"/>
          <w:szCs w:val="22"/>
        </w:rPr>
        <w:t>, K. (2010).</w:t>
      </w:r>
      <w:proofErr w:type="gramEnd"/>
      <w:r>
        <w:rPr>
          <w:sz w:val="22"/>
          <w:szCs w:val="22"/>
        </w:rPr>
        <w:t xml:space="preserve"> </w:t>
      </w:r>
      <w:proofErr w:type="gramStart"/>
      <w:r>
        <w:rPr>
          <w:sz w:val="22"/>
          <w:szCs w:val="22"/>
        </w:rPr>
        <w:t>Evolution of the Sequence Ontology terms and relationships.</w:t>
      </w:r>
      <w:proofErr w:type="gramEnd"/>
      <w:r>
        <w:rPr>
          <w:sz w:val="22"/>
          <w:szCs w:val="22"/>
        </w:rPr>
        <w:t xml:space="preserve"> </w:t>
      </w:r>
      <w:proofErr w:type="gramStart"/>
      <w:r>
        <w:rPr>
          <w:sz w:val="22"/>
          <w:szCs w:val="22"/>
        </w:rPr>
        <w:t>Journal of Biomedical Informatics.</w:t>
      </w:r>
      <w:proofErr w:type="gramEnd"/>
      <w:r>
        <w:rPr>
          <w:sz w:val="22"/>
          <w:szCs w:val="22"/>
        </w:rPr>
        <w:t xml:space="preserve"> doi:10.1016/j.jbi.2010.03.002</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Nandagopal</w:t>
      </w:r>
      <w:proofErr w:type="spellEnd"/>
      <w:r>
        <w:rPr>
          <w:sz w:val="22"/>
          <w:szCs w:val="22"/>
        </w:rPr>
        <w:t xml:space="preserve">, N., &amp; </w:t>
      </w:r>
      <w:proofErr w:type="spellStart"/>
      <w:r>
        <w:rPr>
          <w:sz w:val="22"/>
          <w:szCs w:val="22"/>
        </w:rPr>
        <w:t>Elowitz</w:t>
      </w:r>
      <w:proofErr w:type="spellEnd"/>
      <w:r>
        <w:rPr>
          <w:sz w:val="22"/>
          <w:szCs w:val="22"/>
        </w:rPr>
        <w:t>, M. B. (2011).</w:t>
      </w:r>
      <w:proofErr w:type="gramEnd"/>
      <w:r>
        <w:rPr>
          <w:sz w:val="22"/>
          <w:szCs w:val="22"/>
        </w:rPr>
        <w:t xml:space="preserve"> Synthetic Biology: Integrated Gene Circuits. Science, 333(6047), 1244-1248. Retrieved from </w:t>
      </w:r>
      <w:hyperlink r:id="rId256" w:history="1">
        <w:r>
          <w:rPr>
            <w:color w:val="000099"/>
            <w:sz w:val="22"/>
            <w:szCs w:val="22"/>
            <w:u w:val="single"/>
          </w:rPr>
          <w:t>http</w:t>
        </w:r>
      </w:hyperlink>
      <w:hyperlink r:id="rId257" w:history="1">
        <w:proofErr w:type="gramStart"/>
        <w:r>
          <w:rPr>
            <w:color w:val="000099"/>
            <w:sz w:val="22"/>
            <w:szCs w:val="22"/>
            <w:u w:val="single"/>
          </w:rPr>
          <w:t>:/</w:t>
        </w:r>
        <w:proofErr w:type="gramEnd"/>
        <w:r>
          <w:rPr>
            <w:color w:val="000099"/>
            <w:sz w:val="22"/>
            <w:szCs w:val="22"/>
            <w:u w:val="single"/>
          </w:rPr>
          <w:t>/</w:t>
        </w:r>
      </w:hyperlink>
      <w:hyperlink r:id="rId258" w:history="1">
        <w:r>
          <w:rPr>
            <w:color w:val="000099"/>
            <w:sz w:val="22"/>
            <w:szCs w:val="22"/>
            <w:u w:val="single"/>
          </w:rPr>
          <w:t>www</w:t>
        </w:r>
      </w:hyperlink>
      <w:hyperlink r:id="rId259" w:history="1">
        <w:r>
          <w:rPr>
            <w:color w:val="000099"/>
            <w:sz w:val="22"/>
            <w:szCs w:val="22"/>
            <w:u w:val="single"/>
          </w:rPr>
          <w:t>.</w:t>
        </w:r>
      </w:hyperlink>
      <w:hyperlink r:id="rId260" w:history="1">
        <w:proofErr w:type="gramStart"/>
        <w:r>
          <w:rPr>
            <w:color w:val="000099"/>
            <w:sz w:val="22"/>
            <w:szCs w:val="22"/>
            <w:u w:val="single"/>
          </w:rPr>
          <w:t>sciencemag</w:t>
        </w:r>
        <w:proofErr w:type="gramEnd"/>
      </w:hyperlink>
      <w:hyperlink r:id="rId261" w:history="1">
        <w:r>
          <w:rPr>
            <w:color w:val="000099"/>
            <w:sz w:val="22"/>
            <w:szCs w:val="22"/>
            <w:u w:val="single"/>
          </w:rPr>
          <w:t>.</w:t>
        </w:r>
      </w:hyperlink>
      <w:hyperlink r:id="rId262" w:history="1">
        <w:proofErr w:type="gramStart"/>
        <w:r>
          <w:rPr>
            <w:color w:val="000099"/>
            <w:sz w:val="22"/>
            <w:szCs w:val="22"/>
            <w:u w:val="single"/>
          </w:rPr>
          <w:t>org</w:t>
        </w:r>
      </w:hyperlink>
      <w:hyperlink r:id="rId263" w:history="1">
        <w:r>
          <w:rPr>
            <w:color w:val="000099"/>
            <w:sz w:val="22"/>
            <w:szCs w:val="22"/>
            <w:u w:val="single"/>
          </w:rPr>
          <w:t>/</w:t>
        </w:r>
      </w:hyperlink>
      <w:hyperlink r:id="rId264" w:history="1">
        <w:r>
          <w:rPr>
            <w:color w:val="000099"/>
            <w:sz w:val="22"/>
            <w:szCs w:val="22"/>
            <w:u w:val="single"/>
          </w:rPr>
          <w:t>content</w:t>
        </w:r>
      </w:hyperlink>
      <w:hyperlink r:id="rId265" w:history="1">
        <w:r>
          <w:rPr>
            <w:color w:val="000099"/>
            <w:sz w:val="22"/>
            <w:szCs w:val="22"/>
            <w:u w:val="single"/>
          </w:rPr>
          <w:t>/333/6047/1244</w:t>
        </w:r>
        <w:proofErr w:type="gramEnd"/>
        <w:r>
          <w:rPr>
            <w:color w:val="000099"/>
            <w:sz w:val="22"/>
            <w:szCs w:val="22"/>
            <w:u w:val="single"/>
          </w:rPr>
          <w:t>.</w:t>
        </w:r>
      </w:hyperlink>
      <w:hyperlink r:id="rId266" w:history="1">
        <w:proofErr w:type="gramStart"/>
        <w:r>
          <w:rPr>
            <w:color w:val="000099"/>
            <w:sz w:val="22"/>
            <w:szCs w:val="22"/>
            <w:u w:val="single"/>
          </w:rPr>
          <w:t>abstract</w:t>
        </w:r>
        <w:proofErr w:type="gramEnd"/>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r>
        <w:rPr>
          <w:sz w:val="22"/>
          <w:szCs w:val="22"/>
        </w:rPr>
        <w:t>Savageau</w:t>
      </w:r>
      <w:proofErr w:type="spellEnd"/>
      <w:r>
        <w:rPr>
          <w:sz w:val="22"/>
          <w:szCs w:val="22"/>
        </w:rPr>
        <w:t>, M. A. (2001). Design principles for elementary gene circuits: Elements, methods, and examples. Chaos: An Interdisciplinary Journal of Nonlinear Science, 11, 142.</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gramStart"/>
      <w:r>
        <w:rPr>
          <w:sz w:val="22"/>
          <w:szCs w:val="22"/>
        </w:rPr>
        <w:t>Sleight, S. C., Bartley, B.</w:t>
      </w:r>
      <w:proofErr w:type="gramEnd"/>
      <w:r>
        <w:rPr>
          <w:sz w:val="22"/>
          <w:szCs w:val="22"/>
        </w:rPr>
        <w:t xml:space="preserve"> A, </w:t>
      </w:r>
      <w:proofErr w:type="spellStart"/>
      <w:r>
        <w:rPr>
          <w:sz w:val="22"/>
          <w:szCs w:val="22"/>
        </w:rPr>
        <w:t>Lieviant</w:t>
      </w:r>
      <w:proofErr w:type="spellEnd"/>
      <w:r>
        <w:rPr>
          <w:sz w:val="22"/>
          <w:szCs w:val="22"/>
        </w:rPr>
        <w:t xml:space="preserve">, J. </w:t>
      </w:r>
      <w:proofErr w:type="gramStart"/>
      <w:r>
        <w:rPr>
          <w:sz w:val="22"/>
          <w:szCs w:val="22"/>
        </w:rPr>
        <w:t xml:space="preserve">A, &amp; </w:t>
      </w:r>
      <w:proofErr w:type="spellStart"/>
      <w:r>
        <w:rPr>
          <w:sz w:val="22"/>
          <w:szCs w:val="22"/>
        </w:rPr>
        <w:t>Sauro</w:t>
      </w:r>
      <w:proofErr w:type="spellEnd"/>
      <w:r>
        <w:rPr>
          <w:sz w:val="22"/>
          <w:szCs w:val="22"/>
        </w:rPr>
        <w:t>, H. M. (2010).</w:t>
      </w:r>
      <w:proofErr w:type="gramEnd"/>
      <w:r>
        <w:rPr>
          <w:sz w:val="22"/>
          <w:szCs w:val="22"/>
        </w:rPr>
        <w:t xml:space="preserve"> Designing and engineering evolutionary robust genetic circuits. </w:t>
      </w:r>
      <w:proofErr w:type="gramStart"/>
      <w:r>
        <w:rPr>
          <w:sz w:val="22"/>
          <w:szCs w:val="22"/>
        </w:rPr>
        <w:t>Journal of biological engineering, 4(1), 12.</w:t>
      </w:r>
      <w:proofErr w:type="gramEnd"/>
      <w:r>
        <w:rPr>
          <w:sz w:val="22"/>
          <w:szCs w:val="22"/>
        </w:rPr>
        <w:t xml:space="preserve"> </w:t>
      </w:r>
      <w:proofErr w:type="gramStart"/>
      <w:r>
        <w:rPr>
          <w:sz w:val="22"/>
          <w:szCs w:val="22"/>
        </w:rPr>
        <w:t>doi:</w:t>
      </w:r>
      <w:proofErr w:type="gramEnd"/>
      <w:r>
        <w:rPr>
          <w:sz w:val="22"/>
          <w:szCs w:val="22"/>
        </w:rPr>
        <w:t>10.1186/1754-1611-4-12</w:t>
      </w:r>
    </w:p>
    <w:p w:rsidR="00A77B3E" w:rsidRDefault="00A77B3E">
      <w:pPr>
        <w:spacing w:before="0" w:after="0" w:line="240" w:lineRule="auto"/>
        <w:ind w:left="0" w:right="0" w:firstLine="0"/>
      </w:pPr>
    </w:p>
    <w:p w:rsidR="00A77B3E" w:rsidRDefault="00A77B3E">
      <w:pPr>
        <w:pStyle w:val="Heading1"/>
        <w:spacing w:before="0" w:line="240" w:lineRule="auto"/>
      </w:pPr>
      <w:bookmarkStart w:id="753" w:name="h.n5ulfg5yx8xq"/>
      <w:bookmarkEnd w:id="753"/>
    </w:p>
    <w:p w:rsidR="00A77B3E" w:rsidRDefault="00E274F1">
      <w:pPr>
        <w:pStyle w:val="Heading1"/>
        <w:pageBreakBefore/>
        <w:spacing w:before="0" w:line="240" w:lineRule="auto"/>
      </w:pPr>
      <w:bookmarkStart w:id="754" w:name="h.vu7m8wc1jxci"/>
      <w:bookmarkStart w:id="755" w:name="_Toc305145380"/>
      <w:bookmarkStart w:id="756" w:name="_Toc314326093"/>
      <w:bookmarkEnd w:id="754"/>
      <w:r>
        <w:lastRenderedPageBreak/>
        <w:t>1</w:t>
      </w:r>
      <w:r w:rsidR="002910FF">
        <w:t>4</w:t>
      </w:r>
      <w:r>
        <w:t>. Appendix</w:t>
      </w:r>
      <w:bookmarkEnd w:id="755"/>
      <w:bookmarkEnd w:id="756"/>
    </w:p>
    <w:p w:rsidR="004B2051" w:rsidRPr="00925D78" w:rsidRDefault="00925D78">
      <w:pPr>
        <w:ind w:left="0" w:firstLine="0"/>
        <w:rPr>
          <w:color w:val="auto"/>
          <w:rPrChange w:id="757" w:author="Michal Galdzicki" w:date="2012-01-14T16:24:00Z">
            <w:rPr/>
          </w:rPrChange>
        </w:rPr>
        <w:pPrChange w:id="758" w:author="Michal Galdzicki" w:date="2012-01-12T07:56:00Z">
          <w:pPr/>
        </w:pPrChange>
      </w:pPr>
      <w:ins w:id="759" w:author="Michal Galdzicki" w:date="2012-01-14T16:23:00Z">
        <w:r w:rsidRPr="00925D78">
          <w:rPr>
            <w:rStyle w:val="apple-style-span"/>
            <w:rFonts w:ascii="Arial" w:hAnsi="Arial" w:cs="Arial"/>
            <w:color w:val="auto"/>
            <w:shd w:val="clear" w:color="auto" w:fill="FFFFFF"/>
            <w:rPrChange w:id="760" w:author="Michal Galdzicki" w:date="2012-01-14T16:24:00Z">
              <w:rPr>
                <w:rStyle w:val="apple-style-span"/>
                <w:rFonts w:ascii="Arial" w:hAnsi="Arial" w:cs="Arial"/>
                <w:color w:val="222222"/>
                <w:shd w:val="clear" w:color="auto" w:fill="FFFFFF"/>
              </w:rPr>
            </w:rPrChange>
          </w:rPr>
          <w:t>The Sequence Ontology is used in SBOL to specify the types</w:t>
        </w:r>
      </w:ins>
      <w:ins w:id="761" w:author="Michal Galdzicki" w:date="2012-01-14T16:24:00Z">
        <w:r>
          <w:rPr>
            <w:rStyle w:val="apple-style-span"/>
            <w:rFonts w:ascii="Arial" w:hAnsi="Arial" w:cs="Arial"/>
            <w:color w:val="auto"/>
            <w:shd w:val="clear" w:color="auto" w:fill="FFFFFF"/>
          </w:rPr>
          <w:t xml:space="preserve"> of </w:t>
        </w:r>
        <w:proofErr w:type="spellStart"/>
        <w:r w:rsidRPr="00925D78">
          <w:rPr>
            <w:rStyle w:val="apple-style-span"/>
            <w:rFonts w:ascii="Arial" w:hAnsi="Arial" w:cs="Arial"/>
            <w:i/>
            <w:color w:val="auto"/>
            <w:shd w:val="clear" w:color="auto" w:fill="FFFFFF"/>
            <w:rPrChange w:id="762" w:author="Michal Galdzicki" w:date="2012-01-14T16:24:00Z">
              <w:rPr>
                <w:rStyle w:val="apple-style-span"/>
                <w:rFonts w:ascii="Arial" w:hAnsi="Arial" w:cs="Arial"/>
                <w:color w:val="auto"/>
                <w:shd w:val="clear" w:color="auto" w:fill="FFFFFF"/>
              </w:rPr>
            </w:rPrChange>
          </w:rPr>
          <w:t>DnaComponents</w:t>
        </w:r>
        <w:proofErr w:type="spellEnd"/>
        <w:r>
          <w:rPr>
            <w:rStyle w:val="apple-style-span"/>
            <w:rFonts w:ascii="Arial" w:hAnsi="Arial" w:cs="Arial"/>
            <w:color w:val="auto"/>
            <w:shd w:val="clear" w:color="auto" w:fill="FFFFFF"/>
          </w:rPr>
          <w:t xml:space="preserve">. Below are some </w:t>
        </w:r>
      </w:ins>
      <w:ins w:id="763" w:author="Michal Galdzicki" w:date="2012-01-14T16:25:00Z">
        <w:r>
          <w:rPr>
            <w:rStyle w:val="apple-style-span"/>
            <w:rFonts w:ascii="Arial" w:hAnsi="Arial" w:cs="Arial"/>
            <w:color w:val="auto"/>
            <w:shd w:val="clear" w:color="auto" w:fill="FFFFFF"/>
          </w:rPr>
          <w:t>samples</w:t>
        </w:r>
      </w:ins>
      <w:ins w:id="764" w:author="Michal Galdzicki" w:date="2012-01-14T16:24:00Z">
        <w:r>
          <w:rPr>
            <w:rStyle w:val="apple-style-span"/>
            <w:rFonts w:ascii="Arial" w:hAnsi="Arial" w:cs="Arial"/>
            <w:color w:val="auto"/>
            <w:shd w:val="clear" w:color="auto" w:fill="FFFFFF"/>
          </w:rPr>
          <w:t xml:space="preserve"> of these types which are commonly used in synthetic biology</w:t>
        </w:r>
      </w:ins>
      <w:ins w:id="765" w:author="Michal Galdzicki" w:date="2012-01-14T16:25:00Z">
        <w:r>
          <w:rPr>
            <w:rStyle w:val="apple-style-span"/>
            <w:rFonts w:ascii="Arial" w:hAnsi="Arial" w:cs="Arial"/>
            <w:color w:val="auto"/>
            <w:shd w:val="clear" w:color="auto" w:fill="FFFFFF"/>
          </w:rPr>
          <w:t xml:space="preserve"> designs. For example, </w:t>
        </w:r>
      </w:ins>
      <w:ins w:id="766" w:author="Michal Galdzicki" w:date="2012-01-14T16:26:00Z">
        <w:r>
          <w:rPr>
            <w:rStyle w:val="apple-style-span"/>
            <w:rFonts w:ascii="Arial" w:hAnsi="Arial" w:cs="Arial"/>
            <w:color w:val="auto"/>
            <w:shd w:val="clear" w:color="auto" w:fill="FFFFFF"/>
          </w:rPr>
          <w:t xml:space="preserve">the value of </w:t>
        </w:r>
      </w:ins>
      <w:proofErr w:type="spellStart"/>
      <w:ins w:id="767" w:author="Michal Galdzicki" w:date="2012-01-14T16:25:00Z">
        <w:r>
          <w:rPr>
            <w:rStyle w:val="apple-style-span"/>
            <w:rFonts w:ascii="Arial" w:hAnsi="Arial" w:cs="Arial"/>
            <w:color w:val="auto"/>
            <w:shd w:val="clear" w:color="auto" w:fill="FFFFFF"/>
          </w:rPr>
          <w:t>dc.type</w:t>
        </w:r>
      </w:ins>
      <w:proofErr w:type="spellEnd"/>
      <w:ins w:id="768" w:author="Michal Galdzicki" w:date="2012-01-14T16:26:00Z">
        <w:r>
          <w:rPr>
            <w:rStyle w:val="apple-style-span"/>
            <w:rFonts w:ascii="Arial" w:hAnsi="Arial" w:cs="Arial"/>
            <w:color w:val="auto"/>
            <w:shd w:val="clear" w:color="auto" w:fill="FFFFFF"/>
          </w:rPr>
          <w:t xml:space="preserve"> MUST be a valid SO URI such as those listed below. Additional Sequence Ontology types can be found </w:t>
        </w:r>
      </w:ins>
      <w:ins w:id="769" w:author="Michal Galdzicki" w:date="2012-01-14T16:27:00Z">
        <w:r>
          <w:rPr>
            <w:rStyle w:val="apple-style-span"/>
            <w:rFonts w:ascii="Arial" w:hAnsi="Arial" w:cs="Arial"/>
            <w:color w:val="auto"/>
            <w:shd w:val="clear" w:color="auto" w:fill="FFFFFF"/>
          </w:rPr>
          <w:t>at the website (</w:t>
        </w:r>
        <w:r>
          <w:fldChar w:fldCharType="begin"/>
        </w:r>
        <w:r>
          <w:instrText xml:space="preserve"> HYPERLINK "http://www.sequenceontology.org/" </w:instrText>
        </w:r>
        <w:r>
          <w:fldChar w:fldCharType="separate"/>
        </w:r>
        <w:r>
          <w:rPr>
            <w:rStyle w:val="Hyperlink"/>
          </w:rPr>
          <w:t>http://www.sequenceontology.org/</w:t>
        </w:r>
        <w:r>
          <w:fldChar w:fldCharType="end"/>
        </w:r>
      </w:ins>
      <w:ins w:id="770" w:author="Michal Galdzicki" w:date="2012-01-14T16:28:00Z">
        <w:r>
          <w:t xml:space="preserve">) the namespace used for SO URIs is </w:t>
        </w:r>
        <w:r w:rsidRPr="00925D78">
          <w:rPr>
            <w:rFonts w:ascii="Courier New" w:hAnsi="Courier New" w:cs="Courier New"/>
            <w:rPrChange w:id="771" w:author="Michal Galdzicki" w:date="2012-01-14T16:28:00Z">
              <w:rPr/>
            </w:rPrChange>
          </w:rPr>
          <w:t>“http://purl.obolibrary.org/obo/”</w:t>
        </w:r>
        <w:r>
          <w:rPr>
            <w:rFonts w:ascii="Courier New" w:hAnsi="Courier New" w:cs="Courier New"/>
          </w:rPr>
          <w:t xml:space="preserve"> </w:t>
        </w:r>
        <w:r>
          <w:rPr>
            <w:rStyle w:val="apple-style-span"/>
            <w:rFonts w:ascii="Arial" w:hAnsi="Arial" w:cs="Arial"/>
            <w:color w:val="auto"/>
            <w:shd w:val="clear" w:color="auto" w:fill="FFFFFF"/>
          </w:rPr>
          <w:t>th</w:t>
        </w:r>
      </w:ins>
      <w:ins w:id="772" w:author="Michal Galdzicki" w:date="2012-01-14T16:30:00Z">
        <w:r>
          <w:rPr>
            <w:rStyle w:val="apple-style-span"/>
            <w:rFonts w:ascii="Arial" w:hAnsi="Arial" w:cs="Arial"/>
            <w:color w:val="auto"/>
            <w:shd w:val="clear" w:color="auto" w:fill="FFFFFF"/>
          </w:rPr>
          <w:t xml:space="preserve">ese URIs are maintained as </w:t>
        </w:r>
        <w:r w:rsidRPr="00925D78">
          <w:rPr>
            <w:rStyle w:val="apple-style-span"/>
            <w:rFonts w:ascii="Arial" w:hAnsi="Arial" w:cs="Arial"/>
            <w:color w:val="auto"/>
            <w:shd w:val="clear" w:color="auto" w:fill="FFFFFF"/>
          </w:rPr>
          <w:t>Persistent Uniform Resource Locators</w:t>
        </w:r>
        <w:r>
          <w:rPr>
            <w:rStyle w:val="apple-style-span"/>
            <w:rFonts w:ascii="Arial" w:hAnsi="Arial" w:cs="Arial"/>
            <w:color w:val="auto"/>
            <w:shd w:val="clear" w:color="auto" w:fill="FFFFFF"/>
          </w:rPr>
          <w:t xml:space="preserve"> (PURL</w:t>
        </w:r>
      </w:ins>
      <w:ins w:id="773" w:author="Michal Galdzicki" w:date="2012-01-14T16:32:00Z">
        <w:r>
          <w:rPr>
            <w:rStyle w:val="apple-style-span"/>
            <w:rFonts w:ascii="Arial" w:hAnsi="Arial" w:cs="Arial"/>
            <w:color w:val="auto"/>
            <w:shd w:val="clear" w:color="auto" w:fill="FFFFFF"/>
          </w:rPr>
          <w:t>s</w:t>
        </w:r>
      </w:ins>
      <w:ins w:id="774" w:author="Michal Galdzicki" w:date="2012-01-14T16:30:00Z">
        <w:r>
          <w:rPr>
            <w:rStyle w:val="apple-style-span"/>
            <w:rFonts w:ascii="Arial" w:hAnsi="Arial" w:cs="Arial"/>
            <w:color w:val="auto"/>
            <w:shd w:val="clear" w:color="auto" w:fill="FFFFFF"/>
          </w:rPr>
          <w:t xml:space="preserve">) by </w:t>
        </w:r>
      </w:ins>
      <w:ins w:id="775" w:author="Michal Galdzicki" w:date="2012-01-14T16:31:00Z">
        <w:r>
          <w:rPr>
            <w:rStyle w:val="apple-style-span"/>
            <w:rFonts w:ascii="Arial" w:hAnsi="Arial" w:cs="Arial"/>
            <w:color w:val="auto"/>
            <w:shd w:val="clear" w:color="auto" w:fill="FFFFFF"/>
          </w:rPr>
          <w:t xml:space="preserve">the </w:t>
        </w:r>
        <w:r w:rsidRPr="00732822">
          <w:t>OBO Foundry</w:t>
        </w:r>
        <w:r>
          <w:t xml:space="preserve"> </w:t>
        </w:r>
        <w:r>
          <w:rPr>
            <w:rStyle w:val="apple-style-span"/>
            <w:rFonts w:ascii="Arial" w:hAnsi="Arial" w:cs="Arial"/>
            <w:color w:val="auto"/>
            <w:shd w:val="clear" w:color="auto" w:fill="FFFFFF"/>
          </w:rPr>
          <w:t>(</w:t>
        </w:r>
      </w:ins>
      <w:ins w:id="776" w:author="Michal Galdzicki" w:date="2012-01-14T16:32:00Z">
        <w:r>
          <w:fldChar w:fldCharType="begin"/>
        </w:r>
        <w:r>
          <w:instrText xml:space="preserve"> HYPERLINK "</w:instrText>
        </w:r>
      </w:ins>
      <w:ins w:id="777" w:author="Michal Galdzicki" w:date="2012-01-14T16:31:00Z">
        <w:r w:rsidRPr="00925D78">
          <w:rPr>
            <w:rPrChange w:id="778" w:author="Michal Galdzicki" w:date="2012-01-14T16:31:00Z">
              <w:rPr>
                <w:rStyle w:val="Hyperlink"/>
              </w:rPr>
            </w:rPrChange>
          </w:rPr>
          <w:instrText>http://obolibrary.org/about.shtml</w:instrText>
        </w:r>
      </w:ins>
      <w:ins w:id="779" w:author="Michal Galdzicki" w:date="2012-01-14T16:32:00Z">
        <w:r>
          <w:instrText xml:space="preserve">" </w:instrText>
        </w:r>
        <w:r>
          <w:fldChar w:fldCharType="separate"/>
        </w:r>
      </w:ins>
      <w:ins w:id="780" w:author="Michal Galdzicki" w:date="2012-01-14T16:31:00Z">
        <w:r w:rsidRPr="00450ABC">
          <w:rPr>
            <w:rStyle w:val="Hyperlink"/>
          </w:rPr>
          <w:t>http://obolibrary.org/about.shtml</w:t>
        </w:r>
      </w:ins>
      <w:ins w:id="781" w:author="Michal Galdzicki" w:date="2012-01-14T16:32:00Z">
        <w:r>
          <w:fldChar w:fldCharType="end"/>
        </w:r>
      </w:ins>
      <w:del w:id="782" w:author="Michal Galdzicki" w:date="2012-01-12T07:55:00Z">
        <w:r w:rsidR="004B2051" w:rsidRPr="00925D78" w:rsidDel="00F836B0">
          <w:rPr>
            <w:rStyle w:val="apple-style-span"/>
            <w:rFonts w:ascii="Arial" w:hAnsi="Arial" w:cs="Arial"/>
            <w:color w:val="auto"/>
            <w:shd w:val="clear" w:color="auto" w:fill="FFFFFF"/>
            <w:rPrChange w:id="783" w:author="Michal Galdzicki" w:date="2012-01-14T16:24:00Z">
              <w:rPr>
                <w:rStyle w:val="apple-style-span"/>
                <w:rFonts w:ascii="Arial" w:hAnsi="Arial" w:cs="Arial"/>
                <w:color w:val="222222"/>
                <w:shd w:val="clear" w:color="auto" w:fill="FFFFFF"/>
              </w:rPr>
            </w:rPrChange>
          </w:rPr>
          <w:delText>t</w:delText>
        </w:r>
      </w:del>
      <w:del w:id="784" w:author="Michal Galdzicki" w:date="2012-01-12T07:56:00Z">
        <w:r w:rsidR="004B2051" w:rsidRPr="00925D78" w:rsidDel="00F836B0">
          <w:rPr>
            <w:rStyle w:val="apple-style-span"/>
            <w:rFonts w:ascii="Arial" w:hAnsi="Arial" w:cs="Arial"/>
            <w:color w:val="auto"/>
            <w:shd w:val="clear" w:color="auto" w:fill="FFFFFF"/>
            <w:rPrChange w:id="785" w:author="Michal Galdzicki" w:date="2012-01-14T16:24:00Z">
              <w:rPr>
                <w:rStyle w:val="apple-style-span"/>
                <w:rFonts w:ascii="Arial" w:hAnsi="Arial" w:cs="Arial"/>
                <w:color w:val="222222"/>
                <w:shd w:val="clear" w:color="auto" w:fill="FFFFFF"/>
              </w:rPr>
            </w:rPrChange>
          </w:rPr>
          <w:delText>hese are provisional terms being considere</w:delText>
        </w:r>
      </w:del>
      <w:ins w:id="786" w:author="Michal Galdzicki" w:date="2012-01-14T16:32:00Z">
        <w:r>
          <w:rPr>
            <w:rStyle w:val="apple-style-span"/>
            <w:rFonts w:ascii="Arial" w:hAnsi="Arial" w:cs="Arial"/>
            <w:color w:val="auto"/>
            <w:shd w:val="clear" w:color="auto" w:fill="FFFFFF"/>
          </w:rPr>
          <w:t>)</w:t>
        </w:r>
      </w:ins>
      <w:ins w:id="787" w:author="Michal Galdzicki" w:date="2012-01-14T16:33:00Z">
        <w:r w:rsidR="007A7E49">
          <w:rPr>
            <w:rStyle w:val="apple-style-span"/>
            <w:rFonts w:ascii="Arial" w:hAnsi="Arial" w:cs="Arial"/>
            <w:color w:val="auto"/>
            <w:shd w:val="clear" w:color="auto" w:fill="FFFFFF"/>
          </w:rPr>
          <w:t xml:space="preserve"> and can be used to retri</w:t>
        </w:r>
      </w:ins>
      <w:ins w:id="788" w:author="Michal Galdzicki" w:date="2012-01-14T16:34:00Z">
        <w:r w:rsidR="007A7E49">
          <w:rPr>
            <w:rStyle w:val="apple-style-span"/>
            <w:rFonts w:ascii="Arial" w:hAnsi="Arial" w:cs="Arial"/>
            <w:color w:val="auto"/>
            <w:shd w:val="clear" w:color="auto" w:fill="FFFFFF"/>
          </w:rPr>
          <w:t>e</w:t>
        </w:r>
      </w:ins>
      <w:ins w:id="789" w:author="Michal Galdzicki" w:date="2012-01-14T16:33:00Z">
        <w:r w:rsidR="007A7E49">
          <w:rPr>
            <w:rStyle w:val="apple-style-span"/>
            <w:rFonts w:ascii="Arial" w:hAnsi="Arial" w:cs="Arial"/>
            <w:color w:val="auto"/>
            <w:shd w:val="clear" w:color="auto" w:fill="FFFFFF"/>
          </w:rPr>
          <w:t>ve</w:t>
        </w:r>
      </w:ins>
      <w:ins w:id="790" w:author="Michal Galdzicki" w:date="2012-01-14T16:34:00Z">
        <w:r w:rsidR="007A7E49">
          <w:rPr>
            <w:rStyle w:val="apple-style-span"/>
            <w:rFonts w:ascii="Arial" w:hAnsi="Arial" w:cs="Arial"/>
            <w:color w:val="auto"/>
            <w:shd w:val="clear" w:color="auto" w:fill="FFFFFF"/>
          </w:rPr>
          <w:t xml:space="preserve"> </w:t>
        </w:r>
      </w:ins>
      <w:ins w:id="791" w:author="Michal Galdzicki" w:date="2012-01-14T16:35:00Z">
        <w:r w:rsidR="007A7E49">
          <w:rPr>
            <w:rStyle w:val="apple-style-span"/>
            <w:rFonts w:ascii="Arial" w:hAnsi="Arial" w:cs="Arial"/>
            <w:color w:val="auto"/>
            <w:shd w:val="clear" w:color="auto" w:fill="FFFFFF"/>
          </w:rPr>
          <w:t>additional information about the term</w:t>
        </w:r>
      </w:ins>
      <w:ins w:id="792" w:author="Michal Galdzicki" w:date="2012-01-14T16:32:00Z">
        <w:r>
          <w:rPr>
            <w:rStyle w:val="apple-style-span"/>
            <w:rFonts w:ascii="Arial" w:hAnsi="Arial" w:cs="Arial"/>
            <w:color w:val="auto"/>
            <w:shd w:val="clear" w:color="auto" w:fill="FFFFFF"/>
          </w:rPr>
          <w:t>.</w:t>
        </w:r>
      </w:ins>
      <w:del w:id="793" w:author="Michal Galdzicki" w:date="2012-01-12T07:56:00Z">
        <w:r w:rsidR="004B2051" w:rsidRPr="00925D78" w:rsidDel="00F836B0">
          <w:rPr>
            <w:rStyle w:val="apple-style-span"/>
            <w:rFonts w:ascii="Arial" w:hAnsi="Arial" w:cs="Arial"/>
            <w:color w:val="auto"/>
            <w:shd w:val="clear" w:color="auto" w:fill="FFFFFF"/>
            <w:rPrChange w:id="794" w:author="Michal Galdzicki" w:date="2012-01-14T16:24:00Z">
              <w:rPr>
                <w:rStyle w:val="apple-style-span"/>
                <w:rFonts w:ascii="Arial" w:hAnsi="Arial" w:cs="Arial"/>
                <w:color w:val="222222"/>
                <w:shd w:val="clear" w:color="auto" w:fill="FFFFFF"/>
              </w:rPr>
            </w:rPrChange>
          </w:rPr>
          <w:delText>d</w:delText>
        </w:r>
      </w:del>
    </w:p>
    <w:p w:rsidR="00A77B3E" w:rsidDel="00C72965" w:rsidRDefault="002910FF">
      <w:pPr>
        <w:pStyle w:val="Heading2"/>
        <w:spacing w:before="360" w:after="80" w:line="240" w:lineRule="auto"/>
        <w:rPr>
          <w:del w:id="795" w:author="Michal Galdzicki" w:date="2012-01-14T16:23:00Z"/>
        </w:rPr>
      </w:pPr>
      <w:bookmarkStart w:id="796" w:name="h.l4xyh9dznncp"/>
      <w:bookmarkStart w:id="797" w:name="_Toc305145381"/>
      <w:bookmarkEnd w:id="796"/>
      <w:del w:id="798" w:author="Michal Galdzicki" w:date="2012-01-14T16:23:00Z">
        <w:r w:rsidDel="00C72965">
          <w:delText>14</w:delText>
        </w:r>
        <w:r w:rsidR="00E274F1" w:rsidDel="00C72965">
          <w:delText>.1 Gene Expression Vocabulary</w:delText>
        </w:r>
        <w:bookmarkEnd w:id="797"/>
      </w:del>
    </w:p>
    <w:p w:rsidR="00A77B3E" w:rsidRDefault="00A77B3E">
      <w:pPr>
        <w:spacing w:before="0" w:after="0" w:line="240" w:lineRule="auto"/>
        <w:ind w:left="0" w:firstLine="0"/>
        <w:rPr>
          <w:sz w:val="22"/>
          <w:szCs w:val="22"/>
        </w:rPr>
      </w:pPr>
    </w:p>
    <w:tbl>
      <w:tblPr>
        <w:tblW w:w="0" w:type="auto"/>
        <w:tblInd w:w="105" w:type="dxa"/>
        <w:tblLook w:val="0000" w:firstRow="0" w:lastRow="0" w:firstColumn="0" w:lastColumn="0" w:noHBand="0" w:noVBand="0"/>
      </w:tblPr>
      <w:tblGrid>
        <w:gridCol w:w="1634"/>
        <w:gridCol w:w="8191"/>
        <w:tblGridChange w:id="799">
          <w:tblGrid>
            <w:gridCol w:w="108"/>
            <w:gridCol w:w="1634"/>
            <w:gridCol w:w="988"/>
            <w:gridCol w:w="6990"/>
            <w:gridCol w:w="213"/>
          </w:tblGrid>
        </w:tblGridChange>
      </w:tblGrid>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Promoter</w:t>
            </w:r>
          </w:p>
          <w:p w:rsidR="00A77B3E" w:rsidRDefault="00A77B3E">
            <w:pPr>
              <w:spacing w:before="0" w:after="0" w:line="240" w:lineRule="auto"/>
              <w:ind w:left="0" w:right="0" w:firstLine="0"/>
            </w:pP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 xml:space="preserve">A </w:t>
            </w:r>
            <w:proofErr w:type="spellStart"/>
            <w:r>
              <w:t>regulatory_region</w:t>
            </w:r>
            <w:proofErr w:type="spellEnd"/>
            <w:r>
              <w:t xml:space="preserve"> composed of the TSS(s) and binding sites for </w:t>
            </w:r>
            <w:proofErr w:type="spellStart"/>
            <w:r>
              <w:t>TF_complexes</w:t>
            </w:r>
            <w:proofErr w:type="spellEnd"/>
            <w:r>
              <w:t xml:space="preserve"> of the basal transcription machinery.</w:t>
            </w:r>
          </w:p>
          <w:p w:rsidR="00A77B3E" w:rsidRDefault="00E274F1">
            <w:pPr>
              <w:spacing w:before="0" w:after="0" w:line="240" w:lineRule="auto"/>
              <w:ind w:left="0" w:right="0" w:firstLine="0"/>
              <w:rPr>
                <w:ins w:id="800" w:author="Michal Galdzicki" w:date="2012-01-14T16:12:00Z"/>
                <w:rFonts w:ascii="Arial" w:eastAsia="Arial" w:hAnsi="Arial" w:cs="Arial"/>
                <w:color w:val="000099"/>
                <w:u w:val="single"/>
              </w:rPr>
            </w:pPr>
            <w:r>
              <w:t>SO</w:t>
            </w:r>
            <w:ins w:id="801" w:author="Michal Galdzicki" w:date="2012-01-14T16:12:00Z">
              <w:r w:rsidR="008A177F">
                <w:t xml:space="preserve"> URI</w:t>
              </w:r>
            </w:ins>
            <w:r>
              <w:t xml:space="preserve">: </w:t>
            </w:r>
            <w:ins w:id="802" w:author="Michal Galdzicki" w:date="2012-01-14T16:12:00Z">
              <w:r w:rsidR="008A177F">
                <w:fldChar w:fldCharType="begin"/>
              </w:r>
              <w:r w:rsidR="008A177F">
                <w:instrText xml:space="preserve"> HYPERLINK "</w:instrText>
              </w:r>
              <w:r w:rsidR="008A177F" w:rsidRPr="00DC4A72">
                <w:instrText>http://purl.obolibrary.org/obo/SO_0000167</w:instrText>
              </w:r>
              <w:r w:rsidR="008A177F">
                <w:instrText xml:space="preserve">" </w:instrText>
              </w:r>
              <w:r w:rsidR="008A177F">
                <w:fldChar w:fldCharType="separate"/>
              </w:r>
              <w:r w:rsidR="008A177F" w:rsidRPr="00D45CAC">
                <w:rPr>
                  <w:rStyle w:val="Hyperlink"/>
                </w:rPr>
                <w:t>http://purl.obolibrary.org/obo/SO_0000167</w:t>
              </w:r>
              <w:r w:rsidR="008A177F">
                <w:fldChar w:fldCharType="end"/>
              </w:r>
            </w:ins>
            <w:del w:id="803" w:author="Michal Galdzicki" w:date="2012-01-14T16:12:00Z">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http</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w:delText>
              </w:r>
              <w:r w:rsidR="002A0FAB" w:rsidDel="00DC4A72">
                <w:rPr>
                  <w:rFonts w:ascii="Arial" w:eastAsia="Arial" w:hAnsi="Arial" w:cs="Arial"/>
                  <w:color w:val="000099"/>
                  <w:u w:val="single"/>
                </w:rPr>
                <w:fldChar w:fldCharType="end"/>
              </w:r>
            </w:del>
            <w:del w:id="804" w:author="Michal Galdzicki" w:date="2012-01-14T15:56:00Z">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identifiers</w:delText>
              </w:r>
              <w:r w:rsidR="002A0FAB" w:rsidDel="00DC4A72">
                <w:rPr>
                  <w:rFonts w:ascii="Arial" w:eastAsia="Arial" w:hAnsi="Arial" w:cs="Arial"/>
                  <w:color w:val="000099"/>
                  <w:u w:val="single"/>
                </w:rPr>
                <w:fldChar w:fldCharType="end"/>
              </w:r>
            </w:del>
            <w:del w:id="805" w:author="Michal Galdzicki" w:date="2012-01-14T16:12:00Z">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w:delText>
              </w:r>
              <w:r w:rsidR="002A0FAB" w:rsidDel="00DC4A72">
                <w:rPr>
                  <w:rFonts w:ascii="Arial" w:eastAsia="Arial" w:hAnsi="Arial" w:cs="Arial"/>
                  <w:color w:val="000099"/>
                  <w:u w:val="single"/>
                </w:rPr>
                <w:fldChar w:fldCharType="end"/>
              </w:r>
            </w:del>
            <w:del w:id="806" w:author="Michal Galdzicki" w:date="2012-01-14T15:56:00Z">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org</w:delText>
              </w:r>
              <w:r w:rsidR="002A0FAB" w:rsidDel="00DC4A72">
                <w:rPr>
                  <w:rFonts w:ascii="Arial" w:eastAsia="Arial" w:hAnsi="Arial" w:cs="Arial"/>
                  <w:color w:val="000099"/>
                  <w:u w:val="single"/>
                </w:rPr>
                <w:fldChar w:fldCharType="end"/>
              </w:r>
            </w:del>
            <w:del w:id="807" w:author="Michal Galdzicki" w:date="2012-01-14T16:12:00Z">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obo</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so</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w:delText>
              </w:r>
              <w:r w:rsidR="002A0FAB" w:rsidDel="00DC4A72">
                <w:rPr>
                  <w:rFonts w:ascii="Arial" w:eastAsia="Arial" w:hAnsi="Arial" w:cs="Arial"/>
                  <w:color w:val="000099"/>
                  <w:u w:val="single"/>
                </w:rPr>
                <w:fldChar w:fldCharType="end"/>
              </w:r>
            </w:del>
            <w:del w:id="808" w:author="Michal Galdzicki" w:date="2012-01-14T15:56:00Z">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SO</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"http://identifiers.org/obo.so/SO:0000167" </w:delInstrText>
              </w:r>
              <w:r w:rsidR="002A0FAB" w:rsidDel="00DC4A72">
                <w:fldChar w:fldCharType="separate"/>
              </w:r>
              <w:r w:rsidDel="00DC4A72">
                <w:rPr>
                  <w:rFonts w:ascii="Arial" w:eastAsia="Arial" w:hAnsi="Arial" w:cs="Arial"/>
                  <w:color w:val="000099"/>
                  <w:u w:val="single"/>
                </w:rPr>
                <w:delText>:0000167</w:delText>
              </w:r>
              <w:r w:rsidR="002A0FAB" w:rsidDel="00DC4A72">
                <w:rPr>
                  <w:rFonts w:ascii="Arial" w:eastAsia="Arial" w:hAnsi="Arial" w:cs="Arial"/>
                  <w:color w:val="000099"/>
                  <w:u w:val="single"/>
                </w:rPr>
                <w:fldChar w:fldCharType="end"/>
              </w:r>
            </w:del>
          </w:p>
          <w:p w:rsidR="008A177F" w:rsidDel="008A177F" w:rsidRDefault="008A177F">
            <w:pPr>
              <w:spacing w:before="0" w:after="0" w:line="240" w:lineRule="auto"/>
              <w:ind w:left="0" w:right="0" w:firstLine="0"/>
              <w:rPr>
                <w:del w:id="809" w:author="Michal Galdzicki" w:date="2012-01-14T16:12:00Z"/>
              </w:rPr>
            </w:pPr>
          </w:p>
          <w:p w:rsidR="00A77B3E" w:rsidRDefault="00A77B3E">
            <w:pPr>
              <w:spacing w:before="0" w:after="0" w:line="240" w:lineRule="auto"/>
              <w:ind w:left="0" w:right="0" w:firstLine="0"/>
            </w:pPr>
          </w:p>
          <w:p w:rsidR="00A77B3E" w:rsidDel="001B46E7" w:rsidRDefault="00E274F1">
            <w:pPr>
              <w:spacing w:before="0" w:after="0" w:line="240" w:lineRule="auto"/>
              <w:ind w:left="0" w:right="0" w:firstLine="0"/>
              <w:rPr>
                <w:del w:id="810" w:author="Michal Galdzicki" w:date="2011-11-15T08:58:00Z"/>
              </w:rPr>
            </w:pPr>
            <w:r>
              <w:t>SO Name: promoter</w:t>
            </w:r>
          </w:p>
          <w:p w:rsidR="00A77B3E" w:rsidRDefault="00E274F1">
            <w:pPr>
              <w:spacing w:before="0" w:after="0" w:line="240" w:lineRule="auto"/>
              <w:ind w:left="0" w:right="0" w:firstLine="0"/>
              <w:pPrChange w:id="811" w:author="Michal Galdzicki" w:date="2011-11-15T08:58:00Z">
                <w:pPr>
                  <w:spacing w:before="0" w:after="0" w:line="240" w:lineRule="auto"/>
                  <w:ind w:left="0" w:right="0" w:firstLine="0"/>
                  <w:jc w:val="both"/>
                </w:pPr>
              </w:pPrChange>
            </w:pPr>
            <w:del w:id="812" w:author="Michal Galdzicki" w:date="2011-11-15T08:58:00Z">
              <w:r w:rsidDel="001B46E7">
                <w:delText xml:space="preserve">SBOL URI: </w:delText>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rFonts w:ascii="Arial" w:eastAsia="Arial" w:hAnsi="Arial" w:cs="Arial"/>
                  <w:color w:val="000099"/>
                  <w:u w:val="single"/>
                </w:rPr>
                <w:delText>promoter</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Operator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regulatory element of an operon to which activators or repressors bind, thereby effecting translation of genes in that operon.</w:t>
            </w:r>
          </w:p>
          <w:p w:rsidR="00A77B3E" w:rsidRDefault="00C1056B">
            <w:pPr>
              <w:spacing w:before="0" w:after="0" w:line="240" w:lineRule="auto"/>
              <w:ind w:left="0" w:right="0" w:firstLine="0"/>
              <w:rPr>
                <w:ins w:id="813" w:author="Michal Galdzicki" w:date="2012-01-14T16:13:00Z"/>
                <w:rFonts w:ascii="Arial" w:eastAsia="Arial" w:hAnsi="Arial" w:cs="Arial"/>
                <w:color w:val="000099"/>
                <w:u w:val="single"/>
              </w:rPr>
            </w:pPr>
            <w:ins w:id="814" w:author="Michal Galdzicki" w:date="2012-01-14T16:18:00Z">
              <w:r>
                <w:t>SO URI</w:t>
              </w:r>
            </w:ins>
            <w:del w:id="815" w:author="Michal Galdzicki" w:date="2012-01-14T16:18:00Z">
              <w:r w:rsidR="00E274F1" w:rsidDel="00C1056B">
                <w:delText>Derived from SO</w:delText>
              </w:r>
            </w:del>
            <w:r w:rsidR="00E274F1">
              <w:t xml:space="preserve">: </w:t>
            </w:r>
            <w:ins w:id="816" w:author="Michal Galdzicki" w:date="2012-01-14T16:13:00Z">
              <w:r w:rsidR="008A177F">
                <w:fldChar w:fldCharType="begin"/>
              </w:r>
              <w:r w:rsidR="008A177F">
                <w:instrText xml:space="preserve"> HYPERLINK "</w:instrText>
              </w:r>
              <w:r w:rsidR="008A177F" w:rsidRPr="008A177F">
                <w:instrText>http://purl.obolibrary.org/obo/SO_0000057</w:instrText>
              </w:r>
              <w:r w:rsidR="008A177F">
                <w:instrText xml:space="preserve">" </w:instrText>
              </w:r>
              <w:r w:rsidR="008A177F">
                <w:fldChar w:fldCharType="separate"/>
              </w:r>
              <w:r w:rsidR="008A177F" w:rsidRPr="00D45CAC">
                <w:rPr>
                  <w:rStyle w:val="Hyperlink"/>
                </w:rPr>
                <w:t>http://purl.obolibrary.org/obo/SO_0000057</w:t>
              </w:r>
              <w:r w:rsidR="008A177F">
                <w:fldChar w:fldCharType="end"/>
              </w:r>
            </w:ins>
            <w:del w:id="817" w:author="Michal Galdzicki" w:date="2012-01-14T16:13:00Z">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http</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identifiers</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org</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obo</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so</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SO</w:delText>
              </w:r>
              <w:r w:rsidR="002A0FAB" w:rsidDel="008A177F">
                <w:rPr>
                  <w:rFonts w:ascii="Arial" w:eastAsia="Arial" w:hAnsi="Arial" w:cs="Arial"/>
                  <w:color w:val="000099"/>
                  <w:u w:val="single"/>
                </w:rPr>
                <w:fldChar w:fldCharType="end"/>
              </w:r>
              <w:r w:rsidR="002A0FAB" w:rsidDel="008A177F">
                <w:fldChar w:fldCharType="begin"/>
              </w:r>
              <w:r w:rsidR="002A0FAB" w:rsidDel="008A177F">
                <w:delInstrText xml:space="preserve"> HYPERLINK "http://identifiers.org/obo.so/SO:0000057" </w:delInstrText>
              </w:r>
              <w:r w:rsidR="002A0FAB" w:rsidDel="008A177F">
                <w:fldChar w:fldCharType="separate"/>
              </w:r>
              <w:r w:rsidR="00E274F1" w:rsidDel="008A177F">
                <w:rPr>
                  <w:rFonts w:ascii="Arial" w:eastAsia="Arial" w:hAnsi="Arial" w:cs="Arial"/>
                  <w:color w:val="000099"/>
                  <w:u w:val="single"/>
                </w:rPr>
                <w:delText>:0000057</w:delText>
              </w:r>
              <w:r w:rsidR="002A0FAB" w:rsidDel="008A177F">
                <w:rPr>
                  <w:rFonts w:ascii="Arial" w:eastAsia="Arial" w:hAnsi="Arial" w:cs="Arial"/>
                  <w:color w:val="000099"/>
                  <w:u w:val="single"/>
                </w:rPr>
                <w:fldChar w:fldCharType="end"/>
              </w:r>
            </w:del>
          </w:p>
          <w:p w:rsidR="008A177F" w:rsidDel="008A177F" w:rsidRDefault="008A177F">
            <w:pPr>
              <w:spacing w:before="0" w:after="0" w:line="240" w:lineRule="auto"/>
              <w:ind w:left="0" w:right="0" w:firstLine="0"/>
              <w:rPr>
                <w:del w:id="818" w:author="Michal Galdzicki" w:date="2012-01-14T16:13:00Z"/>
              </w:rPr>
            </w:pPr>
          </w:p>
          <w:p w:rsidR="00A77B3E" w:rsidRDefault="00A77B3E">
            <w:pPr>
              <w:spacing w:before="0" w:after="0" w:line="240" w:lineRule="auto"/>
              <w:ind w:left="0" w:right="0" w:firstLine="0"/>
            </w:pPr>
          </w:p>
          <w:p w:rsidR="00A77B3E" w:rsidDel="001B46E7" w:rsidRDefault="00E274F1">
            <w:pPr>
              <w:spacing w:before="0" w:after="0" w:line="240" w:lineRule="auto"/>
              <w:ind w:left="0" w:right="0" w:firstLine="0"/>
              <w:rPr>
                <w:del w:id="819" w:author="Michal Galdzicki" w:date="2011-11-15T08:58:00Z"/>
              </w:rPr>
            </w:pPr>
            <w:r>
              <w:t>S</w:t>
            </w:r>
            <w:ins w:id="820" w:author="Michal Galdzicki" w:date="2011-11-15T08:58:00Z">
              <w:r w:rsidR="001B46E7">
                <w:t>O</w:t>
              </w:r>
            </w:ins>
            <w:del w:id="821" w:author="Michal Galdzicki" w:date="2011-11-15T08:58:00Z">
              <w:r w:rsidDel="001B46E7">
                <w:delText>BOL</w:delText>
              </w:r>
            </w:del>
            <w:r>
              <w:t xml:space="preserve"> Name: operator</w:t>
            </w:r>
          </w:p>
          <w:p w:rsidR="00A77B3E" w:rsidRDefault="00E274F1">
            <w:pPr>
              <w:spacing w:before="0" w:after="0" w:line="240" w:lineRule="auto"/>
              <w:ind w:left="0" w:right="0" w:firstLine="0"/>
              <w:pPrChange w:id="822" w:author="Michal Galdzicki" w:date="2011-11-15T08:58:00Z">
                <w:pPr>
                  <w:spacing w:before="0" w:after="0" w:line="240" w:lineRule="auto"/>
                  <w:ind w:left="0" w:right="0" w:firstLine="0"/>
                  <w:jc w:val="both"/>
                </w:pPr>
              </w:pPrChange>
            </w:pPr>
            <w:del w:id="823" w:author="Michal Galdzicki" w:date="2011-11-15T08:58:00Z">
              <w:r w:rsidDel="001B46E7">
                <w:delText xml:space="preserve">SBOL URI: </w:delText>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rFonts w:ascii="Arial" w:eastAsia="Arial" w:hAnsi="Arial" w:cs="Arial"/>
                  <w:color w:val="000099"/>
                  <w:u w:val="single"/>
                </w:rPr>
                <w:delText>operato</w:delText>
              </w:r>
              <w:r w:rsidR="001B46E7" w:rsidDel="001B46E7">
                <w:rPr>
                  <w:rFonts w:ascii="Arial" w:eastAsia="Arial" w:hAnsi="Arial" w:cs="Arial"/>
                  <w:color w:val="000099"/>
                  <w:u w:val="single"/>
                </w:rPr>
                <w:fldChar w:fldCharType="end"/>
              </w:r>
              <w:r w:rsidDel="001B46E7">
                <w:rPr>
                  <w:rFonts w:ascii="Arial" w:eastAsia="Arial" w:hAnsi="Arial" w:cs="Arial"/>
                </w:rPr>
                <w:delText>r</w:delText>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CDS</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contiguous sequence which begins with, and includes, a start codon, and ends with, and includes, a stop codon.</w:t>
            </w:r>
          </w:p>
          <w:p w:rsidR="00A77B3E" w:rsidRDefault="00E274F1">
            <w:pPr>
              <w:spacing w:before="0" w:after="0" w:line="240" w:lineRule="auto"/>
              <w:ind w:left="0" w:right="0" w:firstLine="0"/>
              <w:rPr>
                <w:ins w:id="824" w:author="Michal Galdzicki" w:date="2012-01-14T16:17:00Z"/>
                <w:color w:val="000099"/>
                <w:sz w:val="18"/>
                <w:szCs w:val="18"/>
                <w:u w:val="single"/>
              </w:rPr>
            </w:pPr>
            <w:del w:id="825" w:author="Michal Galdzicki" w:date="2012-01-14T15:43:00Z">
              <w:r w:rsidDel="007B764C">
                <w:delText xml:space="preserve">Derived from </w:delText>
              </w:r>
            </w:del>
            <w:r>
              <w:t>SO</w:t>
            </w:r>
            <w:ins w:id="826" w:author="Michal Galdzicki" w:date="2012-01-14T15:43:00Z">
              <w:r w:rsidR="007B764C">
                <w:t xml:space="preserve"> URI</w:t>
              </w:r>
            </w:ins>
            <w:r>
              <w:t xml:space="preserve">: </w:t>
            </w:r>
            <w:ins w:id="827" w:author="Michal Galdzicki" w:date="2012-01-14T16:17:00Z">
              <w:r w:rsidR="00C1056B">
                <w:fldChar w:fldCharType="begin"/>
              </w:r>
              <w:r w:rsidR="00C1056B">
                <w:instrText xml:space="preserve"> HYPERLINK "</w:instrText>
              </w:r>
              <w:r w:rsidR="00C1056B" w:rsidRPr="00C1056B">
                <w:instrText>http://purl.obolibrary.org/obo/SO_0000316</w:instrText>
              </w:r>
              <w:r w:rsidR="00C1056B">
                <w:instrText xml:space="preserve">" </w:instrText>
              </w:r>
              <w:r w:rsidR="00C1056B">
                <w:fldChar w:fldCharType="separate"/>
              </w:r>
              <w:r w:rsidR="00C1056B" w:rsidRPr="00D45CAC">
                <w:rPr>
                  <w:rStyle w:val="Hyperlink"/>
                </w:rPr>
                <w:t>http://purl.obolibrary.org/obo/SO_0000316</w:t>
              </w:r>
              <w:r w:rsidR="00C1056B">
                <w:fldChar w:fldCharType="end"/>
              </w:r>
            </w:ins>
            <w:del w:id="828" w:author="Michal Galdzicki" w:date="2012-01-14T16:17:00Z">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http</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identifiers</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org</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obo</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so</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color w:val="000099"/>
                  <w:sz w:val="18"/>
                  <w:szCs w:val="18"/>
                  <w:u w:val="single"/>
                </w:rPr>
                <w:delText>SO</w:delText>
              </w:r>
              <w:r w:rsidR="002A0FAB" w:rsidDel="00C1056B">
                <w:rPr>
                  <w:color w:val="000099"/>
                  <w:sz w:val="18"/>
                  <w:szCs w:val="18"/>
                  <w:u w:val="single"/>
                </w:rPr>
                <w:fldChar w:fldCharType="end"/>
              </w:r>
              <w:r w:rsidR="002A0FAB" w:rsidDel="00C1056B">
                <w:fldChar w:fldCharType="begin"/>
              </w:r>
              <w:r w:rsidR="002A0FAB" w:rsidDel="00C1056B">
                <w:delInstrText xml:space="preserve"> HYPERLINK "http://identifiers.org/obo.so/SO:0000316" </w:delInstrText>
              </w:r>
              <w:r w:rsidR="002A0FAB" w:rsidDel="00C1056B">
                <w:fldChar w:fldCharType="separate"/>
              </w:r>
              <w:r w:rsidDel="00C1056B">
                <w:rPr>
                  <w:color w:val="000099"/>
                  <w:sz w:val="18"/>
                  <w:szCs w:val="18"/>
                  <w:u w:val="single"/>
                </w:rPr>
                <w:delText>:0000316</w:delText>
              </w:r>
              <w:r w:rsidR="002A0FAB" w:rsidDel="00C1056B">
                <w:rPr>
                  <w:color w:val="000099"/>
                  <w:sz w:val="18"/>
                  <w:szCs w:val="18"/>
                  <w:u w:val="single"/>
                </w:rPr>
                <w:fldChar w:fldCharType="end"/>
              </w:r>
            </w:del>
          </w:p>
          <w:p w:rsidR="00C1056B" w:rsidDel="00C1056B" w:rsidRDefault="00C1056B">
            <w:pPr>
              <w:spacing w:before="0" w:after="0" w:line="240" w:lineRule="auto"/>
              <w:ind w:left="0" w:right="0" w:firstLine="0"/>
              <w:rPr>
                <w:del w:id="829" w:author="Michal Galdzicki" w:date="2012-01-14T16:17:00Z"/>
              </w:rPr>
            </w:pPr>
          </w:p>
          <w:p w:rsidR="00A77B3E" w:rsidRDefault="00A77B3E">
            <w:pPr>
              <w:spacing w:before="0" w:after="0" w:line="240" w:lineRule="auto"/>
              <w:ind w:left="0" w:right="0" w:firstLine="0"/>
              <w:rPr>
                <w:sz w:val="18"/>
                <w:szCs w:val="18"/>
              </w:rPr>
            </w:pPr>
          </w:p>
          <w:p w:rsidR="00A77B3E" w:rsidDel="001B46E7" w:rsidRDefault="00E274F1">
            <w:pPr>
              <w:spacing w:before="0" w:after="0" w:line="240" w:lineRule="auto"/>
              <w:ind w:left="0" w:right="0" w:firstLine="0"/>
              <w:jc w:val="both"/>
              <w:rPr>
                <w:del w:id="830" w:author="Michal Galdzicki" w:date="2011-11-15T08:58:00Z"/>
              </w:rPr>
            </w:pPr>
            <w:r>
              <w:t>S</w:t>
            </w:r>
            <w:ins w:id="831" w:author="Michal Galdzicki" w:date="2011-11-15T08:58:00Z">
              <w:r w:rsidR="001B46E7">
                <w:t>O</w:t>
              </w:r>
            </w:ins>
            <w:del w:id="832" w:author="Michal Galdzicki" w:date="2011-11-15T08:58:00Z">
              <w:r w:rsidDel="001B46E7">
                <w:delText>BOL</w:delText>
              </w:r>
            </w:del>
            <w:r>
              <w:t xml:space="preserve"> Name: </w:t>
            </w:r>
            <w:proofErr w:type="spellStart"/>
            <w:r>
              <w:t>cds</w:t>
            </w:r>
            <w:proofErr w:type="spellEnd"/>
          </w:p>
          <w:p w:rsidR="00A77B3E" w:rsidRDefault="00E274F1">
            <w:pPr>
              <w:spacing w:before="0" w:after="0" w:line="240" w:lineRule="auto"/>
              <w:ind w:left="0" w:right="0" w:firstLine="0"/>
              <w:jc w:val="both"/>
            </w:pPr>
            <w:del w:id="833" w:author="Michal Galdzicki" w:date="2011-11-15T08:58:00Z">
              <w:r w:rsidDel="001B46E7">
                <w:delText xml:space="preserve">SBOL URI: </w:delText>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rFonts w:ascii="Arial" w:eastAsia="Arial" w:hAnsi="Arial" w:cs="Arial"/>
                  <w:color w:val="000099"/>
                  <w:u w:val="single"/>
                </w:rPr>
                <w:delText>cds</w:delText>
              </w:r>
              <w:r w:rsidR="001B46E7" w:rsidDel="001B46E7">
                <w:rPr>
                  <w:rFonts w:ascii="Arial" w:eastAsia="Arial" w:hAnsi="Arial" w:cs="Arial"/>
                  <w:color w:val="000099"/>
                  <w:u w:val="single"/>
                </w:rPr>
                <w:fldChar w:fldCharType="end"/>
              </w:r>
            </w:del>
          </w:p>
        </w:tc>
      </w:tr>
      <w:tr w:rsidR="00A77B3E" w:rsidTr="001B46E7">
        <w:tblPrEx>
          <w:tblW w:w="0" w:type="auto"/>
          <w:tblInd w:w="105" w:type="dxa"/>
          <w:tblLook w:val="0000" w:firstRow="0" w:lastRow="0" w:firstColumn="0" w:lastColumn="0" w:noHBand="0" w:noVBand="0"/>
          <w:tblPrExChange w:id="834" w:author="Michal Galdzicki" w:date="2011-11-15T08:59:00Z">
            <w:tblPrEx>
              <w:tblW w:w="0" w:type="auto"/>
              <w:tblInd w:w="105" w:type="dxa"/>
              <w:tblLook w:val="0000" w:firstRow="0" w:lastRow="0" w:firstColumn="0" w:lastColumn="0" w:noHBand="0" w:noVBand="0"/>
            </w:tblPrEx>
          </w:tblPrExChange>
        </w:tblPrEx>
        <w:trPr>
          <w:trHeight w:val="1336"/>
          <w:trPrChange w:id="835" w:author="Michal Galdzicki" w:date="2011-11-15T08:59:00Z">
            <w:trPr>
              <w:gridAfter w:val="0"/>
              <w:trHeight w:val="1780"/>
            </w:trPr>
          </w:trPrChange>
        </w:trPr>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Change w:id="836" w:author="Michal Galdzicki" w:date="2011-11-15T08:59:00Z">
              <w:tcPr>
                <w:tcW w:w="2730" w:type="dxa"/>
                <w:gridSpan w:val="3"/>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tcPrChange>
          </w:tcPr>
          <w:p w:rsidR="00A77B3E" w:rsidRDefault="00E274F1">
            <w:pPr>
              <w:spacing w:before="0" w:after="0" w:line="240" w:lineRule="auto"/>
              <w:ind w:left="0" w:right="0" w:firstLine="0"/>
              <w:jc w:val="both"/>
            </w:pPr>
            <w:r>
              <w:t>5’ UTR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Change w:id="837" w:author="Michal Galdzicki" w:date="2011-11-15T08:59:00Z">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tcPrChange>
          </w:tcPr>
          <w:p w:rsidR="00A77B3E" w:rsidRPr="001B46E7" w:rsidRDefault="00E274F1">
            <w:pPr>
              <w:spacing w:before="0" w:after="0" w:line="240" w:lineRule="auto"/>
              <w:ind w:left="0" w:right="0" w:firstLine="0"/>
              <w:jc w:val="both"/>
            </w:pPr>
            <w:r w:rsidRPr="001B46E7">
              <w:rPr>
                <w:rPrChange w:id="838" w:author="Michal Galdzicki" w:date="2011-11-15T08:59:00Z">
                  <w:rPr>
                    <w:sz w:val="18"/>
                    <w:szCs w:val="18"/>
                  </w:rPr>
                </w:rPrChange>
              </w:rPr>
              <w:t>A region at the 5' end of a mature transcript (preceding the initiation codon) that is not translated into a protein.</w:t>
            </w:r>
          </w:p>
          <w:p w:rsidR="00A77B3E" w:rsidRDefault="00C1056B">
            <w:pPr>
              <w:spacing w:before="0" w:after="0" w:line="240" w:lineRule="auto"/>
              <w:ind w:left="0" w:right="0" w:firstLine="0"/>
              <w:rPr>
                <w:ins w:id="839" w:author="Michal Galdzicki" w:date="2012-01-14T16:17:00Z"/>
                <w:rFonts w:ascii="Arial" w:eastAsia="Arial" w:hAnsi="Arial" w:cs="Arial"/>
                <w:color w:val="000099"/>
                <w:u w:val="single"/>
              </w:rPr>
            </w:pPr>
            <w:ins w:id="840" w:author="Michal Galdzicki" w:date="2012-01-14T16:18:00Z">
              <w:r>
                <w:t>SO URI</w:t>
              </w:r>
            </w:ins>
            <w:del w:id="841" w:author="Michal Galdzicki" w:date="2012-01-14T16:18:00Z">
              <w:r w:rsidR="00E274F1" w:rsidDel="00C1056B">
                <w:delText>Derived from SO</w:delText>
              </w:r>
            </w:del>
            <w:r w:rsidR="00E274F1">
              <w:t xml:space="preserve">: </w:t>
            </w:r>
            <w:ins w:id="842" w:author="Michal Galdzicki" w:date="2012-01-14T16:17:00Z">
              <w:r>
                <w:fldChar w:fldCharType="begin"/>
              </w:r>
              <w:r>
                <w:instrText xml:space="preserve"> HYPERLINK "</w:instrText>
              </w:r>
              <w:r w:rsidRPr="00C1056B">
                <w:instrText>http://purl.obolibrary.org/obo/SO_0000204</w:instrText>
              </w:r>
              <w:r>
                <w:instrText xml:space="preserve">" </w:instrText>
              </w:r>
              <w:r>
                <w:fldChar w:fldCharType="separate"/>
              </w:r>
              <w:r w:rsidRPr="00D45CAC">
                <w:rPr>
                  <w:rStyle w:val="Hyperlink"/>
                </w:rPr>
                <w:t>http://purl.obolibrary.org/obo/SO_0000204</w:t>
              </w:r>
              <w:r>
                <w:fldChar w:fldCharType="end"/>
              </w:r>
            </w:ins>
            <w:del w:id="843" w:author="Michal Galdzicki" w:date="2012-01-14T16:17:00Z">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http</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identifiers</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org</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obo</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so</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SO</w:delText>
              </w:r>
              <w:r w:rsidR="001B46E7" w:rsidDel="00C1056B">
                <w:rPr>
                  <w:rFonts w:ascii="Arial" w:eastAsia="Arial" w:hAnsi="Arial" w:cs="Arial"/>
                  <w:color w:val="000099"/>
                  <w:u w:val="single"/>
                </w:rPr>
                <w:fldChar w:fldCharType="end"/>
              </w:r>
              <w:r w:rsidR="001B46E7" w:rsidDel="00C1056B">
                <w:fldChar w:fldCharType="begin"/>
              </w:r>
              <w:r w:rsidR="001B46E7" w:rsidDel="00C1056B">
                <w:delInstrText xml:space="preserve"> HYPERLINK "http://identifiers.org/obo.so/SO:0000204" </w:delInstrText>
              </w:r>
              <w:r w:rsidR="001B46E7" w:rsidDel="00C1056B">
                <w:fldChar w:fldCharType="separate"/>
              </w:r>
              <w:r w:rsidR="00E274F1" w:rsidDel="00C1056B">
                <w:rPr>
                  <w:rFonts w:ascii="Arial" w:eastAsia="Arial" w:hAnsi="Arial" w:cs="Arial"/>
                  <w:color w:val="000099"/>
                  <w:u w:val="single"/>
                </w:rPr>
                <w:delText>:0000204</w:delText>
              </w:r>
              <w:r w:rsidR="001B46E7" w:rsidDel="00C1056B">
                <w:rPr>
                  <w:rFonts w:ascii="Arial" w:eastAsia="Arial" w:hAnsi="Arial" w:cs="Arial"/>
                  <w:color w:val="000099"/>
                  <w:u w:val="single"/>
                </w:rPr>
                <w:fldChar w:fldCharType="end"/>
              </w:r>
            </w:del>
          </w:p>
          <w:p w:rsidR="00C1056B" w:rsidDel="00C1056B" w:rsidRDefault="00C1056B">
            <w:pPr>
              <w:spacing w:before="0" w:after="0" w:line="240" w:lineRule="auto"/>
              <w:ind w:left="0" w:right="0" w:firstLine="0"/>
              <w:rPr>
                <w:del w:id="844" w:author="Michal Galdzicki" w:date="2012-01-14T16:17:00Z"/>
              </w:rPr>
            </w:pPr>
          </w:p>
          <w:p w:rsidR="00A77B3E" w:rsidRDefault="00A77B3E">
            <w:pPr>
              <w:spacing w:before="0" w:after="0" w:line="240" w:lineRule="auto"/>
              <w:ind w:left="0" w:right="0" w:firstLine="0"/>
              <w:rPr>
                <w:rFonts w:ascii="Arial" w:eastAsia="Arial" w:hAnsi="Arial" w:cs="Arial"/>
              </w:rPr>
            </w:pPr>
          </w:p>
          <w:p w:rsidR="00A77B3E" w:rsidDel="001B46E7" w:rsidRDefault="00E274F1">
            <w:pPr>
              <w:spacing w:before="0" w:after="0" w:line="240" w:lineRule="auto"/>
              <w:ind w:left="0" w:right="0" w:firstLine="0"/>
              <w:jc w:val="both"/>
              <w:rPr>
                <w:del w:id="845" w:author="Michal Galdzicki" w:date="2011-11-15T08:59:00Z"/>
              </w:rPr>
            </w:pPr>
            <w:r>
              <w:t>S</w:t>
            </w:r>
            <w:del w:id="846" w:author="Michal Galdzicki" w:date="2011-11-15T08:59:00Z">
              <w:r w:rsidDel="001B46E7">
                <w:delText>BOL</w:delText>
              </w:r>
            </w:del>
            <w:ins w:id="847" w:author="Michal Galdzicki" w:date="2011-11-15T08:59:00Z">
              <w:r w:rsidR="001B46E7">
                <w:t>O</w:t>
              </w:r>
            </w:ins>
            <w:r>
              <w:t xml:space="preserve"> Name: </w:t>
            </w:r>
            <w:proofErr w:type="spellStart"/>
            <w:r>
              <w:t>five_prime_</w:t>
            </w:r>
            <w:r w:rsidR="0078116D">
              <w:t>utr</w:t>
            </w:r>
            <w:proofErr w:type="spellEnd"/>
          </w:p>
          <w:p w:rsidR="00A77B3E" w:rsidRDefault="00E274F1">
            <w:pPr>
              <w:spacing w:before="0" w:after="0" w:line="240" w:lineRule="auto"/>
              <w:ind w:left="0" w:right="0" w:firstLine="0"/>
              <w:jc w:val="both"/>
            </w:pPr>
            <w:del w:id="848" w:author="Michal Galdzicki" w:date="2011-11-15T08:59:00Z">
              <w:r w:rsidDel="001B46E7">
                <w:delText xml:space="preserve">SBOL URI: </w:delText>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five</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prime</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UTR</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Terminator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The sequence of DNA located either at the end of the transcript that causes RNA polymerase to terminate transcription.</w:t>
            </w:r>
          </w:p>
          <w:p w:rsidR="00C1056B" w:rsidRDefault="00C1056B">
            <w:pPr>
              <w:spacing w:before="0" w:after="0" w:line="240" w:lineRule="auto"/>
              <w:ind w:left="0" w:right="0" w:firstLine="0"/>
              <w:rPr>
                <w:ins w:id="849" w:author="Michal Galdzicki" w:date="2012-01-14T16:18:00Z"/>
              </w:rPr>
            </w:pPr>
            <w:ins w:id="850" w:author="Michal Galdzicki" w:date="2012-01-14T16:19:00Z">
              <w:r>
                <w:t>SO URI</w:t>
              </w:r>
            </w:ins>
            <w:del w:id="851" w:author="Michal Galdzicki" w:date="2012-01-14T16:19:00Z">
              <w:r w:rsidR="00E274F1" w:rsidDel="00C1056B">
                <w:delText>Derived from SO</w:delText>
              </w:r>
            </w:del>
            <w:r w:rsidR="00E274F1">
              <w:t xml:space="preserve">: </w:t>
            </w:r>
            <w:ins w:id="852" w:author="Michal Galdzicki" w:date="2012-01-14T16:18:00Z">
              <w:r>
                <w:fldChar w:fldCharType="begin"/>
              </w:r>
              <w:r>
                <w:instrText xml:space="preserve"> HYPERLINK "</w:instrText>
              </w:r>
              <w:r w:rsidRPr="00C1056B">
                <w:instrText>http://purl.obolibrary.org/obo/SO_0000141</w:instrText>
              </w:r>
              <w:r>
                <w:instrText xml:space="preserve">" </w:instrText>
              </w:r>
              <w:r>
                <w:fldChar w:fldCharType="separate"/>
              </w:r>
              <w:r w:rsidRPr="00D45CAC">
                <w:rPr>
                  <w:rStyle w:val="Hyperlink"/>
                </w:rPr>
                <w:t>http://purl.obolibrary.org/obo/SO_0000141</w:t>
              </w:r>
              <w:r>
                <w:fldChar w:fldCharType="end"/>
              </w:r>
            </w:ins>
          </w:p>
          <w:p w:rsidR="00A77B3E" w:rsidDel="00C1056B" w:rsidRDefault="002A0FAB">
            <w:pPr>
              <w:spacing w:before="0" w:after="0" w:line="240" w:lineRule="auto"/>
              <w:ind w:left="0" w:right="0" w:firstLine="0"/>
              <w:rPr>
                <w:del w:id="853" w:author="Michal Galdzicki" w:date="2012-01-14T16:18:00Z"/>
              </w:rPr>
            </w:pPr>
            <w:del w:id="854" w:author="Michal Galdzicki" w:date="2012-01-14T16:18:00Z">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http</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identifiers</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org</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obo</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so</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SO</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"http://identifiers.org/obo.so/SO:0000141" </w:delInstrText>
              </w:r>
              <w:r w:rsidDel="00C1056B">
                <w:fldChar w:fldCharType="separate"/>
              </w:r>
              <w:r w:rsidR="00E274F1" w:rsidDel="00C1056B">
                <w:rPr>
                  <w:rFonts w:ascii="Arial" w:eastAsia="Arial" w:hAnsi="Arial" w:cs="Arial"/>
                  <w:color w:val="000099"/>
                  <w:u w:val="single"/>
                </w:rPr>
                <w:delText>:0000141</w:delText>
              </w:r>
              <w:r w:rsidDel="00C1056B">
                <w:rPr>
                  <w:rFonts w:ascii="Arial" w:eastAsia="Arial" w:hAnsi="Arial" w:cs="Arial"/>
                  <w:color w:val="000099"/>
                  <w:u w:val="single"/>
                </w:rPr>
                <w:fldChar w:fldCharType="end"/>
              </w:r>
            </w:del>
          </w:p>
          <w:p w:rsidR="00A77B3E" w:rsidRDefault="00A77B3E">
            <w:pPr>
              <w:spacing w:before="0" w:after="0" w:line="240" w:lineRule="auto"/>
              <w:ind w:left="0" w:right="0" w:firstLine="0"/>
            </w:pPr>
          </w:p>
          <w:p w:rsidR="00A77B3E" w:rsidDel="001B46E7" w:rsidRDefault="00E274F1">
            <w:pPr>
              <w:spacing w:before="0" w:after="0" w:line="240" w:lineRule="auto"/>
              <w:ind w:left="0" w:right="0" w:firstLine="0"/>
              <w:jc w:val="both"/>
              <w:rPr>
                <w:del w:id="855" w:author="Michal Galdzicki" w:date="2011-11-15T09:00:00Z"/>
              </w:rPr>
            </w:pPr>
            <w:r>
              <w:t>S</w:t>
            </w:r>
            <w:ins w:id="856" w:author="Michal Galdzicki" w:date="2011-11-15T08:59:00Z">
              <w:r w:rsidR="001B46E7">
                <w:t>O</w:t>
              </w:r>
            </w:ins>
            <w:del w:id="857" w:author="Michal Galdzicki" w:date="2011-11-15T08:59:00Z">
              <w:r w:rsidDel="001B46E7">
                <w:delText>BOL</w:delText>
              </w:r>
            </w:del>
            <w:r>
              <w:t xml:space="preserve"> Name: terminator</w:t>
            </w:r>
          </w:p>
          <w:p w:rsidR="00A77B3E" w:rsidRDefault="00E274F1">
            <w:pPr>
              <w:spacing w:before="0" w:after="0" w:line="240" w:lineRule="auto"/>
              <w:ind w:left="0" w:right="0" w:firstLine="0"/>
              <w:jc w:val="both"/>
            </w:pPr>
            <w:del w:id="858" w:author="Michal Galdzicki" w:date="2011-11-15T09:00:00Z">
              <w:r w:rsidDel="001B46E7">
                <w:delText xml:space="preserve">SBOL URI: </w:delText>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rFonts w:ascii="Arial" w:eastAsia="Arial" w:hAnsi="Arial" w:cs="Arial"/>
                  <w:color w:val="000099"/>
                  <w:u w:val="single"/>
                </w:rPr>
                <w:delText>terminator</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Insulator</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 xml:space="preserve">A transcriptional </w:t>
            </w:r>
            <w:proofErr w:type="spellStart"/>
            <w:r>
              <w:t>cis</w:t>
            </w:r>
            <w:proofErr w:type="spellEnd"/>
            <w:r>
              <w:t xml:space="preserve"> regulatory region that, when located between a CM and a gene's promoter, prevents the CRM from modulating that genes expression.</w:t>
            </w:r>
          </w:p>
          <w:p w:rsidR="00C1056B" w:rsidRDefault="00C1056B">
            <w:pPr>
              <w:spacing w:before="0" w:after="0" w:line="240" w:lineRule="auto"/>
              <w:ind w:left="0" w:right="0" w:firstLine="0"/>
              <w:jc w:val="both"/>
              <w:rPr>
                <w:ins w:id="859" w:author="Michal Galdzicki" w:date="2012-01-14T16:18:00Z"/>
              </w:rPr>
            </w:pPr>
            <w:ins w:id="860" w:author="Michal Galdzicki" w:date="2012-01-14T16:19:00Z">
              <w:r>
                <w:t>SO URI</w:t>
              </w:r>
            </w:ins>
            <w:del w:id="861" w:author="Michal Galdzicki" w:date="2012-01-14T16:19:00Z">
              <w:r w:rsidR="00E274F1" w:rsidDel="00C1056B">
                <w:delText>Derived from SO</w:delText>
              </w:r>
            </w:del>
            <w:r w:rsidR="00E274F1">
              <w:t xml:space="preserve">: </w:t>
            </w:r>
            <w:ins w:id="862" w:author="Michal Galdzicki" w:date="2012-01-14T16:18:00Z">
              <w:r>
                <w:fldChar w:fldCharType="begin"/>
              </w:r>
              <w:r>
                <w:instrText xml:space="preserve"> HYPERLINK "</w:instrText>
              </w:r>
              <w:r w:rsidRPr="00C1056B">
                <w:instrText>http://purl.obolibrary.org/obo/SO_0000627</w:instrText>
              </w:r>
              <w:r>
                <w:instrText xml:space="preserve">" </w:instrText>
              </w:r>
              <w:r>
                <w:fldChar w:fldCharType="separate"/>
              </w:r>
              <w:r w:rsidRPr="00D45CAC">
                <w:rPr>
                  <w:rStyle w:val="Hyperlink"/>
                </w:rPr>
                <w:t>http://purl.obolibrary.org/obo/SO_0000627</w:t>
              </w:r>
              <w:r>
                <w:fldChar w:fldCharType="end"/>
              </w:r>
            </w:ins>
          </w:p>
          <w:p w:rsidR="00A77B3E" w:rsidDel="00C1056B" w:rsidRDefault="002A0FAB">
            <w:pPr>
              <w:spacing w:before="0" w:after="0" w:line="240" w:lineRule="auto"/>
              <w:ind w:left="0" w:right="0" w:firstLine="0"/>
              <w:jc w:val="both"/>
              <w:rPr>
                <w:del w:id="863" w:author="Michal Galdzicki" w:date="2012-01-14T16:18:00Z"/>
              </w:rPr>
            </w:pPr>
            <w:del w:id="864" w:author="Michal Galdzicki" w:date="2012-01-14T16:18:00Z">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http</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identifiers</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org</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obo</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so</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SO</w:delText>
              </w:r>
              <w:r w:rsidDel="00C1056B">
                <w:rPr>
                  <w:rFonts w:ascii="Arial" w:eastAsia="Arial" w:hAnsi="Arial" w:cs="Arial"/>
                  <w:color w:val="000099"/>
                  <w:u w:val="single"/>
                </w:rPr>
                <w:fldChar w:fldCharType="end"/>
              </w:r>
              <w:r w:rsidDel="00C1056B">
                <w:fldChar w:fldCharType="begin"/>
              </w:r>
              <w:r w:rsidDel="00C1056B">
                <w:delInstrText xml:space="preserve"> HYPERLINK "http://identifiers.org/obo.so/SO:0000627" </w:delInstrText>
              </w:r>
              <w:r w:rsidDel="00C1056B">
                <w:fldChar w:fldCharType="separate"/>
              </w:r>
              <w:r w:rsidR="00E274F1" w:rsidDel="00C1056B">
                <w:rPr>
                  <w:rFonts w:ascii="Arial" w:eastAsia="Arial" w:hAnsi="Arial" w:cs="Arial"/>
                  <w:color w:val="000099"/>
                  <w:u w:val="single"/>
                </w:rPr>
                <w:delText>:0000627</w:delText>
              </w:r>
              <w:r w:rsidDel="00C1056B">
                <w:rPr>
                  <w:rFonts w:ascii="Arial" w:eastAsia="Arial" w:hAnsi="Arial" w:cs="Arial"/>
                  <w:color w:val="000099"/>
                  <w:u w:val="single"/>
                </w:rPr>
                <w:fldChar w:fldCharType="end"/>
              </w:r>
            </w:del>
          </w:p>
          <w:p w:rsidR="00A77B3E" w:rsidRDefault="00A77B3E">
            <w:pPr>
              <w:spacing w:before="0" w:after="0" w:line="240" w:lineRule="auto"/>
              <w:ind w:left="0" w:right="0" w:firstLine="0"/>
              <w:jc w:val="both"/>
            </w:pPr>
          </w:p>
          <w:p w:rsidR="00A77B3E" w:rsidDel="001B46E7" w:rsidRDefault="00E274F1">
            <w:pPr>
              <w:spacing w:before="0" w:after="0" w:line="240" w:lineRule="auto"/>
              <w:ind w:left="0" w:right="0" w:firstLine="0"/>
              <w:jc w:val="both"/>
              <w:rPr>
                <w:del w:id="865" w:author="Michal Galdzicki" w:date="2011-11-15T09:00:00Z"/>
              </w:rPr>
            </w:pPr>
            <w:del w:id="866" w:author="Michal Galdzicki" w:date="2011-11-15T09:00:00Z">
              <w:r w:rsidDel="001B46E7">
                <w:delText xml:space="preserve">SBOL </w:delText>
              </w:r>
            </w:del>
            <w:ins w:id="867" w:author="Michal Galdzicki" w:date="2011-11-15T09:00:00Z">
              <w:r w:rsidR="001B46E7">
                <w:t xml:space="preserve">SO </w:t>
              </w:r>
            </w:ins>
            <w:r>
              <w:t>Name: insulator</w:t>
            </w:r>
          </w:p>
          <w:p w:rsidR="00A77B3E" w:rsidRDefault="00E274F1">
            <w:pPr>
              <w:spacing w:before="0" w:after="0" w:line="240" w:lineRule="auto"/>
              <w:ind w:left="0" w:right="0" w:firstLine="0"/>
              <w:jc w:val="both"/>
            </w:pPr>
            <w:del w:id="868" w:author="Michal Galdzicki" w:date="2011-11-15T09:00:00Z">
              <w:r w:rsidDel="001B46E7">
                <w:delText xml:space="preserve">SBOL URI: </w:delText>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rFonts w:ascii="Arial" w:eastAsia="Arial" w:hAnsi="Arial" w:cs="Arial"/>
                  <w:color w:val="000099"/>
                  <w:u w:val="single"/>
                </w:rPr>
                <w:delText>insulator</w:delText>
              </w:r>
              <w:r w:rsidR="001B46E7" w:rsidDel="001B46E7">
                <w:rPr>
                  <w:rFonts w:ascii="Arial" w:eastAsia="Arial" w:hAnsi="Arial" w:cs="Arial"/>
                  <w:color w:val="000099"/>
                  <w:u w:val="single"/>
                </w:rPr>
                <w:fldChar w:fldCharType="end"/>
              </w:r>
            </w:del>
          </w:p>
        </w:tc>
      </w:tr>
      <w:tr w:rsidR="00A77B3E" w:rsidDel="00DC4A72">
        <w:trPr>
          <w:del w:id="869"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jc w:val="both"/>
              <w:rPr>
                <w:del w:id="870" w:author="Michal Galdzicki" w:date="2012-01-14T16:03:00Z"/>
              </w:rPr>
            </w:pPr>
            <w:del w:id="871" w:author="Michal Galdzicki" w:date="2012-01-14T16:03:00Z">
              <w:r w:rsidRPr="001B46E7" w:rsidDel="00DC4A72">
                <w:rPr>
                  <w:highlight w:val="yellow"/>
                  <w:rPrChange w:id="872" w:author="Michal Galdzicki" w:date="2011-11-15T09:00:00Z">
                    <w:rPr/>
                  </w:rPrChange>
                </w:rPr>
                <w:delText>Ribonuclease Site</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873" w:author="Michal Galdzicki" w:date="2012-01-14T16:03:00Z"/>
              </w:rPr>
            </w:pPr>
            <w:del w:id="874" w:author="Michal Galdzicki" w:date="2012-01-14T16:03:00Z">
              <w:r w:rsidDel="00DC4A72">
                <w:delText>Represents a region of a DNA molecule that codes for a ribonuclease cleavage site on the transcribed RNA.</w:delText>
              </w:r>
            </w:del>
          </w:p>
          <w:p w:rsidR="00A77B3E" w:rsidDel="00DC4A72" w:rsidRDefault="00A77B3E">
            <w:pPr>
              <w:spacing w:before="0" w:after="0" w:line="240" w:lineRule="auto"/>
              <w:ind w:left="0" w:right="0" w:firstLine="0"/>
              <w:jc w:val="both"/>
              <w:rPr>
                <w:del w:id="875" w:author="Michal Galdzicki" w:date="2012-01-14T16:03:00Z"/>
              </w:rPr>
            </w:pPr>
          </w:p>
          <w:p w:rsidR="00A77B3E" w:rsidDel="00DC4A72" w:rsidRDefault="00E274F1">
            <w:pPr>
              <w:spacing w:before="0" w:after="0" w:line="240" w:lineRule="auto"/>
              <w:ind w:left="0" w:right="0" w:firstLine="0"/>
              <w:jc w:val="both"/>
              <w:rPr>
                <w:del w:id="876" w:author="Michal Galdzicki" w:date="2012-01-14T16:03:00Z"/>
              </w:rPr>
            </w:pPr>
            <w:del w:id="877" w:author="Michal Galdzicki" w:date="2012-01-14T16:03:00Z">
              <w:r w:rsidDel="00DC4A72">
                <w:delText>S</w:delText>
              </w:r>
            </w:del>
            <w:del w:id="878" w:author="Michal Galdzicki" w:date="2011-11-15T09:00:00Z">
              <w:r w:rsidDel="001B46E7">
                <w:delText>B</w:delText>
              </w:r>
            </w:del>
            <w:del w:id="879" w:author="Michal Galdzicki" w:date="2012-01-14T16:03:00Z">
              <w:r w:rsidDel="00DC4A72">
                <w:delText>O</w:delText>
              </w:r>
            </w:del>
            <w:del w:id="880" w:author="Michal Galdzicki" w:date="2011-11-15T09:00:00Z">
              <w:r w:rsidDel="001B46E7">
                <w:delText>L</w:delText>
              </w:r>
            </w:del>
            <w:del w:id="881" w:author="Michal Galdzicki" w:date="2012-01-14T16:03:00Z">
              <w:r w:rsidDel="00DC4A72">
                <w:delText xml:space="preserve"> Name: ribonuclease_site</w:delText>
              </w:r>
            </w:del>
          </w:p>
          <w:p w:rsidR="00A77B3E" w:rsidDel="00DC4A72" w:rsidRDefault="00E274F1">
            <w:pPr>
              <w:spacing w:before="0" w:after="0" w:line="240" w:lineRule="auto"/>
              <w:ind w:left="0" w:right="0" w:firstLine="0"/>
              <w:jc w:val="both"/>
              <w:rPr>
                <w:del w:id="882" w:author="Michal Galdzicki" w:date="2012-01-14T16:03:00Z"/>
              </w:rPr>
            </w:pPr>
            <w:del w:id="883" w:author="Michal Galdzicki" w:date="2012-01-14T16:03:00Z">
              <w:r w:rsidDel="00DC4A72">
                <w:delText xml:space="preserve">SBOL URI: </w:delText>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rFonts w:ascii="Arial" w:eastAsia="Arial" w:hAnsi="Arial" w:cs="Arial"/>
                  <w:color w:val="000099"/>
                  <w:u w:val="single"/>
                </w:rPr>
                <w:delText>ribonuclease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"ribonuclease_site" </w:delInstrText>
              </w:r>
              <w:r w:rsidR="002A0FAB" w:rsidDel="00DC4A72">
                <w:fldChar w:fldCharType="separate"/>
              </w:r>
              <w:r w:rsidDel="00DC4A72">
                <w:rPr>
                  <w:rFonts w:ascii="Arial" w:eastAsia="Arial" w:hAnsi="Arial" w:cs="Arial"/>
                  <w:color w:val="000099"/>
                  <w:u w:val="single"/>
                </w:rPr>
                <w:delText>site</w:delText>
              </w:r>
              <w:r w:rsidR="002A0FAB" w:rsidDel="00DC4A72">
                <w:rPr>
                  <w:rFonts w:ascii="Arial" w:eastAsia="Arial" w:hAnsi="Arial" w:cs="Arial"/>
                  <w:color w:val="000099"/>
                  <w:u w:val="single"/>
                </w:rPr>
                <w:fldChar w:fldCharType="end"/>
              </w:r>
            </w:del>
          </w:p>
        </w:tc>
      </w:tr>
      <w:tr w:rsidR="00A77B3E" w:rsidDel="00DC4A72">
        <w:trPr>
          <w:del w:id="884"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jc w:val="both"/>
              <w:rPr>
                <w:del w:id="885" w:author="Michal Galdzicki" w:date="2012-01-14T16:03:00Z"/>
              </w:rPr>
            </w:pPr>
            <w:del w:id="886" w:author="Michal Galdzicki" w:date="2012-01-14T16:03:00Z">
              <w:r w:rsidRPr="001B46E7" w:rsidDel="00DC4A72">
                <w:rPr>
                  <w:highlight w:val="yellow"/>
                  <w:rPrChange w:id="887" w:author="Michal Galdzicki" w:date="2011-11-15T09:00:00Z">
                    <w:rPr/>
                  </w:rPrChange>
                </w:rPr>
                <w:delText>RNA Stability Element</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888" w:author="Michal Galdzicki" w:date="2012-01-14T16:03:00Z"/>
              </w:rPr>
            </w:pPr>
            <w:del w:id="889" w:author="Michal Galdzicki" w:date="2012-01-14T16:03:00Z">
              <w:r w:rsidDel="00DC4A72">
                <w:delText xml:space="preserve">A region of DNA that codes for an RNA secondary structure that affects the stability of the transcribed RNA. </w:delText>
              </w:r>
            </w:del>
          </w:p>
          <w:p w:rsidR="00A77B3E" w:rsidDel="00DC4A72" w:rsidRDefault="00A77B3E">
            <w:pPr>
              <w:spacing w:before="0" w:after="0" w:line="240" w:lineRule="auto"/>
              <w:ind w:left="0" w:right="0" w:firstLine="0"/>
              <w:rPr>
                <w:del w:id="890" w:author="Michal Galdzicki" w:date="2012-01-14T16:03:00Z"/>
              </w:rPr>
            </w:pPr>
          </w:p>
          <w:p w:rsidR="00A77B3E" w:rsidDel="00DC4A72" w:rsidRDefault="00E274F1">
            <w:pPr>
              <w:spacing w:before="0" w:after="0" w:line="240" w:lineRule="auto"/>
              <w:ind w:left="0" w:right="0" w:firstLine="0"/>
              <w:jc w:val="both"/>
              <w:rPr>
                <w:del w:id="891" w:author="Michal Galdzicki" w:date="2012-01-14T16:03:00Z"/>
              </w:rPr>
            </w:pPr>
            <w:del w:id="892" w:author="Michal Galdzicki" w:date="2012-01-14T16:03:00Z">
              <w:r w:rsidDel="00DC4A72">
                <w:delText>SBOL Name: rna_stability_element</w:delText>
              </w:r>
            </w:del>
          </w:p>
          <w:p w:rsidR="00A77B3E" w:rsidDel="00DC4A72" w:rsidRDefault="00E274F1">
            <w:pPr>
              <w:spacing w:before="0" w:after="0" w:line="240" w:lineRule="auto"/>
              <w:ind w:left="0" w:right="0" w:firstLine="0"/>
              <w:jc w:val="both"/>
              <w:rPr>
                <w:del w:id="893" w:author="Michal Galdzicki" w:date="2012-01-14T16:03:00Z"/>
              </w:rPr>
            </w:pPr>
            <w:del w:id="894" w:author="Michal Galdzicki" w:date="2012-01-14T16:03:00Z">
              <w:r w:rsidDel="00DC4A72">
                <w:delText xml:space="preserve">SBOL URI: </w:delText>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rFonts w:ascii="Arial" w:eastAsia="Arial" w:hAnsi="Arial" w:cs="Arial"/>
                  <w:color w:val="000099"/>
                  <w:u w:val="single"/>
                </w:rPr>
                <w:delText>rna</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rFonts w:ascii="Arial" w:eastAsia="Arial" w:hAnsi="Arial" w:cs="Arial"/>
                  <w:color w:val="000099"/>
                  <w:u w:val="single"/>
                </w:rPr>
                <w:delText>stability</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"rna_stability_element" </w:delInstrText>
              </w:r>
              <w:r w:rsidR="002A0FAB" w:rsidDel="00DC4A72">
                <w:fldChar w:fldCharType="separate"/>
              </w:r>
              <w:r w:rsidDel="00DC4A72">
                <w:rPr>
                  <w:rFonts w:ascii="Arial" w:eastAsia="Arial" w:hAnsi="Arial" w:cs="Arial"/>
                  <w:color w:val="000099"/>
                  <w:u w:val="single"/>
                </w:rPr>
                <w:delText>element</w:delText>
              </w:r>
              <w:r w:rsidR="002A0FAB" w:rsidDel="00DC4A72">
                <w:rPr>
                  <w:rFonts w:ascii="Arial" w:eastAsia="Arial" w:hAnsi="Arial" w:cs="Arial"/>
                  <w:color w:val="000099"/>
                  <w:u w:val="single"/>
                </w:rPr>
                <w:fldChar w:fldCharType="end"/>
              </w:r>
            </w:del>
          </w:p>
        </w:tc>
      </w:tr>
      <w:tr w:rsidR="00A77B3E" w:rsidDel="00DC4A72">
        <w:trPr>
          <w:del w:id="895"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jc w:val="both"/>
              <w:rPr>
                <w:del w:id="896" w:author="Michal Galdzicki" w:date="2012-01-14T16:03:00Z"/>
              </w:rPr>
            </w:pPr>
            <w:del w:id="897" w:author="Michal Galdzicki" w:date="2012-01-14T16:03:00Z">
              <w:r w:rsidRPr="001B46E7" w:rsidDel="00DC4A72">
                <w:rPr>
                  <w:highlight w:val="yellow"/>
                  <w:rPrChange w:id="898" w:author="Michal Galdzicki" w:date="2011-11-15T09:01:00Z">
                    <w:rPr/>
                  </w:rPrChange>
                </w:rPr>
                <w:delText>Protease Site</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899" w:author="Michal Galdzicki" w:date="2012-01-14T16:03:00Z"/>
              </w:rPr>
            </w:pPr>
            <w:del w:id="900" w:author="Michal Galdzicki" w:date="2012-01-14T16:03:00Z">
              <w:r w:rsidDel="00DC4A72">
                <w:delText>A region of a DNA that codes for a protease cleavage site in the translated peptide/protein.</w:delText>
              </w:r>
            </w:del>
          </w:p>
          <w:p w:rsidR="00A77B3E" w:rsidDel="00DC4A72" w:rsidRDefault="00A77B3E">
            <w:pPr>
              <w:spacing w:before="0" w:after="0" w:line="240" w:lineRule="auto"/>
              <w:ind w:left="0" w:right="0" w:firstLine="0"/>
              <w:jc w:val="both"/>
              <w:rPr>
                <w:del w:id="901" w:author="Michal Galdzicki" w:date="2012-01-14T16:03:00Z"/>
              </w:rPr>
            </w:pPr>
          </w:p>
          <w:p w:rsidR="00A77B3E" w:rsidDel="00DC4A72" w:rsidRDefault="00E274F1">
            <w:pPr>
              <w:spacing w:before="0" w:after="0" w:line="240" w:lineRule="auto"/>
              <w:ind w:left="0" w:right="0" w:firstLine="0"/>
              <w:jc w:val="both"/>
              <w:rPr>
                <w:del w:id="902" w:author="Michal Galdzicki" w:date="2012-01-14T16:03:00Z"/>
              </w:rPr>
            </w:pPr>
            <w:del w:id="903" w:author="Michal Galdzicki" w:date="2012-01-14T16:03:00Z">
              <w:r w:rsidDel="00DC4A72">
                <w:delText>SBOL Name: protease_site</w:delText>
              </w:r>
            </w:del>
          </w:p>
          <w:p w:rsidR="00A77B3E" w:rsidDel="00DC4A72" w:rsidRDefault="00E274F1">
            <w:pPr>
              <w:spacing w:before="0" w:after="0" w:line="240" w:lineRule="auto"/>
              <w:ind w:left="0" w:right="0" w:firstLine="0"/>
              <w:jc w:val="both"/>
              <w:rPr>
                <w:del w:id="904" w:author="Michal Galdzicki" w:date="2012-01-14T16:03:00Z"/>
              </w:rPr>
            </w:pPr>
            <w:del w:id="905" w:author="Michal Galdzicki" w:date="2012-01-14T16:03:00Z">
              <w:r w:rsidDel="00DC4A72">
                <w:delText xml:space="preserve">SBOL URI: </w:delText>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rFonts w:ascii="Arial" w:eastAsia="Arial" w:hAnsi="Arial" w:cs="Arial"/>
                  <w:color w:val="000099"/>
                  <w:u w:val="single"/>
                </w:rPr>
                <w:delText>protease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"protease_site" </w:delInstrText>
              </w:r>
              <w:r w:rsidR="002A0FAB" w:rsidDel="00DC4A72">
                <w:fldChar w:fldCharType="separate"/>
              </w:r>
              <w:r w:rsidDel="00DC4A72">
                <w:rPr>
                  <w:rFonts w:ascii="Arial" w:eastAsia="Arial" w:hAnsi="Arial" w:cs="Arial"/>
                  <w:color w:val="000099"/>
                  <w:u w:val="single"/>
                </w:rPr>
                <w:delText>site</w:delText>
              </w:r>
              <w:r w:rsidR="002A0FAB" w:rsidDel="00DC4A72">
                <w:rPr>
                  <w:rFonts w:ascii="Arial" w:eastAsia="Arial" w:hAnsi="Arial" w:cs="Arial"/>
                  <w:color w:val="000099"/>
                  <w:u w:val="single"/>
                </w:rPr>
                <w:fldChar w:fldCharType="end"/>
              </w:r>
            </w:del>
          </w:p>
        </w:tc>
      </w:tr>
      <w:tr w:rsidR="00A77B3E" w:rsidDel="00DC4A72">
        <w:trPr>
          <w:del w:id="906"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907" w:author="Michal Galdzicki" w:date="2012-01-14T16:03:00Z"/>
              </w:rPr>
            </w:pPr>
            <w:del w:id="908" w:author="Michal Galdzicki" w:date="2012-01-14T16:03:00Z">
              <w:r w:rsidRPr="001B46E7" w:rsidDel="00DC4A72">
                <w:rPr>
                  <w:highlight w:val="yellow"/>
                  <w:rPrChange w:id="909" w:author="Michal Galdzicki" w:date="2011-11-15T09:01:00Z">
                    <w:rPr/>
                  </w:rPrChange>
                </w:rPr>
                <w:delText>Protein Degradation Element</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910" w:author="Michal Galdzicki" w:date="2012-01-14T16:03:00Z"/>
              </w:rPr>
            </w:pPr>
            <w:del w:id="911" w:author="Michal Galdzicki" w:date="2012-01-14T16:03:00Z">
              <w:r w:rsidDel="00DC4A72">
                <w:delText>Represents a region of a DNA molecule that codes for a degradation-related structure in the translated peptide/protein.</w:delText>
              </w:r>
            </w:del>
          </w:p>
          <w:p w:rsidR="00A77B3E" w:rsidDel="00DC4A72" w:rsidRDefault="00A77B3E">
            <w:pPr>
              <w:spacing w:before="0" w:after="0" w:line="240" w:lineRule="auto"/>
              <w:ind w:left="0" w:right="0" w:firstLine="0"/>
              <w:jc w:val="both"/>
              <w:rPr>
                <w:del w:id="912" w:author="Michal Galdzicki" w:date="2012-01-14T16:03:00Z"/>
              </w:rPr>
            </w:pPr>
          </w:p>
          <w:p w:rsidR="00A77B3E" w:rsidDel="00DC4A72" w:rsidRDefault="00E274F1">
            <w:pPr>
              <w:spacing w:before="0" w:after="0" w:line="240" w:lineRule="auto"/>
              <w:ind w:left="0" w:right="0" w:firstLine="0"/>
              <w:jc w:val="both"/>
              <w:rPr>
                <w:del w:id="913" w:author="Michal Galdzicki" w:date="2012-01-14T16:03:00Z"/>
              </w:rPr>
            </w:pPr>
            <w:del w:id="914" w:author="Michal Galdzicki" w:date="2012-01-14T16:03:00Z">
              <w:r w:rsidDel="00DC4A72">
                <w:delText>SBOL Name: prot</w:delText>
              </w:r>
              <w:r w:rsidR="0078116D" w:rsidDel="00DC4A72">
                <w:delText>ein degradation</w:delText>
              </w:r>
              <w:r w:rsidDel="00DC4A72">
                <w:delText>_</w:delText>
              </w:r>
              <w:r w:rsidR="0078116D" w:rsidDel="00DC4A72">
                <w:delText>element</w:delText>
              </w:r>
            </w:del>
          </w:p>
          <w:p w:rsidR="00A77B3E" w:rsidDel="00DC4A72" w:rsidRDefault="00E274F1">
            <w:pPr>
              <w:spacing w:before="0" w:after="0" w:line="240" w:lineRule="auto"/>
              <w:ind w:left="0" w:right="0" w:firstLine="0"/>
              <w:jc w:val="both"/>
              <w:rPr>
                <w:del w:id="915" w:author="Michal Galdzicki" w:date="2012-01-14T16:03:00Z"/>
              </w:rPr>
            </w:pPr>
            <w:del w:id="916" w:author="Michal Galdzicki" w:date="2012-01-14T16:03:00Z">
              <w:r w:rsidDel="00DC4A72">
                <w:delText xml:space="preserve">SBOL URI: </w:delText>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rFonts w:ascii="Arial" w:eastAsia="Arial" w:hAnsi="Arial" w:cs="Arial"/>
                  <w:color w:val="000099"/>
                  <w:u w:val="single"/>
                </w:rPr>
                <w:delText>protein</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rFonts w:ascii="Arial" w:eastAsia="Arial" w:hAnsi="Arial" w:cs="Arial"/>
                  <w:color w:val="000099"/>
                  <w:u w:val="single"/>
                </w:rPr>
                <w:delText>degradation</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"protein_degradation_element" </w:delInstrText>
              </w:r>
              <w:r w:rsidR="002A0FAB" w:rsidDel="00DC4A72">
                <w:fldChar w:fldCharType="separate"/>
              </w:r>
              <w:r w:rsidDel="00DC4A72">
                <w:rPr>
                  <w:rFonts w:ascii="Arial" w:eastAsia="Arial" w:hAnsi="Arial" w:cs="Arial"/>
                  <w:color w:val="000099"/>
                  <w:u w:val="single"/>
                </w:rPr>
                <w:delText>element</w:delText>
              </w:r>
              <w:r w:rsidR="002A0FAB" w:rsidDel="00DC4A72">
                <w:rPr>
                  <w:rFonts w:ascii="Arial" w:eastAsia="Arial" w:hAnsi="Arial" w:cs="Arial"/>
                  <w:color w:val="000099"/>
                  <w:u w:val="single"/>
                </w:rPr>
                <w:fldChar w:fldCharType="end"/>
              </w:r>
            </w:del>
          </w:p>
        </w:tc>
      </w:tr>
    </w:tbl>
    <w:p w:rsidR="00A77B3E" w:rsidDel="00C72965" w:rsidRDefault="00A77B3E">
      <w:pPr>
        <w:spacing w:before="0" w:after="0" w:line="240" w:lineRule="auto"/>
        <w:ind w:left="0" w:right="0" w:firstLine="0"/>
        <w:jc w:val="both"/>
        <w:rPr>
          <w:del w:id="917" w:author="Michal Galdzicki" w:date="2012-01-14T16:23:00Z"/>
        </w:rPr>
      </w:pPr>
    </w:p>
    <w:p w:rsidR="00A77B3E" w:rsidDel="00C72965" w:rsidRDefault="002910FF">
      <w:pPr>
        <w:pStyle w:val="Heading2"/>
        <w:spacing w:before="360" w:after="80" w:line="240" w:lineRule="auto"/>
        <w:rPr>
          <w:del w:id="918" w:author="Michal Galdzicki" w:date="2012-01-14T16:23:00Z"/>
        </w:rPr>
      </w:pPr>
      <w:bookmarkStart w:id="919" w:name="h.u4glx8qc6vxo"/>
      <w:bookmarkStart w:id="920" w:name="_Toc305145382"/>
      <w:bookmarkEnd w:id="919"/>
      <w:del w:id="921" w:author="Michal Galdzicki" w:date="2012-01-14T16:23:00Z">
        <w:r w:rsidDel="00C72965">
          <w:delText>14</w:delText>
        </w:r>
        <w:r w:rsidR="00E274F1" w:rsidDel="00C72965">
          <w:delText>.2 SBOL:DNA Construction Vocabulary</w:delText>
        </w:r>
        <w:bookmarkEnd w:id="920"/>
      </w:del>
    </w:p>
    <w:p w:rsidR="00A77B3E" w:rsidDel="00C72965" w:rsidRDefault="00A77B3E">
      <w:pPr>
        <w:spacing w:before="0" w:after="0" w:line="240" w:lineRule="auto"/>
        <w:ind w:left="0" w:right="0" w:firstLine="0"/>
        <w:jc w:val="both"/>
        <w:rPr>
          <w:del w:id="922" w:author="Michal Galdzicki" w:date="2012-01-14T16:23:00Z"/>
          <w:sz w:val="22"/>
          <w:szCs w:val="22"/>
        </w:rPr>
      </w:pPr>
    </w:p>
    <w:tbl>
      <w:tblPr>
        <w:tblW w:w="0" w:type="auto"/>
        <w:tblInd w:w="100" w:type="dxa"/>
        <w:tblLook w:val="0000" w:firstRow="0" w:lastRow="0" w:firstColumn="0" w:lastColumn="0" w:noHBand="0" w:noVBand="0"/>
      </w:tblPr>
      <w:tblGrid>
        <w:gridCol w:w="1639"/>
        <w:gridCol w:w="8181"/>
      </w:tblGrid>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Origin of Replication</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The origin of replication; starting site for duplication of a nucleic acid molecule to give two identical copies.</w:t>
            </w:r>
          </w:p>
          <w:p w:rsidR="00A77B3E" w:rsidDel="00C1056B" w:rsidRDefault="00C1056B">
            <w:pPr>
              <w:spacing w:before="0" w:after="0" w:line="240" w:lineRule="auto"/>
              <w:ind w:left="0" w:right="0" w:firstLine="0"/>
              <w:rPr>
                <w:del w:id="923" w:author="Michal Galdzicki" w:date="2012-01-14T16:20:00Z"/>
              </w:rPr>
            </w:pPr>
            <w:ins w:id="924" w:author="Michal Galdzicki" w:date="2012-01-14T16:19:00Z">
              <w:r>
                <w:t>SO URI</w:t>
              </w:r>
            </w:ins>
            <w:del w:id="925" w:author="Michal Galdzicki" w:date="2012-01-14T16:19:00Z">
              <w:r w:rsidR="00E274F1" w:rsidDel="00C1056B">
                <w:delText>Derived from SO</w:delText>
              </w:r>
            </w:del>
            <w:r w:rsidR="00E274F1">
              <w:t xml:space="preserve">: </w:t>
            </w:r>
            <w:ins w:id="926" w:author="Michal Galdzicki" w:date="2012-01-14T16:20:00Z">
              <w:r>
                <w:fldChar w:fldCharType="begin"/>
              </w:r>
              <w:r>
                <w:instrText xml:space="preserve"> HYPERLINK "</w:instrText>
              </w:r>
              <w:r w:rsidRPr="00C1056B">
                <w:instrText>http://purl.obolibrary.org/obo/SO_0000296</w:instrText>
              </w:r>
              <w:r>
                <w:instrText xml:space="preserve">" </w:instrText>
              </w:r>
              <w:r>
                <w:fldChar w:fldCharType="separate"/>
              </w:r>
              <w:r w:rsidRPr="00D45CAC">
                <w:rPr>
                  <w:rStyle w:val="Hyperlink"/>
                </w:rPr>
                <w:t>http://purl.obolibrary.org/obo/SO_0000296</w:t>
              </w:r>
              <w:r>
                <w:fldChar w:fldCharType="end"/>
              </w:r>
            </w:ins>
            <w:del w:id="927" w:author="Michal Galdzicki" w:date="2012-01-14T16:20:00Z">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http</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identifiers</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org</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obo</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so</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SO</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"http://identifiers.org/obo.so/SO:0000296" </w:delInstrText>
              </w:r>
              <w:r w:rsidR="002A0FAB" w:rsidDel="00C1056B">
                <w:fldChar w:fldCharType="separate"/>
              </w:r>
              <w:r w:rsidR="00E274F1" w:rsidDel="00C1056B">
                <w:rPr>
                  <w:rFonts w:ascii="Arial" w:eastAsia="Arial" w:hAnsi="Arial" w:cs="Arial"/>
                  <w:color w:val="000099"/>
                  <w:u w:val="single"/>
                </w:rPr>
                <w:delText>:0000296</w:delText>
              </w:r>
              <w:r w:rsidR="002A0FAB" w:rsidDel="00C1056B">
                <w:rPr>
                  <w:rFonts w:ascii="Arial" w:eastAsia="Arial" w:hAnsi="Arial" w:cs="Arial"/>
                  <w:color w:val="000099"/>
                  <w:u w:val="single"/>
                </w:rPr>
                <w:fldChar w:fldCharType="end"/>
              </w:r>
            </w:del>
          </w:p>
          <w:p w:rsidR="00A77B3E" w:rsidRDefault="00A77B3E">
            <w:pPr>
              <w:spacing w:before="0" w:after="0" w:line="240" w:lineRule="auto"/>
              <w:ind w:left="0" w:right="0" w:firstLine="0"/>
              <w:rPr>
                <w:ins w:id="928" w:author="Michal Galdzicki" w:date="2012-01-14T16:20:00Z"/>
                <w:rFonts w:ascii="Arial" w:eastAsia="Arial" w:hAnsi="Arial" w:cs="Arial"/>
              </w:rPr>
            </w:pPr>
          </w:p>
          <w:p w:rsidR="00C1056B" w:rsidRDefault="00C1056B">
            <w:pPr>
              <w:spacing w:before="0" w:after="0" w:line="240" w:lineRule="auto"/>
              <w:ind w:left="0" w:right="0" w:firstLine="0"/>
              <w:rPr>
                <w:rFonts w:ascii="Arial" w:eastAsia="Arial" w:hAnsi="Arial" w:cs="Arial"/>
              </w:rPr>
            </w:pPr>
          </w:p>
          <w:p w:rsidR="00A77B3E" w:rsidDel="001B46E7" w:rsidRDefault="00E274F1">
            <w:pPr>
              <w:spacing w:before="0" w:after="0" w:line="240" w:lineRule="auto"/>
              <w:ind w:left="0" w:right="0" w:firstLine="0"/>
              <w:jc w:val="both"/>
              <w:rPr>
                <w:del w:id="929" w:author="Michal Galdzicki" w:date="2011-11-15T09:01:00Z"/>
              </w:rPr>
            </w:pPr>
            <w:r>
              <w:t>S</w:t>
            </w:r>
            <w:ins w:id="930" w:author="Michal Galdzicki" w:date="2011-11-15T09:01:00Z">
              <w:r w:rsidR="001B46E7">
                <w:t>O</w:t>
              </w:r>
            </w:ins>
            <w:del w:id="931" w:author="Michal Galdzicki" w:date="2011-11-15T09:01:00Z">
              <w:r w:rsidDel="001B46E7">
                <w:delText>BOL</w:delText>
              </w:r>
            </w:del>
            <w:r>
              <w:t xml:space="preserve"> Name: </w:t>
            </w:r>
            <w:proofErr w:type="spellStart"/>
            <w:r>
              <w:rPr>
                <w:rFonts w:ascii="Arial" w:eastAsia="Arial" w:hAnsi="Arial" w:cs="Arial"/>
              </w:rPr>
              <w:t>ori</w:t>
            </w:r>
            <w:proofErr w:type="spellEnd"/>
          </w:p>
          <w:p w:rsidR="00A77B3E" w:rsidRDefault="00E274F1">
            <w:pPr>
              <w:spacing w:before="0" w:after="0" w:line="240" w:lineRule="auto"/>
              <w:ind w:left="0" w:right="0" w:firstLine="0"/>
              <w:jc w:val="both"/>
            </w:pPr>
            <w:del w:id="932" w:author="Michal Galdzicki" w:date="2011-11-15T09:01:00Z">
              <w:r w:rsidDel="001B46E7">
                <w:delText xml:space="preserve">SBOL URI: </w:delText>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rFonts w:ascii="Arial" w:eastAsia="Arial" w:hAnsi="Arial" w:cs="Arial"/>
                  <w:color w:val="000099"/>
                  <w:u w:val="single"/>
                </w:rPr>
                <w:delText>ori</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Primer Binding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Non-covalent primer binding site for initiation of replication, transcription, or reverse transcription.</w:t>
            </w:r>
          </w:p>
          <w:p w:rsidR="00A77B3E" w:rsidDel="00C1056B" w:rsidRDefault="00C1056B">
            <w:pPr>
              <w:spacing w:before="0" w:after="0" w:line="240" w:lineRule="auto"/>
              <w:ind w:left="0" w:right="0" w:firstLine="0"/>
              <w:rPr>
                <w:del w:id="933" w:author="Michal Galdzicki" w:date="2012-01-14T16:20:00Z"/>
              </w:rPr>
            </w:pPr>
            <w:ins w:id="934" w:author="Michal Galdzicki" w:date="2012-01-14T16:19:00Z">
              <w:r>
                <w:lastRenderedPageBreak/>
                <w:t>SO URI</w:t>
              </w:r>
            </w:ins>
            <w:del w:id="935" w:author="Michal Galdzicki" w:date="2012-01-14T16:19:00Z">
              <w:r w:rsidR="00E274F1" w:rsidDel="00C1056B">
                <w:delText>Derived from SO</w:delText>
              </w:r>
            </w:del>
            <w:r w:rsidR="00E274F1">
              <w:t xml:space="preserve">: </w:t>
            </w:r>
            <w:ins w:id="936" w:author="Michal Galdzicki" w:date="2012-01-14T16:20:00Z">
              <w:r>
                <w:fldChar w:fldCharType="begin"/>
              </w:r>
              <w:r>
                <w:instrText xml:space="preserve"> HYPERLINK "</w:instrText>
              </w:r>
              <w:r w:rsidRPr="00C1056B">
                <w:instrText>http://purl.obolibrary.org/obo/SO_0005850</w:instrText>
              </w:r>
              <w:r>
                <w:instrText xml:space="preserve">" </w:instrText>
              </w:r>
              <w:r>
                <w:fldChar w:fldCharType="separate"/>
              </w:r>
              <w:r w:rsidRPr="00D45CAC">
                <w:rPr>
                  <w:rStyle w:val="Hyperlink"/>
                </w:rPr>
                <w:t>http://purl.obolibrary.org/obo/SO_0005850</w:t>
              </w:r>
              <w:r>
                <w:fldChar w:fldCharType="end"/>
              </w:r>
            </w:ins>
            <w:del w:id="937" w:author="Michal Galdzicki" w:date="2012-01-14T16:20:00Z">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http</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identifiers</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org</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obo</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so</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color w:val="000099"/>
                  <w:sz w:val="18"/>
                  <w:szCs w:val="18"/>
                  <w:u w:val="single"/>
                </w:rPr>
                <w:delText>SO</w:delText>
              </w:r>
              <w:r w:rsidR="002A0FAB" w:rsidDel="00C1056B">
                <w:rPr>
                  <w:color w:val="000099"/>
                  <w:sz w:val="18"/>
                  <w:szCs w:val="18"/>
                  <w:u w:val="single"/>
                </w:rPr>
                <w:fldChar w:fldCharType="end"/>
              </w:r>
              <w:r w:rsidR="002A0FAB" w:rsidDel="00C1056B">
                <w:fldChar w:fldCharType="begin"/>
              </w:r>
              <w:r w:rsidR="002A0FAB" w:rsidDel="00C1056B">
                <w:delInstrText xml:space="preserve"> HYPERLINK "http://identifiers.org/obo.so/SO:0005850" </w:delInstrText>
              </w:r>
              <w:r w:rsidR="002A0FAB" w:rsidDel="00C1056B">
                <w:fldChar w:fldCharType="separate"/>
              </w:r>
              <w:r w:rsidR="00E274F1" w:rsidDel="00C1056B">
                <w:rPr>
                  <w:color w:val="000099"/>
                  <w:sz w:val="18"/>
                  <w:szCs w:val="18"/>
                  <w:u w:val="single"/>
                </w:rPr>
                <w:delText>:0005850</w:delText>
              </w:r>
              <w:r w:rsidR="002A0FAB" w:rsidDel="00C1056B">
                <w:rPr>
                  <w:color w:val="000099"/>
                  <w:sz w:val="18"/>
                  <w:szCs w:val="18"/>
                  <w:u w:val="single"/>
                </w:rPr>
                <w:fldChar w:fldCharType="end"/>
              </w:r>
            </w:del>
          </w:p>
          <w:p w:rsidR="00A77B3E" w:rsidRDefault="00A77B3E">
            <w:pPr>
              <w:spacing w:before="0" w:after="0" w:line="240" w:lineRule="auto"/>
              <w:ind w:left="0" w:right="0" w:firstLine="0"/>
              <w:rPr>
                <w:ins w:id="938" w:author="Michal Galdzicki" w:date="2012-01-14T16:20:00Z"/>
                <w:rFonts w:ascii="Arial" w:eastAsia="Arial" w:hAnsi="Arial" w:cs="Arial"/>
              </w:rPr>
            </w:pPr>
          </w:p>
          <w:p w:rsidR="00C1056B" w:rsidRDefault="00C1056B">
            <w:pPr>
              <w:spacing w:before="0" w:after="0" w:line="240" w:lineRule="auto"/>
              <w:ind w:left="0" w:right="0" w:firstLine="0"/>
              <w:rPr>
                <w:rFonts w:ascii="Arial" w:eastAsia="Arial" w:hAnsi="Arial" w:cs="Arial"/>
              </w:rPr>
            </w:pPr>
          </w:p>
          <w:p w:rsidR="00A77B3E" w:rsidDel="001B46E7" w:rsidRDefault="00E274F1">
            <w:pPr>
              <w:spacing w:before="0" w:after="0" w:line="240" w:lineRule="auto"/>
              <w:ind w:left="0" w:right="0" w:firstLine="0"/>
              <w:jc w:val="both"/>
              <w:rPr>
                <w:del w:id="939" w:author="Michal Galdzicki" w:date="2011-11-15T09:01:00Z"/>
              </w:rPr>
            </w:pPr>
            <w:r>
              <w:t>S</w:t>
            </w:r>
            <w:del w:id="940" w:author="Michal Galdzicki" w:date="2011-11-15T09:01:00Z">
              <w:r w:rsidDel="001B46E7">
                <w:delText>BOL</w:delText>
              </w:r>
            </w:del>
            <w:ins w:id="941" w:author="Michal Galdzicki" w:date="2011-11-15T09:01:00Z">
              <w:r w:rsidR="001B46E7">
                <w:t>O</w:t>
              </w:r>
            </w:ins>
            <w:r>
              <w:t xml:space="preserve"> Name: </w:t>
            </w:r>
            <w:proofErr w:type="spellStart"/>
            <w:r>
              <w:rPr>
                <w:rFonts w:ascii="Arial" w:eastAsia="Arial" w:hAnsi="Arial" w:cs="Arial"/>
              </w:rPr>
              <w:t>primer_binding_site</w:t>
            </w:r>
            <w:proofErr w:type="spellEnd"/>
          </w:p>
          <w:p w:rsidR="00A77B3E" w:rsidRDefault="00E274F1">
            <w:pPr>
              <w:spacing w:before="0" w:after="0" w:line="240" w:lineRule="auto"/>
              <w:ind w:left="0" w:right="0" w:firstLine="0"/>
              <w:jc w:val="both"/>
            </w:pPr>
            <w:del w:id="942" w:author="Michal Galdzicki" w:date="2011-11-15T09:01:00Z">
              <w:r w:rsidDel="001B46E7">
                <w:delText xml:space="preserve">SBOL URI: </w:delText>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primer</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binding</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site</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lastRenderedPageBreak/>
              <w:t>Restriction Enzyme Recognition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Represents a region of a DNA molecule which is a </w:t>
            </w:r>
            <w:r>
              <w:rPr>
                <w:sz w:val="18"/>
                <w:szCs w:val="18"/>
              </w:rPr>
              <w:t xml:space="preserve">nucleotide region (usually a palindrome) that is recognized by a restriction enzyme. </w:t>
            </w:r>
          </w:p>
          <w:p w:rsidR="00A77B3E" w:rsidRDefault="00C1056B">
            <w:pPr>
              <w:spacing w:before="0" w:after="0" w:line="240" w:lineRule="auto"/>
              <w:ind w:left="0" w:right="0" w:firstLine="0"/>
              <w:rPr>
                <w:ins w:id="943" w:author="Michal Galdzicki" w:date="2012-01-14T16:20:00Z"/>
                <w:color w:val="000099"/>
                <w:sz w:val="18"/>
                <w:szCs w:val="18"/>
                <w:u w:val="single"/>
              </w:rPr>
            </w:pPr>
            <w:ins w:id="944" w:author="Michal Galdzicki" w:date="2012-01-14T16:19:00Z">
              <w:r>
                <w:t>SO URI</w:t>
              </w:r>
            </w:ins>
            <w:del w:id="945" w:author="Michal Galdzicki" w:date="2012-01-14T16:19:00Z">
              <w:r w:rsidR="00E274F1" w:rsidDel="00C1056B">
                <w:delText>Derived from SO</w:delText>
              </w:r>
            </w:del>
            <w:r w:rsidR="00E274F1">
              <w:t xml:space="preserve">: </w:t>
            </w:r>
            <w:ins w:id="946" w:author="Michal Galdzicki" w:date="2012-01-14T16:20:00Z">
              <w:r>
                <w:fldChar w:fldCharType="begin"/>
              </w:r>
              <w:r>
                <w:instrText xml:space="preserve"> HYPERLINK "</w:instrText>
              </w:r>
              <w:r w:rsidRPr="00C1056B">
                <w:instrText>http://purl.obolibrary.org/obo/SO_0001687</w:instrText>
              </w:r>
              <w:r>
                <w:instrText xml:space="preserve">" </w:instrText>
              </w:r>
              <w:r>
                <w:fldChar w:fldCharType="separate"/>
              </w:r>
              <w:r w:rsidRPr="00D45CAC">
                <w:rPr>
                  <w:rStyle w:val="Hyperlink"/>
                </w:rPr>
                <w:t>http://purl.obolibrary.org/obo/SO_0001687</w:t>
              </w:r>
              <w:r>
                <w:fldChar w:fldCharType="end"/>
              </w:r>
            </w:ins>
            <w:del w:id="947" w:author="Michal Galdzicki" w:date="2012-01-14T16:20:00Z">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http</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identifiers</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org</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obo</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so</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rFonts w:ascii="Arial" w:eastAsia="Arial" w:hAnsi="Arial" w:cs="Arial"/>
                  <w:color w:val="000099"/>
                  <w:u w:val="single"/>
                </w:rPr>
                <w:delText>/</w:delText>
              </w:r>
              <w:r w:rsidR="002A0FAB" w:rsidDel="00C1056B">
                <w:rPr>
                  <w:rFonts w:ascii="Arial" w:eastAsia="Arial" w:hAnsi="Arial" w:cs="Arial"/>
                  <w:color w:val="000099"/>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color w:val="000099"/>
                  <w:sz w:val="18"/>
                  <w:szCs w:val="18"/>
                  <w:u w:val="single"/>
                </w:rPr>
                <w:delText>SO</w:delText>
              </w:r>
              <w:r w:rsidR="002A0FAB" w:rsidDel="00C1056B">
                <w:rPr>
                  <w:color w:val="000099"/>
                  <w:sz w:val="18"/>
                  <w:szCs w:val="18"/>
                  <w:u w:val="single"/>
                </w:rPr>
                <w:fldChar w:fldCharType="end"/>
              </w:r>
              <w:r w:rsidR="002A0FAB" w:rsidDel="00C1056B">
                <w:fldChar w:fldCharType="begin"/>
              </w:r>
              <w:r w:rsidR="002A0FAB" w:rsidDel="00C1056B">
                <w:delInstrText xml:space="preserve"> HYPERLINK "http://identifiers.org/obo.so/SO:0001687" </w:delInstrText>
              </w:r>
              <w:r w:rsidR="002A0FAB" w:rsidDel="00C1056B">
                <w:fldChar w:fldCharType="separate"/>
              </w:r>
              <w:r w:rsidR="00E274F1" w:rsidDel="00C1056B">
                <w:rPr>
                  <w:color w:val="000099"/>
                  <w:sz w:val="18"/>
                  <w:szCs w:val="18"/>
                  <w:u w:val="single"/>
                </w:rPr>
                <w:delText>:0001687</w:delText>
              </w:r>
              <w:r w:rsidR="002A0FAB" w:rsidDel="00C1056B">
                <w:rPr>
                  <w:color w:val="000099"/>
                  <w:sz w:val="18"/>
                  <w:szCs w:val="18"/>
                  <w:u w:val="single"/>
                </w:rPr>
                <w:fldChar w:fldCharType="end"/>
              </w:r>
            </w:del>
          </w:p>
          <w:p w:rsidR="00C1056B" w:rsidDel="00C1056B" w:rsidRDefault="00C1056B">
            <w:pPr>
              <w:spacing w:before="0" w:after="0" w:line="240" w:lineRule="auto"/>
              <w:ind w:left="0" w:right="0" w:firstLine="0"/>
              <w:rPr>
                <w:del w:id="948" w:author="Michal Galdzicki" w:date="2012-01-14T16:20:00Z"/>
              </w:rPr>
            </w:pPr>
          </w:p>
          <w:p w:rsidR="00A77B3E" w:rsidRDefault="00A77B3E">
            <w:pPr>
              <w:spacing w:before="0" w:after="0" w:line="240" w:lineRule="auto"/>
              <w:ind w:left="0" w:right="0" w:firstLine="0"/>
              <w:jc w:val="both"/>
              <w:rPr>
                <w:sz w:val="22"/>
                <w:szCs w:val="22"/>
              </w:rPr>
            </w:pPr>
          </w:p>
          <w:p w:rsidR="00A77B3E" w:rsidDel="001B46E7" w:rsidRDefault="00E274F1">
            <w:pPr>
              <w:spacing w:before="0" w:after="0" w:line="240" w:lineRule="auto"/>
              <w:ind w:left="0" w:right="0" w:firstLine="0"/>
              <w:rPr>
                <w:del w:id="949" w:author="Michal Galdzicki" w:date="2011-11-15T09:02:00Z"/>
              </w:rPr>
            </w:pPr>
            <w:r>
              <w:t>S</w:t>
            </w:r>
            <w:ins w:id="950" w:author="Michal Galdzicki" w:date="2011-11-15T09:01:00Z">
              <w:r w:rsidR="001B46E7">
                <w:t>O</w:t>
              </w:r>
            </w:ins>
            <w:ins w:id="951" w:author="Michal Galdzicki" w:date="2011-11-15T09:02:00Z">
              <w:r w:rsidR="001B46E7">
                <w:t xml:space="preserve"> Name</w:t>
              </w:r>
            </w:ins>
            <w:del w:id="952" w:author="Michal Galdzicki" w:date="2011-11-15T09:01:00Z">
              <w:r w:rsidDel="001B46E7">
                <w:delText>BOL Name</w:delText>
              </w:r>
            </w:del>
            <w:r>
              <w:t xml:space="preserve">: </w:t>
            </w:r>
            <w:proofErr w:type="spellStart"/>
            <w:r>
              <w:t>restriction_enzyme_recognition_site</w:t>
            </w:r>
            <w:proofErr w:type="spellEnd"/>
          </w:p>
          <w:p w:rsidR="00A77B3E" w:rsidRDefault="00E274F1">
            <w:pPr>
              <w:spacing w:before="0" w:after="0" w:line="240" w:lineRule="auto"/>
              <w:ind w:left="0" w:right="0" w:firstLine="0"/>
            </w:pPr>
            <w:del w:id="953" w:author="Michal Galdzicki" w:date="2011-11-15T09:02:00Z">
              <w:r w:rsidDel="001B46E7">
                <w:delText xml:space="preserve">SBOL URI: </w:delText>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restriction</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enzyme</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recognition</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site</w:delText>
              </w:r>
              <w:r w:rsidR="001B46E7" w:rsidDel="001B46E7">
                <w:rPr>
                  <w:rFonts w:ascii="Arial" w:eastAsia="Arial" w:hAnsi="Arial" w:cs="Arial"/>
                  <w:color w:val="000099"/>
                  <w:u w:val="single"/>
                </w:rPr>
                <w:fldChar w:fldCharType="end"/>
              </w:r>
            </w:del>
          </w:p>
        </w:tc>
      </w:tr>
      <w:tr w:rsidR="00A77B3E" w:rsidDel="00DC4A72">
        <w:trPr>
          <w:del w:id="954"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955" w:author="Michal Galdzicki" w:date="2012-01-14T16:03:00Z"/>
              </w:rPr>
            </w:pPr>
            <w:del w:id="956" w:author="Michal Galdzicki" w:date="2012-01-14T16:03:00Z">
              <w:r w:rsidRPr="001B46E7" w:rsidDel="00DC4A72">
                <w:rPr>
                  <w:highlight w:val="yellow"/>
                  <w:rPrChange w:id="957" w:author="Michal Galdzicki" w:date="2011-11-15T09:02:00Z">
                    <w:rPr/>
                  </w:rPrChange>
                </w:rPr>
                <w:delText>Plus Strand 5' Overhang</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958" w:author="Michal Galdzicki" w:date="2012-01-14T16:03:00Z"/>
              </w:rPr>
            </w:pPr>
            <w:del w:id="959" w:author="Michal Galdzicki" w:date="2012-01-14T16:03:00Z">
              <w:r w:rsidDel="00DC4A72">
                <w:delText>Represents a region of a DNA molecule which is a single-stranded overhang that exposes the 5’ end of the plus strand in double-stranded DNA.</w:delText>
              </w:r>
            </w:del>
          </w:p>
          <w:p w:rsidR="00A77B3E" w:rsidDel="00DC4A72" w:rsidRDefault="00A77B3E">
            <w:pPr>
              <w:spacing w:before="0" w:after="0" w:line="240" w:lineRule="auto"/>
              <w:ind w:left="0" w:right="0" w:firstLine="0"/>
              <w:rPr>
                <w:del w:id="960" w:author="Michal Galdzicki" w:date="2012-01-14T16:03:00Z"/>
              </w:rPr>
            </w:pPr>
          </w:p>
          <w:p w:rsidR="00A77B3E" w:rsidDel="00DC4A72" w:rsidRDefault="00E274F1">
            <w:pPr>
              <w:spacing w:before="0" w:after="0" w:line="240" w:lineRule="auto"/>
              <w:ind w:left="0" w:right="0" w:firstLine="0"/>
              <w:rPr>
                <w:del w:id="961" w:author="Michal Galdzicki" w:date="2012-01-14T16:03:00Z"/>
              </w:rPr>
            </w:pPr>
            <w:del w:id="962" w:author="Michal Galdzicki" w:date="2012-01-14T16:03:00Z">
              <w:r w:rsidDel="00DC4A72">
                <w:delText>SBOL Name: plus_strand_five_prime_overhang</w:delText>
              </w:r>
            </w:del>
          </w:p>
          <w:p w:rsidR="00A77B3E" w:rsidDel="00DC4A72" w:rsidRDefault="00E274F1">
            <w:pPr>
              <w:spacing w:before="0" w:after="0" w:line="240" w:lineRule="auto"/>
              <w:ind w:left="0" w:right="0" w:firstLine="0"/>
              <w:rPr>
                <w:del w:id="963" w:author="Michal Galdzicki" w:date="2012-01-14T16:03:00Z"/>
              </w:rPr>
            </w:pPr>
            <w:del w:id="964" w:author="Michal Galdzicki" w:date="2012-01-14T16:03:00Z">
              <w:r w:rsidDel="00DC4A72">
                <w:delText xml:space="preserve">SBOL URI: </w:delText>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rFonts w:ascii="Arial" w:eastAsia="Arial" w:hAnsi="Arial" w:cs="Arial"/>
                  <w:color w:val="000099"/>
                  <w:u w:val="single"/>
                </w:rPr>
                <w:delText>plus</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rFonts w:ascii="Arial" w:eastAsia="Arial" w:hAnsi="Arial" w:cs="Arial"/>
                  <w:color w:val="000099"/>
                  <w:u w:val="single"/>
                </w:rPr>
                <w:delText>strand</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rFonts w:ascii="Arial" w:eastAsia="Arial" w:hAnsi="Arial" w:cs="Arial"/>
                  <w:color w:val="000099"/>
                  <w:u w:val="single"/>
                </w:rPr>
                <w:delText>five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rFonts w:ascii="Arial" w:eastAsia="Arial" w:hAnsi="Arial" w:cs="Arial"/>
                  <w:color w:val="000099"/>
                  <w:u w:val="single"/>
                </w:rPr>
                <w:delText>prime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"plus_strand_five_prime_overhang" </w:delInstrText>
              </w:r>
              <w:r w:rsidR="002A0FAB" w:rsidDel="00DC4A72">
                <w:fldChar w:fldCharType="separate"/>
              </w:r>
              <w:r w:rsidDel="00DC4A72">
                <w:rPr>
                  <w:rFonts w:ascii="Arial" w:eastAsia="Arial" w:hAnsi="Arial" w:cs="Arial"/>
                  <w:color w:val="000099"/>
                  <w:u w:val="single"/>
                </w:rPr>
                <w:delText>overhang</w:delText>
              </w:r>
              <w:r w:rsidR="002A0FAB" w:rsidDel="00DC4A72">
                <w:rPr>
                  <w:rFonts w:ascii="Arial" w:eastAsia="Arial" w:hAnsi="Arial" w:cs="Arial"/>
                  <w:color w:val="000099"/>
                  <w:u w:val="single"/>
                </w:rPr>
                <w:fldChar w:fldCharType="end"/>
              </w:r>
            </w:del>
          </w:p>
        </w:tc>
      </w:tr>
      <w:tr w:rsidR="00A77B3E" w:rsidDel="00DC4A72">
        <w:trPr>
          <w:del w:id="965"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B46E7" w:rsidDel="00DC4A72" w:rsidRDefault="00E274F1">
            <w:pPr>
              <w:spacing w:before="0" w:after="0" w:line="240" w:lineRule="auto"/>
              <w:ind w:left="0" w:right="0" w:firstLine="0"/>
              <w:rPr>
                <w:del w:id="966" w:author="Michal Galdzicki" w:date="2012-01-14T16:03:00Z"/>
                <w:highlight w:val="yellow"/>
                <w:rPrChange w:id="967" w:author="Michal Galdzicki" w:date="2011-11-15T09:02:00Z">
                  <w:rPr>
                    <w:del w:id="968" w:author="Michal Galdzicki" w:date="2012-01-14T16:03:00Z"/>
                  </w:rPr>
                </w:rPrChange>
              </w:rPr>
            </w:pPr>
            <w:del w:id="969" w:author="Michal Galdzicki" w:date="2012-01-14T16:03:00Z">
              <w:r w:rsidRPr="001B46E7" w:rsidDel="00DC4A72">
                <w:rPr>
                  <w:highlight w:val="yellow"/>
                  <w:rPrChange w:id="970" w:author="Michal Galdzicki" w:date="2011-11-15T09:02:00Z">
                    <w:rPr/>
                  </w:rPrChange>
                </w:rPr>
                <w:delText>Plus Strand 3' Overhang</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971" w:author="Michal Galdzicki" w:date="2012-01-14T16:03:00Z"/>
              </w:rPr>
            </w:pPr>
            <w:del w:id="972" w:author="Michal Galdzicki" w:date="2012-01-14T16:03:00Z">
              <w:r w:rsidDel="00DC4A72">
                <w:delText>Represents a region of a DNA molecule which is a single-stranded overhang that exposes the 3’ end of the plus strand in double-stranded DNA.</w:delText>
              </w:r>
            </w:del>
          </w:p>
          <w:p w:rsidR="00A77B3E" w:rsidDel="00DC4A72" w:rsidRDefault="00E274F1">
            <w:pPr>
              <w:spacing w:before="0" w:after="0" w:line="240" w:lineRule="auto"/>
              <w:ind w:left="0" w:right="0" w:firstLine="0"/>
              <w:rPr>
                <w:del w:id="973" w:author="Michal Galdzicki" w:date="2012-01-14T16:03:00Z"/>
              </w:rPr>
            </w:pPr>
            <w:del w:id="974" w:author="Michal Galdzicki" w:date="2012-01-14T16:03:00Z">
              <w:r w:rsidDel="00DC4A72">
                <w:delText>SBOL Name: plus_strand_three_prime_overhang</w:delText>
              </w:r>
            </w:del>
          </w:p>
          <w:p w:rsidR="00A77B3E" w:rsidDel="00DC4A72" w:rsidRDefault="00E274F1">
            <w:pPr>
              <w:spacing w:before="0" w:after="0" w:line="240" w:lineRule="auto"/>
              <w:ind w:left="0" w:right="0" w:firstLine="0"/>
              <w:rPr>
                <w:del w:id="975" w:author="Michal Galdzicki" w:date="2012-01-14T16:03:00Z"/>
              </w:rPr>
            </w:pPr>
            <w:del w:id="976" w:author="Michal Galdzicki" w:date="2012-01-14T16:03:00Z">
              <w:r w:rsidDel="00DC4A72">
                <w:delText xml:space="preserve">SBOL URI: </w:delText>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plus</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_</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strand</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_</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three</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_</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prime</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_</w:delText>
              </w:r>
              <w:r w:rsidR="002A0FAB" w:rsidDel="00DC4A72">
                <w:rPr>
                  <w:color w:val="000099"/>
                  <w:u w:val="single"/>
                </w:rPr>
                <w:fldChar w:fldCharType="end"/>
              </w:r>
              <w:r w:rsidR="002A0FAB" w:rsidDel="00DC4A72">
                <w:fldChar w:fldCharType="begin"/>
              </w:r>
              <w:r w:rsidR="002A0FAB" w:rsidDel="00DC4A72">
                <w:delInstrText xml:space="preserve"> HYPERLINK "http://sbols.org/v1" \l "plus_strand_three_prime_overhang" </w:delInstrText>
              </w:r>
              <w:r w:rsidR="002A0FAB" w:rsidDel="00DC4A72">
                <w:fldChar w:fldCharType="separate"/>
              </w:r>
              <w:r w:rsidDel="00DC4A72">
                <w:rPr>
                  <w:color w:val="000099"/>
                  <w:u w:val="single"/>
                </w:rPr>
                <w:delText>overhang</w:delText>
              </w:r>
              <w:r w:rsidR="002A0FAB" w:rsidDel="00DC4A72">
                <w:rPr>
                  <w:color w:val="000099"/>
                  <w:u w:val="single"/>
                </w:rPr>
                <w:fldChar w:fldCharType="end"/>
              </w:r>
            </w:del>
          </w:p>
        </w:tc>
      </w:tr>
      <w:tr w:rsidR="00A77B3E" w:rsidDel="00DC4A72">
        <w:trPr>
          <w:del w:id="977"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978" w:author="Michal Galdzicki" w:date="2012-01-14T16:03:00Z"/>
              </w:rPr>
            </w:pPr>
            <w:del w:id="979" w:author="Michal Galdzicki" w:date="2012-01-14T16:03:00Z">
              <w:r w:rsidRPr="001B46E7" w:rsidDel="00DC4A72">
                <w:rPr>
                  <w:highlight w:val="yellow"/>
                  <w:rPrChange w:id="980" w:author="Michal Galdzicki" w:date="2011-11-15T09:02:00Z">
                    <w:rPr/>
                  </w:rPrChange>
                </w:rPr>
                <w:delText>Negative Strand 5' Overhang</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981" w:author="Michal Galdzicki" w:date="2012-01-14T16:03:00Z"/>
              </w:rPr>
            </w:pPr>
            <w:del w:id="982" w:author="Michal Galdzicki" w:date="2012-01-14T16:03:00Z">
              <w:r w:rsidDel="00DC4A72">
                <w:delText>A single-stranded overhang that exposes the 5’ end of the negative strand in double-stranded DNA.</w:delText>
              </w:r>
            </w:del>
          </w:p>
          <w:p w:rsidR="00A77B3E" w:rsidDel="00DC4A72" w:rsidRDefault="00A77B3E">
            <w:pPr>
              <w:spacing w:before="0" w:after="0" w:line="240" w:lineRule="auto"/>
              <w:ind w:left="0" w:right="0" w:firstLine="0"/>
              <w:rPr>
                <w:del w:id="983" w:author="Michal Galdzicki" w:date="2012-01-14T16:03:00Z"/>
              </w:rPr>
            </w:pPr>
          </w:p>
          <w:p w:rsidR="00A77B3E" w:rsidDel="00DC4A72" w:rsidRDefault="00E274F1">
            <w:pPr>
              <w:spacing w:before="0" w:after="0" w:line="240" w:lineRule="auto"/>
              <w:ind w:left="0" w:right="0" w:firstLine="0"/>
              <w:rPr>
                <w:del w:id="984" w:author="Michal Galdzicki" w:date="2012-01-14T16:03:00Z"/>
              </w:rPr>
            </w:pPr>
            <w:del w:id="985" w:author="Michal Galdzicki" w:date="2012-01-14T16:03:00Z">
              <w:r w:rsidDel="00DC4A72">
                <w:delText>SBOL Name: negative_strand_five_prime_overhang</w:delText>
              </w:r>
            </w:del>
          </w:p>
          <w:p w:rsidR="00A77B3E" w:rsidDel="00DC4A72" w:rsidRDefault="00E274F1">
            <w:pPr>
              <w:spacing w:before="0" w:after="0" w:line="240" w:lineRule="auto"/>
              <w:ind w:left="0" w:right="0" w:firstLine="0"/>
              <w:rPr>
                <w:del w:id="986" w:author="Michal Galdzicki" w:date="2012-01-14T16:03:00Z"/>
              </w:rPr>
            </w:pPr>
            <w:del w:id="987" w:author="Michal Galdzicki" w:date="2012-01-14T16:03:00Z">
              <w:r w:rsidDel="00DC4A72">
                <w:delText xml:space="preserve">SBOL URI: </w:delText>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rFonts w:ascii="Arial" w:eastAsia="Arial" w:hAnsi="Arial" w:cs="Arial"/>
                  <w:color w:val="000099"/>
                  <w:u w:val="single"/>
                </w:rPr>
                <w:delText>negative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rFonts w:ascii="Arial" w:eastAsia="Arial" w:hAnsi="Arial" w:cs="Arial"/>
                  <w:color w:val="000099"/>
                  <w:u w:val="single"/>
                </w:rPr>
                <w:delText>strand</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rFonts w:ascii="Arial" w:eastAsia="Arial" w:hAnsi="Arial" w:cs="Arial"/>
                  <w:color w:val="000099"/>
                  <w:u w:val="single"/>
                </w:rPr>
                <w:delText>five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rFonts w:ascii="Arial" w:eastAsia="Arial" w:hAnsi="Arial" w:cs="Arial"/>
                  <w:color w:val="000099"/>
                  <w:u w:val="single"/>
                </w:rPr>
                <w:delText>prime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"negative_strand_five_prime_overhang" </w:delInstrText>
              </w:r>
              <w:r w:rsidR="002A0FAB" w:rsidDel="00DC4A72">
                <w:fldChar w:fldCharType="separate"/>
              </w:r>
              <w:r w:rsidDel="00DC4A72">
                <w:rPr>
                  <w:rFonts w:ascii="Arial" w:eastAsia="Arial" w:hAnsi="Arial" w:cs="Arial"/>
                  <w:color w:val="000099"/>
                  <w:u w:val="single"/>
                </w:rPr>
                <w:delText>overhang</w:delText>
              </w:r>
              <w:r w:rsidR="002A0FAB" w:rsidDel="00DC4A72">
                <w:rPr>
                  <w:rFonts w:ascii="Arial" w:eastAsia="Arial" w:hAnsi="Arial" w:cs="Arial"/>
                  <w:color w:val="000099"/>
                  <w:u w:val="single"/>
                </w:rPr>
                <w:fldChar w:fldCharType="end"/>
              </w:r>
            </w:del>
          </w:p>
        </w:tc>
      </w:tr>
      <w:tr w:rsidR="00A77B3E" w:rsidDel="00DC4A72">
        <w:trPr>
          <w:del w:id="988"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989" w:author="Michal Galdzicki" w:date="2012-01-14T16:03:00Z"/>
              </w:rPr>
            </w:pPr>
            <w:del w:id="990" w:author="Michal Galdzicki" w:date="2012-01-14T16:03:00Z">
              <w:r w:rsidRPr="00C101FB" w:rsidDel="00DC4A72">
                <w:rPr>
                  <w:highlight w:val="yellow"/>
                  <w:rPrChange w:id="991" w:author="Michal Galdzicki" w:date="2011-11-15T09:13:00Z">
                    <w:rPr/>
                  </w:rPrChange>
                </w:rPr>
                <w:delText>Negative Strand 3' Overhang</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992" w:author="Michal Galdzicki" w:date="2012-01-14T16:03:00Z"/>
              </w:rPr>
            </w:pPr>
            <w:del w:id="993" w:author="Michal Galdzicki" w:date="2012-01-14T16:03:00Z">
              <w:r w:rsidDel="00DC4A72">
                <w:delText>Represents a region of a DNA molecule which is a single-stranded overhang that exposes the 3’ end of the negative strand in double-stranded DNA.</w:delText>
              </w:r>
            </w:del>
          </w:p>
          <w:p w:rsidR="00A77B3E" w:rsidDel="00DC4A72" w:rsidRDefault="00A77B3E">
            <w:pPr>
              <w:spacing w:before="0" w:after="0" w:line="240" w:lineRule="auto"/>
              <w:ind w:left="0" w:right="0" w:firstLine="0"/>
              <w:rPr>
                <w:del w:id="994" w:author="Michal Galdzicki" w:date="2012-01-14T16:03:00Z"/>
              </w:rPr>
            </w:pPr>
          </w:p>
          <w:p w:rsidR="00A77B3E" w:rsidDel="00DC4A72" w:rsidRDefault="00E274F1">
            <w:pPr>
              <w:spacing w:before="0" w:after="0" w:line="240" w:lineRule="auto"/>
              <w:ind w:left="0" w:right="0" w:firstLine="0"/>
              <w:rPr>
                <w:del w:id="995" w:author="Michal Galdzicki" w:date="2012-01-14T16:03:00Z"/>
              </w:rPr>
            </w:pPr>
            <w:del w:id="996" w:author="Michal Galdzicki" w:date="2012-01-14T16:03:00Z">
              <w:r w:rsidDel="00DC4A72">
                <w:delText>SBOL Name: negative_strand_three_prime_overhang</w:delText>
              </w:r>
            </w:del>
          </w:p>
          <w:p w:rsidR="00A77B3E" w:rsidDel="00DC4A72" w:rsidRDefault="00E274F1">
            <w:pPr>
              <w:spacing w:before="0" w:after="0" w:line="240" w:lineRule="auto"/>
              <w:ind w:left="0" w:right="0" w:firstLine="0"/>
              <w:rPr>
                <w:del w:id="997" w:author="Michal Galdzicki" w:date="2012-01-14T16:03:00Z"/>
              </w:rPr>
            </w:pPr>
            <w:del w:id="998" w:author="Michal Galdzicki" w:date="2012-01-14T16:03:00Z">
              <w:r w:rsidDel="00DC4A72">
                <w:delText xml:space="preserve">SBOL URI: </w:delText>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rFonts w:ascii="Arial" w:eastAsia="Arial" w:hAnsi="Arial" w:cs="Arial"/>
                  <w:color w:val="000099"/>
                  <w:u w:val="single"/>
                </w:rPr>
                <w:delText>negative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rFonts w:ascii="Arial" w:eastAsia="Arial" w:hAnsi="Arial" w:cs="Arial"/>
                  <w:color w:val="000099"/>
                  <w:u w:val="single"/>
                </w:rPr>
                <w:delText>strand</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rFonts w:ascii="Arial" w:eastAsia="Arial" w:hAnsi="Arial" w:cs="Arial"/>
                  <w:color w:val="000099"/>
                  <w:u w:val="single"/>
                </w:rPr>
                <w:delText>three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rFonts w:ascii="Arial" w:eastAsia="Arial" w:hAnsi="Arial" w:cs="Arial"/>
                  <w:color w:val="000099"/>
                  <w:u w:val="single"/>
                </w:rPr>
                <w:delText>prime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"negative_strand_three_prime_overhang" </w:delInstrText>
              </w:r>
              <w:r w:rsidR="002A0FAB" w:rsidDel="00DC4A72">
                <w:fldChar w:fldCharType="separate"/>
              </w:r>
              <w:r w:rsidDel="00DC4A72">
                <w:rPr>
                  <w:rFonts w:ascii="Arial" w:eastAsia="Arial" w:hAnsi="Arial" w:cs="Arial"/>
                  <w:color w:val="000099"/>
                  <w:u w:val="single"/>
                </w:rPr>
                <w:delText>overhang</w:delText>
              </w:r>
              <w:r w:rsidR="002A0FAB" w:rsidDel="00DC4A72">
                <w:rPr>
                  <w:rFonts w:ascii="Arial" w:eastAsia="Arial" w:hAnsi="Arial" w:cs="Arial"/>
                  <w:color w:val="000099"/>
                  <w:u w:val="single"/>
                </w:rPr>
                <w:fldChar w:fldCharType="end"/>
              </w:r>
            </w:del>
          </w:p>
        </w:tc>
      </w:tr>
      <w:tr w:rsidR="00A77B3E" w:rsidDel="00DC4A72">
        <w:trPr>
          <w:del w:id="999"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1000" w:author="Michal Galdzicki" w:date="2012-01-14T16:03:00Z"/>
              </w:rPr>
            </w:pPr>
            <w:del w:id="1001" w:author="Michal Galdzicki" w:date="2012-01-14T16:03:00Z">
              <w:r w:rsidRPr="00C101FB" w:rsidDel="00DC4A72">
                <w:rPr>
                  <w:highlight w:val="yellow"/>
                  <w:rPrChange w:id="1002" w:author="Michal Galdzicki" w:date="2011-11-15T09:13:00Z">
                    <w:rPr/>
                  </w:rPrChange>
                </w:rPr>
                <w:delText>Restriction Enzyme Site Results in No Overhang</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1003" w:author="Michal Galdzicki" w:date="2012-01-14T16:03:00Z"/>
              </w:rPr>
            </w:pPr>
            <w:del w:id="1004" w:author="Michal Galdzicki" w:date="2012-01-14T16:03:00Z">
              <w:r w:rsidDel="00DC4A72">
                <w:delText>Represents a region of a DNA molecule which is the binding site of a restriction enzyme that results in no overhang when the double-stranded DNA is cut by the restriction enzyme.</w:delText>
              </w:r>
            </w:del>
          </w:p>
          <w:p w:rsidR="00A77B3E" w:rsidDel="00DC4A72" w:rsidRDefault="00E274F1">
            <w:pPr>
              <w:spacing w:before="0" w:after="0" w:line="240" w:lineRule="auto"/>
              <w:ind w:left="0" w:right="0" w:firstLine="0"/>
              <w:jc w:val="both"/>
              <w:rPr>
                <w:del w:id="1005" w:author="Michal Galdzicki" w:date="2012-01-14T16:03:00Z"/>
              </w:rPr>
            </w:pPr>
            <w:del w:id="1006" w:author="Michal Galdzicki" w:date="2012-01-14T16:03:00Z">
              <w:r w:rsidDel="00DC4A72">
                <w:delText>SBOL Name: restriction_site_no_overhang</w:delText>
              </w:r>
            </w:del>
          </w:p>
          <w:p w:rsidR="00A77B3E" w:rsidDel="00DC4A72" w:rsidRDefault="00E274F1">
            <w:pPr>
              <w:spacing w:before="0" w:after="0" w:line="240" w:lineRule="auto"/>
              <w:ind w:left="0" w:right="0" w:firstLine="0"/>
              <w:rPr>
                <w:del w:id="1007" w:author="Michal Galdzicki" w:date="2012-01-14T16:03:00Z"/>
              </w:rPr>
            </w:pPr>
            <w:del w:id="1008" w:author="Michal Galdzicki" w:date="2012-01-14T16:03:00Z">
              <w:r w:rsidDel="00DC4A72">
                <w:delText xml:space="preserve">SBOL URI: </w:delText>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rFonts w:ascii="Arial" w:eastAsia="Arial" w:hAnsi="Arial" w:cs="Arial"/>
                  <w:color w:val="000099"/>
                  <w:u w:val="single"/>
                </w:rPr>
                <w:delText>restriction</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rFonts w:ascii="Arial" w:eastAsia="Arial" w:hAnsi="Arial" w:cs="Arial"/>
                  <w:color w:val="000099"/>
                  <w:u w:val="single"/>
                </w:rPr>
                <w:delText>site</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rFonts w:ascii="Arial" w:eastAsia="Arial" w:hAnsi="Arial" w:cs="Arial"/>
                  <w:color w:val="000099"/>
                  <w:u w:val="single"/>
                </w:rPr>
                <w:delText>no</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"restriction_site_no_overhang" </w:delInstrText>
              </w:r>
              <w:r w:rsidR="002A0FAB" w:rsidDel="00DC4A72">
                <w:fldChar w:fldCharType="separate"/>
              </w:r>
              <w:r w:rsidDel="00DC4A72">
                <w:rPr>
                  <w:rFonts w:ascii="Arial" w:eastAsia="Arial" w:hAnsi="Arial" w:cs="Arial"/>
                  <w:color w:val="000099"/>
                  <w:u w:val="single"/>
                </w:rPr>
                <w:delText>overhang</w:delText>
              </w:r>
              <w:r w:rsidR="002A0FAB" w:rsidDel="00DC4A72">
                <w:rPr>
                  <w:rFonts w:ascii="Arial" w:eastAsia="Arial" w:hAnsi="Arial" w:cs="Arial"/>
                  <w:color w:val="000099"/>
                  <w:u w:val="single"/>
                </w:rPr>
                <w:fldChar w:fldCharType="end"/>
              </w:r>
            </w:del>
          </w:p>
        </w:tc>
      </w:tr>
      <w:tr w:rsidR="00A77B3E" w:rsidDel="00DC4A72">
        <w:trPr>
          <w:del w:id="1009"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C101FB" w:rsidDel="00DC4A72" w:rsidRDefault="00E274F1">
            <w:pPr>
              <w:spacing w:before="0" w:after="0" w:line="240" w:lineRule="auto"/>
              <w:ind w:left="0" w:right="0" w:firstLine="0"/>
              <w:jc w:val="both"/>
              <w:rPr>
                <w:del w:id="1010" w:author="Michal Galdzicki" w:date="2012-01-14T16:03:00Z"/>
                <w:highlight w:val="yellow"/>
                <w:rPrChange w:id="1011" w:author="Michal Galdzicki" w:date="2011-11-15T09:13:00Z">
                  <w:rPr>
                    <w:del w:id="1012" w:author="Michal Galdzicki" w:date="2012-01-14T16:03:00Z"/>
                  </w:rPr>
                </w:rPrChange>
              </w:rPr>
            </w:pPr>
            <w:del w:id="1013" w:author="Michal Galdzicki" w:date="2012-01-14T16:03:00Z">
              <w:r w:rsidRPr="00C101FB" w:rsidDel="00DC4A72">
                <w:rPr>
                  <w:highlight w:val="yellow"/>
                  <w:rPrChange w:id="1014" w:author="Michal Galdzicki" w:date="2011-11-15T09:13:00Z">
                    <w:rPr/>
                  </w:rPrChange>
                </w:rPr>
                <w:delText>Assembly Junction</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1015" w:author="Michal Galdzicki" w:date="2012-01-14T16:03:00Z"/>
              </w:rPr>
            </w:pPr>
            <w:del w:id="1016" w:author="Michal Galdzicki" w:date="2012-01-14T16:03:00Z">
              <w:r w:rsidDel="00DC4A72">
                <w:delText>Represents a region of a DNA molecule which resulted from the annealing and ligation of two separate double-stranded DNA molecules that had complementary overhangs.</w:delText>
              </w:r>
            </w:del>
          </w:p>
          <w:p w:rsidR="00A77B3E" w:rsidDel="00DC4A72" w:rsidRDefault="00E274F1">
            <w:pPr>
              <w:spacing w:before="0" w:after="0" w:line="240" w:lineRule="auto"/>
              <w:ind w:left="0" w:right="0" w:firstLine="0"/>
              <w:jc w:val="both"/>
              <w:rPr>
                <w:del w:id="1017" w:author="Michal Galdzicki" w:date="2012-01-14T16:03:00Z"/>
              </w:rPr>
            </w:pPr>
            <w:del w:id="1018" w:author="Michal Galdzicki" w:date="2012-01-14T16:03:00Z">
              <w:r w:rsidDel="00DC4A72">
                <w:delText>SBOL Name: assembly_junction</w:delText>
              </w:r>
            </w:del>
          </w:p>
          <w:p w:rsidR="00A77B3E" w:rsidDel="00DC4A72" w:rsidRDefault="00E274F1">
            <w:pPr>
              <w:spacing w:before="0" w:after="0" w:line="240" w:lineRule="auto"/>
              <w:ind w:left="0" w:right="0" w:firstLine="0"/>
              <w:rPr>
                <w:del w:id="1019" w:author="Michal Galdzicki" w:date="2012-01-14T16:03:00Z"/>
              </w:rPr>
            </w:pPr>
            <w:del w:id="1020" w:author="Michal Galdzicki" w:date="2012-01-14T16:03:00Z">
              <w:r w:rsidDel="00DC4A72">
                <w:delText xml:space="preserve">SBOL URI: </w:delText>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rFonts w:ascii="Arial" w:eastAsia="Arial" w:hAnsi="Arial" w:cs="Arial"/>
                  <w:color w:val="000099"/>
                  <w:u w:val="single"/>
                </w:rPr>
                <w:delText>assembly</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rFonts w:ascii="Arial" w:eastAsia="Arial" w:hAnsi="Arial" w:cs="Arial"/>
                  <w:color w:val="000099"/>
                  <w:u w:val="single"/>
                </w:rPr>
                <w:delText>_</w:delText>
              </w:r>
              <w:r w:rsidR="002A0FAB" w:rsidDel="00DC4A72">
                <w:rPr>
                  <w:rFonts w:ascii="Arial" w:eastAsia="Arial" w:hAnsi="Arial" w:cs="Arial"/>
                  <w:color w:val="000099"/>
                  <w:u w:val="single"/>
                </w:rPr>
                <w:fldChar w:fldCharType="end"/>
              </w:r>
              <w:r w:rsidR="002A0FAB" w:rsidDel="00DC4A72">
                <w:fldChar w:fldCharType="begin"/>
              </w:r>
              <w:r w:rsidR="002A0FAB" w:rsidDel="00DC4A72">
                <w:delInstrText xml:space="preserve"> HYPERLINK "http://sbols.org/v1" \l "assembly_junction" </w:delInstrText>
              </w:r>
              <w:r w:rsidR="002A0FAB" w:rsidDel="00DC4A72">
                <w:fldChar w:fldCharType="separate"/>
              </w:r>
              <w:r w:rsidDel="00DC4A72">
                <w:rPr>
                  <w:rFonts w:ascii="Arial" w:eastAsia="Arial" w:hAnsi="Arial" w:cs="Arial"/>
                  <w:color w:val="000099"/>
                  <w:u w:val="single"/>
                </w:rPr>
                <w:delText>junction</w:delText>
              </w:r>
              <w:r w:rsidR="002A0FAB" w:rsidDel="00DC4A72">
                <w:rPr>
                  <w:rFonts w:ascii="Arial" w:eastAsia="Arial" w:hAnsi="Arial" w:cs="Arial"/>
                  <w:color w:val="000099"/>
                  <w:u w:val="single"/>
                </w:rPr>
                <w:fldChar w:fldCharType="end"/>
              </w:r>
            </w:del>
          </w:p>
        </w:tc>
      </w:tr>
      <w:tr w:rsidR="00A77B3E" w:rsidDel="00DC4A72">
        <w:trPr>
          <w:del w:id="1021" w:author="Michal Galdzicki" w:date="2012-01-14T16:03:00Z"/>
        </w:trPr>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jc w:val="both"/>
              <w:rPr>
                <w:del w:id="1022" w:author="Michal Galdzicki" w:date="2012-01-14T16:03:00Z"/>
              </w:rPr>
            </w:pPr>
            <w:del w:id="1023" w:author="Michal Galdzicki" w:date="2012-01-14T16:03:00Z">
              <w:r w:rsidRPr="00C101FB" w:rsidDel="00DC4A72">
                <w:rPr>
                  <w:highlight w:val="yellow"/>
                  <w:rPrChange w:id="1024" w:author="Michal Galdzicki" w:date="2011-11-15T09:13:00Z">
                    <w:rPr/>
                  </w:rPrChange>
                </w:rPr>
                <w:delText>Signature</w:delText>
              </w:r>
            </w:del>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Del="00DC4A72" w:rsidRDefault="00E274F1">
            <w:pPr>
              <w:spacing w:before="0" w:after="0" w:line="240" w:lineRule="auto"/>
              <w:ind w:left="0" w:right="0" w:firstLine="0"/>
              <w:rPr>
                <w:del w:id="1025" w:author="Michal Galdzicki" w:date="2012-01-14T16:03:00Z"/>
              </w:rPr>
            </w:pPr>
            <w:del w:id="1026" w:author="Michal Galdzicki" w:date="2012-01-14T16:03:00Z">
              <w:r w:rsidDel="00DC4A72">
                <w:delText>Represents a region of a DNA molecule where developer information is encoded.  The encoded information can, for example, include the name of the individual or team that developed the biological component.</w:delText>
              </w:r>
            </w:del>
          </w:p>
          <w:p w:rsidR="00A77B3E" w:rsidDel="00DC4A72" w:rsidRDefault="00E274F1">
            <w:pPr>
              <w:spacing w:before="0" w:after="0" w:line="240" w:lineRule="auto"/>
              <w:ind w:left="0" w:right="0" w:firstLine="0"/>
              <w:jc w:val="both"/>
              <w:rPr>
                <w:del w:id="1027" w:author="Michal Galdzicki" w:date="2012-01-14T16:03:00Z"/>
              </w:rPr>
            </w:pPr>
            <w:del w:id="1028" w:author="Michal Galdzicki" w:date="2012-01-14T16:03:00Z">
              <w:r w:rsidDel="00DC4A72">
                <w:delText>SBOL Name: signature</w:delText>
              </w:r>
            </w:del>
          </w:p>
          <w:p w:rsidR="00A77B3E" w:rsidDel="00DC4A72" w:rsidRDefault="00E274F1">
            <w:pPr>
              <w:spacing w:before="0" w:after="0" w:line="240" w:lineRule="auto"/>
              <w:ind w:left="0" w:right="0" w:firstLine="0"/>
              <w:rPr>
                <w:del w:id="1029" w:author="Michal Galdzicki" w:date="2012-01-14T16:03:00Z"/>
              </w:rPr>
            </w:pPr>
            <w:del w:id="1030" w:author="Michal Galdzicki" w:date="2012-01-14T16:03:00Z">
              <w:r w:rsidDel="00DC4A72">
                <w:delText xml:space="preserve">SBOL URI: </w:delText>
              </w:r>
              <w:r w:rsidR="002A0FAB" w:rsidDel="00DC4A72">
                <w:fldChar w:fldCharType="begin"/>
              </w:r>
              <w:r w:rsidR="002A0FAB" w:rsidDel="00DC4A72">
                <w:delInstrText xml:space="preserve"> HYPERLINK "http://sbols.org/v1" \l "signature" </w:delInstrText>
              </w:r>
              <w:r w:rsidR="002A0FAB" w:rsidDel="00DC4A72">
                <w:fldChar w:fldCharType="separate"/>
              </w:r>
              <w:r w:rsidDel="00DC4A72">
                <w:rPr>
                  <w:color w:val="000099"/>
                  <w:u w:val="single"/>
                </w:rPr>
                <w:delText>http</w:delText>
              </w:r>
              <w:r w:rsidR="002A0FAB" w:rsidDel="00DC4A72">
                <w:rPr>
                  <w:color w:val="000099"/>
                  <w:u w:val="single"/>
                </w:rPr>
                <w:fldChar w:fldCharType="end"/>
              </w:r>
              <w:r w:rsidR="002A0FAB" w:rsidDel="00DC4A72">
                <w:fldChar w:fldCharType="begin"/>
              </w:r>
              <w:r w:rsidR="002A0FAB" w:rsidDel="00DC4A72">
                <w:delInstrText xml:space="preserve"> HYPERLINK "http://sbols.org/v1" \l "signature"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"signature" </w:delInstrText>
              </w:r>
              <w:r w:rsidR="002A0FAB" w:rsidDel="00DC4A72">
                <w:fldChar w:fldCharType="separate"/>
              </w:r>
              <w:r w:rsidDel="00DC4A72">
                <w:rPr>
                  <w:color w:val="000099"/>
                  <w:u w:val="single"/>
                </w:rPr>
                <w:delText>sbols</w:delText>
              </w:r>
              <w:r w:rsidR="002A0FAB" w:rsidDel="00DC4A72">
                <w:rPr>
                  <w:color w:val="000099"/>
                  <w:u w:val="single"/>
                </w:rPr>
                <w:fldChar w:fldCharType="end"/>
              </w:r>
              <w:r w:rsidR="002A0FAB" w:rsidDel="00DC4A72">
                <w:fldChar w:fldCharType="begin"/>
              </w:r>
              <w:r w:rsidR="002A0FAB" w:rsidDel="00DC4A72">
                <w:delInstrText xml:space="preserve"> HYPERLINK "http://sbols.org/v1" \l "signature"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"signature" </w:delInstrText>
              </w:r>
              <w:r w:rsidR="002A0FAB" w:rsidDel="00DC4A72">
                <w:fldChar w:fldCharType="separate"/>
              </w:r>
              <w:r w:rsidDel="00DC4A72">
                <w:rPr>
                  <w:color w:val="000099"/>
                  <w:u w:val="single"/>
                </w:rPr>
                <w:delText>org</w:delText>
              </w:r>
              <w:r w:rsidR="002A0FAB" w:rsidDel="00DC4A72">
                <w:rPr>
                  <w:color w:val="000099"/>
                  <w:u w:val="single"/>
                </w:rPr>
                <w:fldChar w:fldCharType="end"/>
              </w:r>
              <w:r w:rsidR="002A0FAB" w:rsidDel="00DC4A72">
                <w:fldChar w:fldCharType="begin"/>
              </w:r>
              <w:r w:rsidR="002A0FAB" w:rsidDel="00DC4A72">
                <w:delInstrText xml:space="preserve"> HYPERLINK "http://sbols.org/v1" \l "signature" </w:delInstrText>
              </w:r>
              <w:r w:rsidR="002A0FAB" w:rsidDel="00DC4A72">
                <w:fldChar w:fldCharType="separate"/>
              </w:r>
              <w:r w:rsidDel="00DC4A72">
                <w:rPr>
                  <w:color w:val="000099"/>
                  <w:u w:val="single"/>
                </w:rPr>
                <w:delText>/</w:delText>
              </w:r>
              <w:r w:rsidR="002A0FAB" w:rsidDel="00DC4A72">
                <w:rPr>
                  <w:color w:val="000099"/>
                  <w:u w:val="single"/>
                </w:rPr>
                <w:fldChar w:fldCharType="end"/>
              </w:r>
              <w:r w:rsidR="002A0FAB" w:rsidDel="00DC4A72">
                <w:fldChar w:fldCharType="begin"/>
              </w:r>
              <w:r w:rsidR="002A0FAB" w:rsidDel="00DC4A72">
                <w:delInstrText xml:space="preserve"> HYPERLINK "http://sbols.org/v1" \l "signature" </w:delInstrText>
              </w:r>
              <w:r w:rsidR="002A0FAB" w:rsidDel="00DC4A72">
                <w:fldChar w:fldCharType="separate"/>
              </w:r>
              <w:r w:rsidDel="00DC4A72">
                <w:rPr>
                  <w:color w:val="000099"/>
                  <w:u w:val="single"/>
                </w:rPr>
                <w:delText>v</w:delText>
              </w:r>
              <w:r w:rsidR="002A0FAB" w:rsidDel="00DC4A72">
                <w:rPr>
                  <w:color w:val="000099"/>
                  <w:u w:val="single"/>
                </w:rPr>
                <w:fldChar w:fldCharType="end"/>
              </w:r>
              <w:r w:rsidR="002A0FAB" w:rsidDel="00DC4A72">
                <w:fldChar w:fldCharType="begin"/>
              </w:r>
              <w:r w:rsidR="002A0FAB" w:rsidDel="00DC4A72">
                <w:delInstrText xml:space="preserve"> HYPERLINK "http://sbols.org/v1" \l "signature" </w:delInstrText>
              </w:r>
              <w:r w:rsidR="002A0FAB" w:rsidDel="00DC4A72">
                <w:fldChar w:fldCharType="separate"/>
              </w:r>
              <w:r w:rsidDel="00DC4A72">
                <w:rPr>
                  <w:color w:val="000099"/>
                  <w:u w:val="single"/>
                </w:rPr>
                <w:delText>1#</w:delText>
              </w:r>
              <w:r w:rsidR="002A0FAB" w:rsidDel="00DC4A72">
                <w:rPr>
                  <w:color w:val="000099"/>
                  <w:u w:val="single"/>
                </w:rPr>
                <w:fldChar w:fldCharType="end"/>
              </w:r>
              <w:r w:rsidR="002A0FAB" w:rsidDel="00DC4A72">
                <w:fldChar w:fldCharType="begin"/>
              </w:r>
              <w:r w:rsidR="002A0FAB" w:rsidDel="00DC4A72">
                <w:delInstrText xml:space="preserve"> HYPERLINK "http://sbols.org/v1" \l "signature" </w:delInstrText>
              </w:r>
              <w:r w:rsidR="002A0FAB" w:rsidDel="00DC4A72">
                <w:fldChar w:fldCharType="separate"/>
              </w:r>
              <w:r w:rsidDel="00DC4A72">
                <w:rPr>
                  <w:rFonts w:ascii="Arial" w:eastAsia="Arial" w:hAnsi="Arial" w:cs="Arial"/>
                  <w:color w:val="000099"/>
                  <w:u w:val="single"/>
                </w:rPr>
                <w:delText>signature</w:delText>
              </w:r>
              <w:r w:rsidR="002A0FAB" w:rsidDel="00DC4A72">
                <w:rPr>
                  <w:rFonts w:ascii="Arial" w:eastAsia="Arial" w:hAnsi="Arial" w:cs="Arial"/>
                  <w:color w:val="000099"/>
                  <w:u w:val="single"/>
                </w:rPr>
                <w:fldChar w:fldCharType="end"/>
              </w:r>
            </w:del>
          </w:p>
        </w:tc>
      </w:tr>
    </w:tbl>
    <w:p w:rsidR="00A77B3E" w:rsidRDefault="00A77B3E">
      <w:pPr>
        <w:spacing w:before="0" w:after="0" w:line="240" w:lineRule="auto"/>
        <w:ind w:left="0" w:right="0" w:firstLine="0"/>
        <w:jc w:val="both"/>
      </w:pPr>
    </w:p>
    <w:p w:rsidR="00A77B3E" w:rsidRDefault="00A77B3E">
      <w:pPr>
        <w:pStyle w:val="Heading2"/>
        <w:spacing w:before="360" w:after="80" w:line="240" w:lineRule="auto"/>
      </w:pPr>
    </w:p>
    <w:sectPr w:rsidR="00A77B3E" w:rsidSect="0054461B">
      <w:footerReference w:type="default" r:id="rId267"/>
      <w:pgSz w:w="11220" w:h="15840"/>
      <w:pgMar w:top="600" w:right="750" w:bottom="600" w:left="75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11F" w:rsidRDefault="0061711F">
      <w:pPr>
        <w:spacing w:before="0" w:after="0" w:line="240" w:lineRule="auto"/>
      </w:pPr>
      <w:r>
        <w:separator/>
      </w:r>
    </w:p>
  </w:endnote>
  <w:endnote w:type="continuationSeparator" w:id="0">
    <w:p w:rsidR="0061711F" w:rsidRDefault="006171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dobe Caslon Pro">
    <w:panose1 w:val="00000000000000000000"/>
    <w:charset w:val="00"/>
    <w:family w:val="roman"/>
    <w:notTrueType/>
    <w:pitch w:val="variable"/>
    <w:sig w:usb0="8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148061"/>
      <w:docPartObj>
        <w:docPartGallery w:val="Page Numbers (Bottom of Page)"/>
        <w:docPartUnique/>
      </w:docPartObj>
    </w:sdtPr>
    <w:sdtEndPr>
      <w:rPr>
        <w:noProof/>
      </w:rPr>
    </w:sdtEndPr>
    <w:sdtContent>
      <w:p w:rsidR="002A0FAB" w:rsidRDefault="002A0FAB">
        <w:pPr>
          <w:pStyle w:val="Footer"/>
          <w:jc w:val="right"/>
        </w:pPr>
        <w:r>
          <w:fldChar w:fldCharType="begin"/>
        </w:r>
        <w:r>
          <w:instrText xml:space="preserve"> PAGE   \* MERGEFORMAT </w:instrText>
        </w:r>
        <w:r>
          <w:fldChar w:fldCharType="separate"/>
        </w:r>
        <w:r w:rsidR="00775A54">
          <w:rPr>
            <w:noProof/>
          </w:rPr>
          <w:t>1</w:t>
        </w:r>
        <w:r>
          <w:rPr>
            <w:noProof/>
          </w:rPr>
          <w:fldChar w:fldCharType="end"/>
        </w:r>
      </w:p>
    </w:sdtContent>
  </w:sdt>
  <w:p w:rsidR="002A0FAB" w:rsidRDefault="002A0FAB">
    <w:pPr>
      <w:spacing w:before="0" w:after="0"/>
      <w:ind w:left="0" w:right="0" w:firstLin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11F" w:rsidRDefault="0061711F">
      <w:pPr>
        <w:spacing w:before="0" w:after="0" w:line="240" w:lineRule="auto"/>
      </w:pPr>
      <w:r>
        <w:separator/>
      </w:r>
    </w:p>
  </w:footnote>
  <w:footnote w:type="continuationSeparator" w:id="0">
    <w:p w:rsidR="0061711F" w:rsidRDefault="0061711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6443640">
      <w:start w:val="1"/>
      <w:numFmt w:val="decimal"/>
      <w:lvlText w:val="%1."/>
      <w:lvlJc w:val="left"/>
      <w:pPr>
        <w:tabs>
          <w:tab w:val="num" w:pos="360"/>
        </w:tabs>
        <w:ind w:left="720" w:hanging="360"/>
      </w:pPr>
      <w:rPr>
        <w:rFonts w:ascii="Verdana" w:eastAsia="Verdana" w:hAnsi="Verdana" w:cs="Verdana"/>
        <w:b w:val="0"/>
        <w:bCs w:val="0"/>
        <w:i w:val="0"/>
        <w:iCs w:val="0"/>
        <w:strike w:val="0"/>
        <w:color w:val="000000"/>
        <w:sz w:val="20"/>
        <w:szCs w:val="20"/>
        <w:u w:val="none"/>
      </w:rPr>
    </w:lvl>
    <w:lvl w:ilvl="1" w:tplc="AEE40D28">
      <w:start w:val="1"/>
      <w:numFmt w:val="lowerLetter"/>
      <w:lvlText w:val="%2."/>
      <w:lvlJc w:val="left"/>
      <w:pPr>
        <w:tabs>
          <w:tab w:val="num" w:pos="1080"/>
        </w:tabs>
        <w:ind w:left="1440" w:hanging="360"/>
      </w:pPr>
      <w:rPr>
        <w:rFonts w:ascii="Verdana" w:eastAsia="Verdana" w:hAnsi="Verdana" w:cs="Verdana"/>
        <w:b w:val="0"/>
        <w:bCs w:val="0"/>
        <w:i w:val="0"/>
        <w:iCs w:val="0"/>
        <w:strike w:val="0"/>
        <w:color w:val="000000"/>
        <w:sz w:val="20"/>
        <w:szCs w:val="20"/>
        <w:u w:val="none"/>
      </w:rPr>
    </w:lvl>
    <w:lvl w:ilvl="2" w:tplc="FECA508A">
      <w:start w:val="1"/>
      <w:numFmt w:val="lowerRoman"/>
      <w:lvlText w:val="%3."/>
      <w:lvlJc w:val="right"/>
      <w:pPr>
        <w:tabs>
          <w:tab w:val="num" w:pos="1800"/>
        </w:tabs>
        <w:ind w:left="2160" w:hanging="180"/>
      </w:pPr>
      <w:rPr>
        <w:rFonts w:ascii="Verdana" w:eastAsia="Verdana" w:hAnsi="Verdana" w:cs="Verdana"/>
        <w:b w:val="0"/>
        <w:bCs w:val="0"/>
        <w:i w:val="0"/>
        <w:iCs w:val="0"/>
        <w:strike w:val="0"/>
        <w:color w:val="000000"/>
        <w:sz w:val="20"/>
        <w:szCs w:val="20"/>
        <w:u w:val="none"/>
      </w:rPr>
    </w:lvl>
    <w:lvl w:ilvl="3" w:tplc="0FC8AEA2">
      <w:start w:val="1"/>
      <w:numFmt w:val="decimal"/>
      <w:lvlText w:val="%4."/>
      <w:lvlJc w:val="left"/>
      <w:pPr>
        <w:tabs>
          <w:tab w:val="num" w:pos="2520"/>
        </w:tabs>
        <w:ind w:left="2880" w:hanging="360"/>
      </w:pPr>
      <w:rPr>
        <w:rFonts w:ascii="Verdana" w:eastAsia="Verdana" w:hAnsi="Verdana" w:cs="Verdana"/>
        <w:b w:val="0"/>
        <w:bCs w:val="0"/>
        <w:i w:val="0"/>
        <w:iCs w:val="0"/>
        <w:strike w:val="0"/>
        <w:color w:val="000000"/>
        <w:sz w:val="20"/>
        <w:szCs w:val="20"/>
        <w:u w:val="none"/>
      </w:rPr>
    </w:lvl>
    <w:lvl w:ilvl="4" w:tplc="233E4C74">
      <w:start w:val="1"/>
      <w:numFmt w:val="lowerLetter"/>
      <w:lvlText w:val="%5."/>
      <w:lvlJc w:val="left"/>
      <w:pPr>
        <w:tabs>
          <w:tab w:val="num" w:pos="3240"/>
        </w:tabs>
        <w:ind w:left="3600" w:hanging="360"/>
      </w:pPr>
      <w:rPr>
        <w:rFonts w:ascii="Verdana" w:eastAsia="Verdana" w:hAnsi="Verdana" w:cs="Verdana"/>
        <w:b w:val="0"/>
        <w:bCs w:val="0"/>
        <w:i w:val="0"/>
        <w:iCs w:val="0"/>
        <w:strike w:val="0"/>
        <w:color w:val="000000"/>
        <w:sz w:val="20"/>
        <w:szCs w:val="20"/>
        <w:u w:val="none"/>
      </w:rPr>
    </w:lvl>
    <w:lvl w:ilvl="5" w:tplc="8D800EDE">
      <w:start w:val="1"/>
      <w:numFmt w:val="lowerRoman"/>
      <w:lvlText w:val="%6."/>
      <w:lvlJc w:val="right"/>
      <w:pPr>
        <w:tabs>
          <w:tab w:val="num" w:pos="3960"/>
        </w:tabs>
        <w:ind w:left="4320" w:hanging="180"/>
      </w:pPr>
      <w:rPr>
        <w:rFonts w:ascii="Verdana" w:eastAsia="Verdana" w:hAnsi="Verdana" w:cs="Verdana"/>
        <w:b w:val="0"/>
        <w:bCs w:val="0"/>
        <w:i w:val="0"/>
        <w:iCs w:val="0"/>
        <w:strike w:val="0"/>
        <w:color w:val="000000"/>
        <w:sz w:val="20"/>
        <w:szCs w:val="20"/>
        <w:u w:val="none"/>
      </w:rPr>
    </w:lvl>
    <w:lvl w:ilvl="6" w:tplc="95FEBED0">
      <w:start w:val="1"/>
      <w:numFmt w:val="decimal"/>
      <w:lvlText w:val="%7."/>
      <w:lvlJc w:val="left"/>
      <w:pPr>
        <w:tabs>
          <w:tab w:val="num" w:pos="4680"/>
        </w:tabs>
        <w:ind w:left="5040" w:hanging="360"/>
      </w:pPr>
      <w:rPr>
        <w:rFonts w:ascii="Verdana" w:eastAsia="Verdana" w:hAnsi="Verdana" w:cs="Verdana"/>
        <w:b w:val="0"/>
        <w:bCs w:val="0"/>
        <w:i w:val="0"/>
        <w:iCs w:val="0"/>
        <w:strike w:val="0"/>
        <w:color w:val="000000"/>
        <w:sz w:val="20"/>
        <w:szCs w:val="20"/>
        <w:u w:val="none"/>
      </w:rPr>
    </w:lvl>
    <w:lvl w:ilvl="7" w:tplc="A16E702C">
      <w:start w:val="1"/>
      <w:numFmt w:val="lowerLetter"/>
      <w:lvlText w:val="%8."/>
      <w:lvlJc w:val="left"/>
      <w:pPr>
        <w:tabs>
          <w:tab w:val="num" w:pos="5400"/>
        </w:tabs>
        <w:ind w:left="5760" w:hanging="360"/>
      </w:pPr>
      <w:rPr>
        <w:rFonts w:ascii="Verdana" w:eastAsia="Verdana" w:hAnsi="Verdana" w:cs="Verdana"/>
        <w:b w:val="0"/>
        <w:bCs w:val="0"/>
        <w:i w:val="0"/>
        <w:iCs w:val="0"/>
        <w:strike w:val="0"/>
        <w:color w:val="000000"/>
        <w:sz w:val="20"/>
        <w:szCs w:val="20"/>
        <w:u w:val="none"/>
      </w:rPr>
    </w:lvl>
    <w:lvl w:ilvl="8" w:tplc="D570EC00">
      <w:start w:val="1"/>
      <w:numFmt w:val="lowerRoman"/>
      <w:lvlText w:val="%9."/>
      <w:lvlJc w:val="right"/>
      <w:pPr>
        <w:tabs>
          <w:tab w:val="num" w:pos="612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A8FC4762">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FE42CA3E">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60C01382">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DCC89DBA">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7E3A0D48">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D06E907A">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0B8C46CE">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C8DE644C">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1464C472">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abstractNum w:abstractNumId="2">
    <w:nsid w:val="00000003"/>
    <w:multiLevelType w:val="hybridMultilevel"/>
    <w:tmpl w:val="00000003"/>
    <w:lvl w:ilvl="0" w:tplc="779ADCD8">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DECA81FC">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28489DF0">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6BFE69DC">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92BA6AD6">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228A601E">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B1D47DA2">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319CAE06">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D1265D06">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52AE"/>
    <w:rsid w:val="0001600A"/>
    <w:rsid w:val="00025B4B"/>
    <w:rsid w:val="000331DE"/>
    <w:rsid w:val="00050C27"/>
    <w:rsid w:val="0008301F"/>
    <w:rsid w:val="000D2719"/>
    <w:rsid w:val="000F1E64"/>
    <w:rsid w:val="00122C8E"/>
    <w:rsid w:val="00155DF6"/>
    <w:rsid w:val="00160E94"/>
    <w:rsid w:val="001A366D"/>
    <w:rsid w:val="001B46E7"/>
    <w:rsid w:val="00200A38"/>
    <w:rsid w:val="00203BAA"/>
    <w:rsid w:val="00250363"/>
    <w:rsid w:val="002562C0"/>
    <w:rsid w:val="002639D7"/>
    <w:rsid w:val="00266991"/>
    <w:rsid w:val="00283D47"/>
    <w:rsid w:val="002910FF"/>
    <w:rsid w:val="002A0FAB"/>
    <w:rsid w:val="002D5610"/>
    <w:rsid w:val="0030569B"/>
    <w:rsid w:val="00352E9D"/>
    <w:rsid w:val="003625A2"/>
    <w:rsid w:val="003947A6"/>
    <w:rsid w:val="003B2647"/>
    <w:rsid w:val="003C0C49"/>
    <w:rsid w:val="003D722A"/>
    <w:rsid w:val="003D7689"/>
    <w:rsid w:val="00450ABC"/>
    <w:rsid w:val="004A0B0D"/>
    <w:rsid w:val="004B2051"/>
    <w:rsid w:val="004C2286"/>
    <w:rsid w:val="004D6ADF"/>
    <w:rsid w:val="00534D8B"/>
    <w:rsid w:val="0054461B"/>
    <w:rsid w:val="005F7F80"/>
    <w:rsid w:val="0061711F"/>
    <w:rsid w:val="006216A1"/>
    <w:rsid w:val="00681514"/>
    <w:rsid w:val="00697D00"/>
    <w:rsid w:val="006B67A3"/>
    <w:rsid w:val="006E275A"/>
    <w:rsid w:val="006F56A3"/>
    <w:rsid w:val="00713E0E"/>
    <w:rsid w:val="00736104"/>
    <w:rsid w:val="0073647D"/>
    <w:rsid w:val="00752CCA"/>
    <w:rsid w:val="00775A54"/>
    <w:rsid w:val="0078116D"/>
    <w:rsid w:val="007A7E49"/>
    <w:rsid w:val="007B764C"/>
    <w:rsid w:val="00806DD9"/>
    <w:rsid w:val="008230EF"/>
    <w:rsid w:val="00831A51"/>
    <w:rsid w:val="008A177F"/>
    <w:rsid w:val="008C3377"/>
    <w:rsid w:val="00906DAB"/>
    <w:rsid w:val="00915252"/>
    <w:rsid w:val="00921F6F"/>
    <w:rsid w:val="00925D78"/>
    <w:rsid w:val="00944EAE"/>
    <w:rsid w:val="00964778"/>
    <w:rsid w:val="009771BD"/>
    <w:rsid w:val="009844A5"/>
    <w:rsid w:val="009966A2"/>
    <w:rsid w:val="009D06E0"/>
    <w:rsid w:val="009D4D3F"/>
    <w:rsid w:val="009D742D"/>
    <w:rsid w:val="009E0D56"/>
    <w:rsid w:val="00A05160"/>
    <w:rsid w:val="00A162DC"/>
    <w:rsid w:val="00A20CBA"/>
    <w:rsid w:val="00A23368"/>
    <w:rsid w:val="00A33285"/>
    <w:rsid w:val="00A61E72"/>
    <w:rsid w:val="00A7434A"/>
    <w:rsid w:val="00A77B3E"/>
    <w:rsid w:val="00AA6B86"/>
    <w:rsid w:val="00AC63DA"/>
    <w:rsid w:val="00AD510A"/>
    <w:rsid w:val="00AE0E09"/>
    <w:rsid w:val="00B73C4C"/>
    <w:rsid w:val="00B75825"/>
    <w:rsid w:val="00BB678A"/>
    <w:rsid w:val="00BC4669"/>
    <w:rsid w:val="00BF0090"/>
    <w:rsid w:val="00C101FB"/>
    <w:rsid w:val="00C1056B"/>
    <w:rsid w:val="00C40572"/>
    <w:rsid w:val="00C72965"/>
    <w:rsid w:val="00CA0871"/>
    <w:rsid w:val="00D65347"/>
    <w:rsid w:val="00DC247B"/>
    <w:rsid w:val="00DC4A72"/>
    <w:rsid w:val="00DD7B82"/>
    <w:rsid w:val="00E1284B"/>
    <w:rsid w:val="00E274F1"/>
    <w:rsid w:val="00E27900"/>
    <w:rsid w:val="00E4651A"/>
    <w:rsid w:val="00EB63C8"/>
    <w:rsid w:val="00EB684D"/>
    <w:rsid w:val="00EC02D9"/>
    <w:rsid w:val="00F836B0"/>
    <w:rsid w:val="00F92BC7"/>
    <w:rsid w:val="00F95F85"/>
    <w:rsid w:val="00FA50A4"/>
    <w:rsid w:val="00FB5135"/>
    <w:rsid w:val="00FE3C71"/>
    <w:rsid w:val="00FE5626"/>
    <w:rsid w:val="00FF45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 w:type="character" w:styleId="FollowedHyperlink">
    <w:name w:val="FollowedHyperlink"/>
    <w:basedOn w:val="DefaultParagraphFont"/>
    <w:rsid w:val="00906DAB"/>
    <w:rPr>
      <w:color w:val="800080" w:themeColor="followedHyperlink"/>
      <w:u w:val="single"/>
    </w:rPr>
  </w:style>
  <w:style w:type="paragraph" w:styleId="NoSpacing">
    <w:name w:val="No Spacing"/>
    <w:uiPriority w:val="1"/>
    <w:qFormat/>
    <w:rsid w:val="008C3377"/>
    <w:pPr>
      <w:ind w:left="90" w:right="90" w:hanging="90"/>
    </w:pPr>
    <w:rPr>
      <w:rFonts w:ascii="Verdana" w:eastAsia="Verdana" w:hAnsi="Verdana" w:cs="Verdana"/>
      <w:color w:val="000000"/>
      <w:shd w:val="solid" w:color="FFFFFF"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 w:type="character" w:styleId="FollowedHyperlink">
    <w:name w:val="FollowedHyperlink"/>
    <w:basedOn w:val="DefaultParagraphFont"/>
    <w:rsid w:val="00906DAB"/>
    <w:rPr>
      <w:color w:val="800080" w:themeColor="followedHyperlink"/>
      <w:u w:val="single"/>
    </w:rPr>
  </w:style>
  <w:style w:type="paragraph" w:styleId="NoSpacing">
    <w:name w:val="No Spacing"/>
    <w:uiPriority w:val="1"/>
    <w:qFormat/>
    <w:rsid w:val="008C3377"/>
    <w:pPr>
      <w:ind w:left="90" w:right="90" w:hanging="90"/>
    </w:pPr>
    <w:rPr>
      <w:rFonts w:ascii="Verdana" w:eastAsia="Verdana" w:hAnsi="Verdana" w:cs="Verdana"/>
      <w:color w:val="000000"/>
      <w:shd w:val="solid" w:color="FFFFFF"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ols.org/v1" TargetMode="External"/><Relationship Id="rId21" Type="http://schemas.openxmlformats.org/officeDocument/2006/relationships/hyperlink" Target="http://www.tinkercell.com/" TargetMode="External"/><Relationship Id="rId42" Type="http://schemas.openxmlformats.org/officeDocument/2006/relationships/hyperlink" Target="http://code.google.com/p/gd-ice" TargetMode="External"/><Relationship Id="rId63" Type="http://schemas.openxmlformats.org/officeDocument/2006/relationships/hyperlink" Target="http://www.genocad.org" TargetMode="External"/><Relationship Id="rId84" Type="http://schemas.openxmlformats.org/officeDocument/2006/relationships/image" Target="media/image1.png"/><Relationship Id="rId138" Type="http://schemas.openxmlformats.org/officeDocument/2006/relationships/hyperlink" Target="http://sbols.org/v1" TargetMode="External"/><Relationship Id="rId159" Type="http://schemas.openxmlformats.org/officeDocument/2006/relationships/hyperlink" Target="http://sbols.org/data" TargetMode="External"/><Relationship Id="rId170" Type="http://schemas.openxmlformats.org/officeDocument/2006/relationships/hyperlink" Target="http://www.genomatix.de/online_help/help/sequence_formats.html" TargetMode="External"/><Relationship Id="rId191" Type="http://schemas.openxmlformats.org/officeDocument/2006/relationships/hyperlink" Target="http://partsregistry.org" TargetMode="External"/><Relationship Id="rId205" Type="http://schemas.openxmlformats.org/officeDocument/2006/relationships/hyperlink" Target="http://dx.plos.org/10.1371/journal.pone.0022490" TargetMode="External"/><Relationship Id="rId226" Type="http://schemas.openxmlformats.org/officeDocument/2006/relationships/hyperlink" Target="http://dx.plos.org/10.1371/journal.pone.0018882" TargetMode="External"/><Relationship Id="rId247" Type="http://schemas.openxmlformats.org/officeDocument/2006/relationships/hyperlink" Target="http://bioinformatics.oxfordjournals.org/cgi/content/abstract/19/4/524" TargetMode="External"/><Relationship Id="rId107" Type="http://schemas.openxmlformats.org/officeDocument/2006/relationships/hyperlink" Target="http://www.sbolstandard.org/sbol-governance" TargetMode="External"/><Relationship Id="rId268" Type="http://schemas.openxmlformats.org/officeDocument/2006/relationships/fontTable" Target="fontTable.xml"/><Relationship Id="rId11" Type="http://schemas.openxmlformats.org/officeDocument/2006/relationships/hyperlink" Target="http://partsregistry.org" TargetMode="External"/><Relationship Id="rId32" Type="http://schemas.openxmlformats.org/officeDocument/2006/relationships/hyperlink" Target="http://www.async.ece.utah.edu/iBioSim/" TargetMode="External"/><Relationship Id="rId53" Type="http://schemas.openxmlformats.org/officeDocument/2006/relationships/hyperlink" Target="http://clothocad.org" TargetMode="External"/><Relationship Id="rId74" Type="http://schemas.openxmlformats.org/officeDocument/2006/relationships/hyperlink" Target="https://www.dna20.com/tools/genedesigner.php" TargetMode="External"/><Relationship Id="rId128" Type="http://schemas.openxmlformats.org/officeDocument/2006/relationships/hyperlink" Target="http://sbols.org/v1" TargetMode="External"/><Relationship Id="rId149" Type="http://schemas.openxmlformats.org/officeDocument/2006/relationships/hyperlink" Target="http://sbols.org/v1" TargetMode="External"/><Relationship Id="rId5" Type="http://schemas.openxmlformats.org/officeDocument/2006/relationships/settings" Target="settings.xml"/><Relationship Id="rId95" Type="http://schemas.openxmlformats.org/officeDocument/2006/relationships/hyperlink" Target="http://www.sbolstandard.org/initiatives/sbol-visual" TargetMode="External"/><Relationship Id="rId160" Type="http://schemas.openxmlformats.org/officeDocument/2006/relationships/hyperlink" Target="http://sbols.org/data" TargetMode="External"/><Relationship Id="rId181" Type="http://schemas.openxmlformats.org/officeDocument/2006/relationships/hyperlink" Target="http://www.genomatix.de/online_help/help/sequence_formats.html" TargetMode="External"/><Relationship Id="rId216" Type="http://schemas.openxmlformats.org/officeDocument/2006/relationships/hyperlink" Target="http://dx.plos.org/10.1371/journal.pone.0018882" TargetMode="External"/><Relationship Id="rId237" Type="http://schemas.openxmlformats.org/officeDocument/2006/relationships/hyperlink" Target="http://www.ncbi.nlm.nih.gov/pubmed/16306983" TargetMode="External"/><Relationship Id="rId258" Type="http://schemas.openxmlformats.org/officeDocument/2006/relationships/hyperlink" Target="http://www.sciencemag.org/content/333/6047/1244.abstract" TargetMode="External"/><Relationship Id="rId22" Type="http://schemas.openxmlformats.org/officeDocument/2006/relationships/hyperlink" Target="http://www.tinkercell.com/" TargetMode="External"/><Relationship Id="rId43" Type="http://schemas.openxmlformats.org/officeDocument/2006/relationships/hyperlink" Target="http://code.google.com/p/gd-ice" TargetMode="External"/><Relationship Id="rId64" Type="http://schemas.openxmlformats.org/officeDocument/2006/relationships/hyperlink" Target="http://www.genocad.org" TargetMode="External"/><Relationship Id="rId118" Type="http://schemas.openxmlformats.org/officeDocument/2006/relationships/hyperlink" Target="http://sbols.org/v1" TargetMode="External"/><Relationship Id="rId139" Type="http://schemas.openxmlformats.org/officeDocument/2006/relationships/hyperlink" Target="http://sbols.org/v1" TargetMode="External"/><Relationship Id="rId85" Type="http://schemas.openxmlformats.org/officeDocument/2006/relationships/image" Target="media/image2.png"/><Relationship Id="rId150" Type="http://schemas.openxmlformats.org/officeDocument/2006/relationships/hyperlink" Target="http://sbols.org/v1" TargetMode="External"/><Relationship Id="rId171" Type="http://schemas.openxmlformats.org/officeDocument/2006/relationships/hyperlink" Target="http://www.genomatix.de/online_help/help/sequence_formats.html" TargetMode="External"/><Relationship Id="rId192" Type="http://schemas.openxmlformats.org/officeDocument/2006/relationships/image" Target="media/image8.png"/><Relationship Id="rId206" Type="http://schemas.openxmlformats.org/officeDocument/2006/relationships/hyperlink" Target="http://dx.plos.org/10.1371/journal.pone.0022490" TargetMode="External"/><Relationship Id="rId227" Type="http://schemas.openxmlformats.org/officeDocument/2006/relationships/hyperlink" Target="http://dx.plos.org/10.1371/journal.pone.0018882" TargetMode="External"/><Relationship Id="rId248" Type="http://schemas.openxmlformats.org/officeDocument/2006/relationships/hyperlink" Target="http://bioinformatics.oxfordjournals.org/cgi/content/abstract/19/4/524" TargetMode="External"/><Relationship Id="rId269" Type="http://schemas.openxmlformats.org/officeDocument/2006/relationships/theme" Target="theme/theme1.xml"/><Relationship Id="rId12" Type="http://schemas.openxmlformats.org/officeDocument/2006/relationships/hyperlink" Target="http://partsregistry.org" TargetMode="External"/><Relationship Id="rId33" Type="http://schemas.openxmlformats.org/officeDocument/2006/relationships/hyperlink" Target="http://www.async.ece.utah.edu/iBioSim/" TargetMode="External"/><Relationship Id="rId108" Type="http://schemas.openxmlformats.org/officeDocument/2006/relationships/hyperlink" Target="http://www.sbolstandard.org/sbol-governance" TargetMode="External"/><Relationship Id="rId129" Type="http://schemas.openxmlformats.org/officeDocument/2006/relationships/hyperlink" Target="http://sbols.org/v1" TargetMode="External"/><Relationship Id="rId54" Type="http://schemas.openxmlformats.org/officeDocument/2006/relationships/hyperlink" Target="http://clothocad.org" TargetMode="External"/><Relationship Id="rId75" Type="http://schemas.openxmlformats.org/officeDocument/2006/relationships/hyperlink" Target="https://www.dna20.com/tools/genedesigner.php" TargetMode="External"/><Relationship Id="rId96" Type="http://schemas.openxmlformats.org/officeDocument/2006/relationships/hyperlink" Target="http://www.sbolstandard.org/initiatives/sbol-visual" TargetMode="External"/><Relationship Id="rId140" Type="http://schemas.openxmlformats.org/officeDocument/2006/relationships/hyperlink" Target="http://sbols.org/v1" TargetMode="External"/><Relationship Id="rId161" Type="http://schemas.openxmlformats.org/officeDocument/2006/relationships/hyperlink" Target="http://sbols.org/data" TargetMode="External"/><Relationship Id="rId182" Type="http://schemas.openxmlformats.org/officeDocument/2006/relationships/hyperlink" Target="http://www.genomatix.de/online_help/help/sequence_formats.html" TargetMode="External"/><Relationship Id="rId217" Type="http://schemas.openxmlformats.org/officeDocument/2006/relationships/hyperlink" Target="http://dx.plos.org/10.1371/journal.pone.0018882" TargetMode="External"/><Relationship Id="rId6" Type="http://schemas.openxmlformats.org/officeDocument/2006/relationships/webSettings" Target="webSettings.xml"/><Relationship Id="rId238" Type="http://schemas.openxmlformats.org/officeDocument/2006/relationships/hyperlink" Target="http://www.ncbi.nlm.nih.gov/pubmed/16306983" TargetMode="External"/><Relationship Id="rId259" Type="http://schemas.openxmlformats.org/officeDocument/2006/relationships/hyperlink" Target="http://www.sciencemag.org/content/333/6047/1244.abstract" TargetMode="External"/><Relationship Id="rId23" Type="http://schemas.openxmlformats.org/officeDocument/2006/relationships/hyperlink" Target="http://www.tinkercell.com/" TargetMode="External"/><Relationship Id="rId28" Type="http://schemas.openxmlformats.org/officeDocument/2006/relationships/hyperlink" Target="http://www.async.ece.utah.edu/iBioSim/" TargetMode="External"/><Relationship Id="rId49" Type="http://schemas.openxmlformats.org/officeDocument/2006/relationships/hyperlink" Target="http://code.google.com/p/gd-ice" TargetMode="External"/><Relationship Id="rId114" Type="http://schemas.openxmlformats.org/officeDocument/2006/relationships/hyperlink" Target="http://www.sbolstandard.org/sbol-governance" TargetMode="External"/><Relationship Id="rId119" Type="http://schemas.openxmlformats.org/officeDocument/2006/relationships/hyperlink" Target="http://sbols.org/v1" TargetMode="External"/><Relationship Id="rId44" Type="http://schemas.openxmlformats.org/officeDocument/2006/relationships/hyperlink" Target="http://code.google.com/p/gd-ice" TargetMode="External"/><Relationship Id="rId60" Type="http://schemas.openxmlformats.org/officeDocument/2006/relationships/hyperlink" Target="http://www.genocad.org" TargetMode="External"/><Relationship Id="rId65" Type="http://schemas.openxmlformats.org/officeDocument/2006/relationships/hyperlink" Target="https://www.dna20.com/tools/genedesigner.php" TargetMode="External"/><Relationship Id="rId81" Type="http://schemas.openxmlformats.org/officeDocument/2006/relationships/hyperlink" Target="http://www.sbolstandard.org/" TargetMode="External"/><Relationship Id="rId86" Type="http://schemas.openxmlformats.org/officeDocument/2006/relationships/hyperlink" Target="http://www.sbolstandard.org/initiatives/sbol-visual" TargetMode="External"/><Relationship Id="rId130" Type="http://schemas.openxmlformats.org/officeDocument/2006/relationships/hyperlink" Target="http://sbols.org/v1" TargetMode="External"/><Relationship Id="rId135" Type="http://schemas.openxmlformats.org/officeDocument/2006/relationships/hyperlink" Target="http://sbols.org/v1" TargetMode="External"/><Relationship Id="rId151" Type="http://schemas.openxmlformats.org/officeDocument/2006/relationships/hyperlink" Target="http://sbols.org/v1" TargetMode="External"/><Relationship Id="rId156" Type="http://schemas.openxmlformats.org/officeDocument/2006/relationships/hyperlink" Target="http://www.omg.org/spec/UML/2.0/" TargetMode="External"/><Relationship Id="rId177" Type="http://schemas.openxmlformats.org/officeDocument/2006/relationships/hyperlink" Target="http://www.genomatix.de/online_help/help/sequence_formats.html" TargetMode="External"/><Relationship Id="rId198" Type="http://schemas.openxmlformats.org/officeDocument/2006/relationships/image" Target="media/image9.png"/><Relationship Id="rId172" Type="http://schemas.openxmlformats.org/officeDocument/2006/relationships/hyperlink" Target="http://www.genomatix.de/online_help/help/sequence_formats.html" TargetMode="External"/><Relationship Id="rId193" Type="http://schemas.openxmlformats.org/officeDocument/2006/relationships/hyperlink" Target="http://partsregistry.org" TargetMode="External"/><Relationship Id="rId202" Type="http://schemas.openxmlformats.org/officeDocument/2006/relationships/hyperlink" Target="http://github.com/synbiodex" TargetMode="External"/><Relationship Id="rId207" Type="http://schemas.openxmlformats.org/officeDocument/2006/relationships/hyperlink" Target="http://dx.plos.org/10.1371/journal.pone.0022490" TargetMode="External"/><Relationship Id="rId223" Type="http://schemas.openxmlformats.org/officeDocument/2006/relationships/hyperlink" Target="http://dx.plos.org/10.1371/journal.pone.0018882" TargetMode="External"/><Relationship Id="rId228" Type="http://schemas.openxmlformats.org/officeDocument/2006/relationships/hyperlink" Target="http://www.ncbi.nlm.nih.gov/pubmed/16306983" TargetMode="External"/><Relationship Id="rId244" Type="http://schemas.openxmlformats.org/officeDocument/2006/relationships/hyperlink" Target="http://bioinformatics.oxfordjournals.org/cgi/content/abstract/19/4/524" TargetMode="External"/><Relationship Id="rId249" Type="http://schemas.openxmlformats.org/officeDocument/2006/relationships/hyperlink" Target="http://bioinformatics.oxfordjournals.org/cgi/content/abstract/19/4/524" TargetMode="External"/><Relationship Id="rId13" Type="http://schemas.openxmlformats.org/officeDocument/2006/relationships/hyperlink" Target="http://partsregistry.org" TargetMode="External"/><Relationship Id="rId18" Type="http://schemas.openxmlformats.org/officeDocument/2006/relationships/hyperlink" Target="http://biofab.org" TargetMode="External"/><Relationship Id="rId39" Type="http://schemas.openxmlformats.org/officeDocument/2006/relationships/hyperlink" Target="http://code.google.com/p/gd-ice" TargetMode="External"/><Relationship Id="rId109" Type="http://schemas.openxmlformats.org/officeDocument/2006/relationships/hyperlink" Target="http://www.sbolstandard.org/sbol-governance" TargetMode="External"/><Relationship Id="rId260" Type="http://schemas.openxmlformats.org/officeDocument/2006/relationships/hyperlink" Target="http://www.sciencemag.org/content/333/6047/1244.abstract" TargetMode="External"/><Relationship Id="rId265" Type="http://schemas.openxmlformats.org/officeDocument/2006/relationships/hyperlink" Target="http://www.sciencemag.org/content/333/6047/1244.abstract" TargetMode="External"/><Relationship Id="rId34" Type="http://schemas.openxmlformats.org/officeDocument/2006/relationships/hyperlink" Target="http://www.async.ece.utah.edu/iBioSim/" TargetMode="External"/><Relationship Id="rId50" Type="http://schemas.openxmlformats.org/officeDocument/2006/relationships/hyperlink" Target="http://code.google.com/p/gd-ice" TargetMode="External"/><Relationship Id="rId55" Type="http://schemas.openxmlformats.org/officeDocument/2006/relationships/hyperlink" Target="http://clothocad.org" TargetMode="External"/><Relationship Id="rId76" Type="http://schemas.openxmlformats.org/officeDocument/2006/relationships/hyperlink" Target="https://www.dna20.com/tools/genedesigner.php" TargetMode="External"/><Relationship Id="rId97" Type="http://schemas.openxmlformats.org/officeDocument/2006/relationships/hyperlink" Target="http://www.sbolstandard.org/initiatives/sbol-visual" TargetMode="External"/><Relationship Id="rId104" Type="http://schemas.openxmlformats.org/officeDocument/2006/relationships/hyperlink" Target="http://dspace.mit.edu/bitstream/handle/1721.1/44960/BBFRFC0.pdf?sequence=1" TargetMode="External"/><Relationship Id="rId120" Type="http://schemas.openxmlformats.org/officeDocument/2006/relationships/hyperlink" Target="http://sbols.org/v1" TargetMode="External"/><Relationship Id="rId125" Type="http://schemas.openxmlformats.org/officeDocument/2006/relationships/hyperlink" Target="http://sbols.org/v1" TargetMode="External"/><Relationship Id="rId141" Type="http://schemas.openxmlformats.org/officeDocument/2006/relationships/hyperlink" Target="http://sbols.org/v1" TargetMode="External"/><Relationship Id="rId146" Type="http://schemas.openxmlformats.org/officeDocument/2006/relationships/hyperlink" Target="http://sbols.org/v1" TargetMode="External"/><Relationship Id="rId167" Type="http://schemas.openxmlformats.org/officeDocument/2006/relationships/hyperlink" Target="http://sbols.org/data" TargetMode="External"/><Relationship Id="rId188" Type="http://schemas.openxmlformats.org/officeDocument/2006/relationships/hyperlink" Target="http://partsregistry.org" TargetMode="External"/><Relationship Id="rId7" Type="http://schemas.openxmlformats.org/officeDocument/2006/relationships/footnotes" Target="footnotes.xml"/><Relationship Id="rId71" Type="http://schemas.openxmlformats.org/officeDocument/2006/relationships/hyperlink" Target="https://www.dna20.com/tools/genedesigner.php" TargetMode="External"/><Relationship Id="rId92" Type="http://schemas.openxmlformats.org/officeDocument/2006/relationships/hyperlink" Target="http://www.sbolstandard.org/initiatives/sbol-visual" TargetMode="External"/><Relationship Id="rId162" Type="http://schemas.openxmlformats.org/officeDocument/2006/relationships/hyperlink" Target="http://sbols.org/data" TargetMode="External"/><Relationship Id="rId183" Type="http://schemas.openxmlformats.org/officeDocument/2006/relationships/hyperlink" Target="http://www.genomatix.de/online_help/help/sequence_formats.html" TargetMode="External"/><Relationship Id="rId213" Type="http://schemas.openxmlformats.org/officeDocument/2006/relationships/hyperlink" Target="http://dx.plos.org/10.1371/journal.pone.0022490" TargetMode="External"/><Relationship Id="rId218" Type="http://schemas.openxmlformats.org/officeDocument/2006/relationships/hyperlink" Target="http://dx.plos.org/10.1371/journal.pone.0018882" TargetMode="External"/><Relationship Id="rId234" Type="http://schemas.openxmlformats.org/officeDocument/2006/relationships/hyperlink" Target="http://www.ncbi.nlm.nih.gov/pubmed/16306983" TargetMode="External"/><Relationship Id="rId239" Type="http://schemas.openxmlformats.org/officeDocument/2006/relationships/hyperlink" Target="http://www.ncbi.nlm.nih.gov/pubmed/16306983" TargetMode="External"/><Relationship Id="rId2" Type="http://schemas.openxmlformats.org/officeDocument/2006/relationships/numbering" Target="numbering.xml"/><Relationship Id="rId29" Type="http://schemas.openxmlformats.org/officeDocument/2006/relationships/hyperlink" Target="http://www.async.ece.utah.edu/iBioSim/" TargetMode="External"/><Relationship Id="rId250" Type="http://schemas.openxmlformats.org/officeDocument/2006/relationships/hyperlink" Target="http://bioinformatics.oxfordjournals.org/cgi/content/abstract/19/4/524" TargetMode="External"/><Relationship Id="rId255" Type="http://schemas.openxmlformats.org/officeDocument/2006/relationships/hyperlink" Target="http://bioinformatics.oxfordjournals.org/cgi/content/abstract/19/4/524" TargetMode="External"/><Relationship Id="rId24" Type="http://schemas.openxmlformats.org/officeDocument/2006/relationships/hyperlink" Target="http://www.tinkercell.com/" TargetMode="External"/><Relationship Id="rId40" Type="http://schemas.openxmlformats.org/officeDocument/2006/relationships/hyperlink" Target="http://code.google.com/p/gd-ice" TargetMode="External"/><Relationship Id="rId45" Type="http://schemas.openxmlformats.org/officeDocument/2006/relationships/hyperlink" Target="http://code.google.com/p/gd-ice" TargetMode="External"/><Relationship Id="rId66" Type="http://schemas.openxmlformats.org/officeDocument/2006/relationships/hyperlink" Target="https://www.dna20.com/tools/genedesigner.php" TargetMode="External"/><Relationship Id="rId87" Type="http://schemas.openxmlformats.org/officeDocument/2006/relationships/hyperlink" Target="http://www.sbolstandard.org/initiatives/sbol-visual" TargetMode="External"/><Relationship Id="rId110" Type="http://schemas.openxmlformats.org/officeDocument/2006/relationships/hyperlink" Target="http://www.sbolstandard.org/sbol-governance" TargetMode="External"/><Relationship Id="rId115" Type="http://schemas.openxmlformats.org/officeDocument/2006/relationships/hyperlink" Target="http://www.sbolstandard.org/sbol-governance" TargetMode="External"/><Relationship Id="rId131" Type="http://schemas.openxmlformats.org/officeDocument/2006/relationships/hyperlink" Target="http://sbols.org/v1" TargetMode="External"/><Relationship Id="rId136" Type="http://schemas.openxmlformats.org/officeDocument/2006/relationships/hyperlink" Target="http://sbols.org/v1" TargetMode="External"/><Relationship Id="rId157" Type="http://schemas.openxmlformats.org/officeDocument/2006/relationships/hyperlink" Target="http://www.omg.org/spec/UML/2.0/" TargetMode="External"/><Relationship Id="rId178" Type="http://schemas.openxmlformats.org/officeDocument/2006/relationships/hyperlink" Target="http://www.genomatix.de/online_help/help/sequence_formats.html" TargetMode="External"/><Relationship Id="rId61" Type="http://schemas.openxmlformats.org/officeDocument/2006/relationships/hyperlink" Target="http://www.genocad.org" TargetMode="External"/><Relationship Id="rId82" Type="http://schemas.openxmlformats.org/officeDocument/2006/relationships/hyperlink" Target="http://www.sbolstandard.org/" TargetMode="External"/><Relationship Id="rId152" Type="http://schemas.openxmlformats.org/officeDocument/2006/relationships/hyperlink" Target="http://sbols.org/v1" TargetMode="External"/><Relationship Id="rId173" Type="http://schemas.openxmlformats.org/officeDocument/2006/relationships/hyperlink" Target="http://www.genomatix.de/online_help/help/sequence_formats.html" TargetMode="External"/><Relationship Id="rId194" Type="http://schemas.openxmlformats.org/officeDocument/2006/relationships/hyperlink" Target="http://partsregistry.org" TargetMode="External"/><Relationship Id="rId199" Type="http://schemas.openxmlformats.org/officeDocument/2006/relationships/image" Target="media/image10.png"/><Relationship Id="rId203" Type="http://schemas.openxmlformats.org/officeDocument/2006/relationships/hyperlink" Target="http://www.sbolstandard.org/initiatives/serialization" TargetMode="External"/><Relationship Id="rId208" Type="http://schemas.openxmlformats.org/officeDocument/2006/relationships/hyperlink" Target="http://dx.plos.org/10.1371/journal.pone.0022490" TargetMode="External"/><Relationship Id="rId229" Type="http://schemas.openxmlformats.org/officeDocument/2006/relationships/hyperlink" Target="http://www.ncbi.nlm.nih.gov/pubmed/16306983" TargetMode="External"/><Relationship Id="rId19" Type="http://schemas.openxmlformats.org/officeDocument/2006/relationships/hyperlink" Target="http://www.tinkercell.com/" TargetMode="External"/><Relationship Id="rId224" Type="http://schemas.openxmlformats.org/officeDocument/2006/relationships/hyperlink" Target="http://dx.plos.org/10.1371/journal.pone.0018882" TargetMode="External"/><Relationship Id="rId240" Type="http://schemas.openxmlformats.org/officeDocument/2006/relationships/hyperlink" Target="http://www.ncbi.nlm.nih.gov/pubmed/16306983" TargetMode="External"/><Relationship Id="rId245" Type="http://schemas.openxmlformats.org/officeDocument/2006/relationships/hyperlink" Target="http://bioinformatics.oxfordjournals.org/cgi/content/abstract/19/4/524" TargetMode="External"/><Relationship Id="rId261" Type="http://schemas.openxmlformats.org/officeDocument/2006/relationships/hyperlink" Target="http://www.sciencemag.org/content/333/6047/1244.abstract" TargetMode="External"/><Relationship Id="rId266" Type="http://schemas.openxmlformats.org/officeDocument/2006/relationships/hyperlink" Target="http://www.sciencemag.org/content/333/6047/1244.abstract" TargetMode="External"/><Relationship Id="rId14" Type="http://schemas.openxmlformats.org/officeDocument/2006/relationships/hyperlink" Target="http://biofab.org" TargetMode="External"/><Relationship Id="rId30" Type="http://schemas.openxmlformats.org/officeDocument/2006/relationships/hyperlink" Target="http://www.async.ece.utah.edu/iBioSim/" TargetMode="External"/><Relationship Id="rId35" Type="http://schemas.openxmlformats.org/officeDocument/2006/relationships/hyperlink" Target="http://www.async.ece.utah.edu/iBioSim/" TargetMode="External"/><Relationship Id="rId56" Type="http://schemas.openxmlformats.org/officeDocument/2006/relationships/hyperlink" Target="http://clothocad.org" TargetMode="External"/><Relationship Id="rId77" Type="http://schemas.openxmlformats.org/officeDocument/2006/relationships/hyperlink" Target="https://www.dna20.com/tools/genedesigner.php" TargetMode="External"/><Relationship Id="rId100" Type="http://schemas.openxmlformats.org/officeDocument/2006/relationships/image" Target="media/image4.png"/><Relationship Id="rId105" Type="http://schemas.openxmlformats.org/officeDocument/2006/relationships/hyperlink" Target="http://dspace.mit.edu/bitstream/handle/1721.1/44960/BBFRFC0.pdf?sequence=1" TargetMode="External"/><Relationship Id="rId126" Type="http://schemas.openxmlformats.org/officeDocument/2006/relationships/hyperlink" Target="http://sbols.org/v1" TargetMode="External"/><Relationship Id="rId147" Type="http://schemas.openxmlformats.org/officeDocument/2006/relationships/hyperlink" Target="http://sbols.org/v1" TargetMode="External"/><Relationship Id="rId168" Type="http://schemas.openxmlformats.org/officeDocument/2006/relationships/hyperlink" Target="http://www.genomatix.de/online_help/help/sequence_formats.html" TargetMode="External"/><Relationship Id="rId8" Type="http://schemas.openxmlformats.org/officeDocument/2006/relationships/endnotes" Target="endnotes.xml"/><Relationship Id="rId51" Type="http://schemas.openxmlformats.org/officeDocument/2006/relationships/hyperlink" Target="http://code.google.com/p/gd-ice" TargetMode="External"/><Relationship Id="rId72" Type="http://schemas.openxmlformats.org/officeDocument/2006/relationships/hyperlink" Target="https://www.dna20.com/tools/genedesigner.php" TargetMode="External"/><Relationship Id="rId93" Type="http://schemas.openxmlformats.org/officeDocument/2006/relationships/hyperlink" Target="http://www.sbolstandard.org/initiatives/sbol-visual" TargetMode="External"/><Relationship Id="rId98" Type="http://schemas.openxmlformats.org/officeDocument/2006/relationships/hyperlink" Target="http://www.sbolstandard.org/initiatives/sbol-visual" TargetMode="External"/><Relationship Id="rId121" Type="http://schemas.openxmlformats.org/officeDocument/2006/relationships/hyperlink" Target="http://sbols.org/v1" TargetMode="External"/><Relationship Id="rId142" Type="http://schemas.openxmlformats.org/officeDocument/2006/relationships/hyperlink" Target="http://sbols.org/v1" TargetMode="External"/><Relationship Id="rId163" Type="http://schemas.openxmlformats.org/officeDocument/2006/relationships/hyperlink" Target="http://sbols.org/data" TargetMode="External"/><Relationship Id="rId184" Type="http://schemas.openxmlformats.org/officeDocument/2006/relationships/hyperlink" Target="http://www.genomatix.de/online_help/help/sequence_formats.html" TargetMode="External"/><Relationship Id="rId189" Type="http://schemas.openxmlformats.org/officeDocument/2006/relationships/hyperlink" Target="http://partsregistry.org" TargetMode="External"/><Relationship Id="rId219" Type="http://schemas.openxmlformats.org/officeDocument/2006/relationships/hyperlink" Target="http://dx.plos.org/10.1371/journal.pone.0018882" TargetMode="External"/><Relationship Id="rId3" Type="http://schemas.openxmlformats.org/officeDocument/2006/relationships/styles" Target="styles.xml"/><Relationship Id="rId214" Type="http://schemas.openxmlformats.org/officeDocument/2006/relationships/hyperlink" Target="http://dx.plos.org/10.1371/journal.pone.0022490" TargetMode="External"/><Relationship Id="rId230" Type="http://schemas.openxmlformats.org/officeDocument/2006/relationships/hyperlink" Target="http://www.ncbi.nlm.nih.gov/pubmed/16306983" TargetMode="External"/><Relationship Id="rId235" Type="http://schemas.openxmlformats.org/officeDocument/2006/relationships/hyperlink" Target="http://www.ncbi.nlm.nih.gov/pubmed/16306983" TargetMode="External"/><Relationship Id="rId251" Type="http://schemas.openxmlformats.org/officeDocument/2006/relationships/hyperlink" Target="http://bioinformatics.oxfordjournals.org/cgi/content/abstract/19/4/524" TargetMode="External"/><Relationship Id="rId256" Type="http://schemas.openxmlformats.org/officeDocument/2006/relationships/hyperlink" Target="http://www.sciencemag.org/content/333/6047/1244.abstract" TargetMode="External"/><Relationship Id="rId25" Type="http://schemas.openxmlformats.org/officeDocument/2006/relationships/hyperlink" Target="http://www.async.ece.utah.edu/iBioSim/" TargetMode="External"/><Relationship Id="rId46" Type="http://schemas.openxmlformats.org/officeDocument/2006/relationships/hyperlink" Target="http://code.google.com/p/gd-ice" TargetMode="External"/><Relationship Id="rId67" Type="http://schemas.openxmlformats.org/officeDocument/2006/relationships/hyperlink" Target="https://www.dna20.com/tools/genedesigner.php" TargetMode="External"/><Relationship Id="rId116" Type="http://schemas.openxmlformats.org/officeDocument/2006/relationships/hyperlink" Target="http://www.sbolstandard.org/sbol-governance" TargetMode="External"/><Relationship Id="rId137" Type="http://schemas.openxmlformats.org/officeDocument/2006/relationships/hyperlink" Target="http://sbols.org/v1" TargetMode="External"/><Relationship Id="rId158" Type="http://schemas.openxmlformats.org/officeDocument/2006/relationships/hyperlink" Target="http://sbols.org/data" TargetMode="External"/><Relationship Id="rId20" Type="http://schemas.openxmlformats.org/officeDocument/2006/relationships/hyperlink" Target="http://www.tinkercell.com/" TargetMode="External"/><Relationship Id="rId41" Type="http://schemas.openxmlformats.org/officeDocument/2006/relationships/hyperlink" Target="http://code.google.com/p/gd-ice" TargetMode="External"/><Relationship Id="rId62" Type="http://schemas.openxmlformats.org/officeDocument/2006/relationships/hyperlink" Target="http://www.genocad.org" TargetMode="External"/><Relationship Id="rId83" Type="http://schemas.openxmlformats.org/officeDocument/2006/relationships/hyperlink" Target="http://www.sbolstandard.org/" TargetMode="External"/><Relationship Id="rId88" Type="http://schemas.openxmlformats.org/officeDocument/2006/relationships/hyperlink" Target="http://www.sbolstandard.org/initiatives/sbol-visual" TargetMode="External"/><Relationship Id="rId111" Type="http://schemas.openxmlformats.org/officeDocument/2006/relationships/hyperlink" Target="http://www.sbolstandard.org/sbol-governance" TargetMode="External"/><Relationship Id="rId132" Type="http://schemas.openxmlformats.org/officeDocument/2006/relationships/hyperlink" Target="http://sbols.org/v1" TargetMode="External"/><Relationship Id="rId153" Type="http://schemas.openxmlformats.org/officeDocument/2006/relationships/hyperlink" Target="http://sbols.org/v1" TargetMode="External"/><Relationship Id="rId174" Type="http://schemas.openxmlformats.org/officeDocument/2006/relationships/hyperlink" Target="http://www.genomatix.de/online_help/help/sequence_formats.html" TargetMode="External"/><Relationship Id="rId179" Type="http://schemas.openxmlformats.org/officeDocument/2006/relationships/hyperlink" Target="http://www.genomatix.de/online_help/help/sequence_formats.html" TargetMode="External"/><Relationship Id="rId195" Type="http://schemas.openxmlformats.org/officeDocument/2006/relationships/hyperlink" Target="http://partsregistry.org" TargetMode="External"/><Relationship Id="rId209" Type="http://schemas.openxmlformats.org/officeDocument/2006/relationships/hyperlink" Target="http://dx.plos.org/10.1371/journal.pone.0022490" TargetMode="External"/><Relationship Id="rId190" Type="http://schemas.openxmlformats.org/officeDocument/2006/relationships/hyperlink" Target="http://partsregistry.org" TargetMode="External"/><Relationship Id="rId204" Type="http://schemas.openxmlformats.org/officeDocument/2006/relationships/hyperlink" Target="http://dx.plos.org/10.1371/journal.pone.0022490" TargetMode="External"/><Relationship Id="rId220" Type="http://schemas.openxmlformats.org/officeDocument/2006/relationships/hyperlink" Target="http://dx.plos.org/10.1371/journal.pone.0018882" TargetMode="External"/><Relationship Id="rId225" Type="http://schemas.openxmlformats.org/officeDocument/2006/relationships/hyperlink" Target="http://dx.plos.org/10.1371/journal.pone.0018882" TargetMode="External"/><Relationship Id="rId241" Type="http://schemas.openxmlformats.org/officeDocument/2006/relationships/hyperlink" Target="http://www.ncbi.nlm.nih.gov/pubmed/16306983" TargetMode="External"/><Relationship Id="rId246" Type="http://schemas.openxmlformats.org/officeDocument/2006/relationships/hyperlink" Target="http://bioinformatics.oxfordjournals.org/cgi/content/abstract/19/4/524" TargetMode="External"/><Relationship Id="rId267" Type="http://schemas.openxmlformats.org/officeDocument/2006/relationships/footer" Target="footer1.xml"/><Relationship Id="rId15" Type="http://schemas.openxmlformats.org/officeDocument/2006/relationships/hyperlink" Target="http://biofab.org" TargetMode="External"/><Relationship Id="rId36" Type="http://schemas.openxmlformats.org/officeDocument/2006/relationships/hyperlink" Target="http://www.async.ece.utah.edu/iBioSim/" TargetMode="External"/><Relationship Id="rId57" Type="http://schemas.openxmlformats.org/officeDocument/2006/relationships/hyperlink" Target="http://www.genocad.org" TargetMode="External"/><Relationship Id="rId106" Type="http://schemas.openxmlformats.org/officeDocument/2006/relationships/hyperlink" Target="http://www.sbolstandard.org/sbol-governance" TargetMode="External"/><Relationship Id="rId127" Type="http://schemas.openxmlformats.org/officeDocument/2006/relationships/hyperlink" Target="http://sbols.org/v1" TargetMode="External"/><Relationship Id="rId262" Type="http://schemas.openxmlformats.org/officeDocument/2006/relationships/hyperlink" Target="http://www.sciencemag.org/content/333/6047/1244.abstract" TargetMode="External"/><Relationship Id="rId10" Type="http://schemas.openxmlformats.org/officeDocument/2006/relationships/hyperlink" Target="http://partsregistry.org" TargetMode="External"/><Relationship Id="rId31" Type="http://schemas.openxmlformats.org/officeDocument/2006/relationships/hyperlink" Target="http://www.async.ece.utah.edu/iBioSim/" TargetMode="External"/><Relationship Id="rId52" Type="http://schemas.openxmlformats.org/officeDocument/2006/relationships/hyperlink" Target="http://clothocad.org" TargetMode="External"/><Relationship Id="rId73" Type="http://schemas.openxmlformats.org/officeDocument/2006/relationships/hyperlink" Target="https://www.dna20.com/tools/genedesigner.php" TargetMode="External"/><Relationship Id="rId78" Type="http://schemas.openxmlformats.org/officeDocument/2006/relationships/hyperlink" Target="http://www.sbolstandard.org/" TargetMode="External"/><Relationship Id="rId94" Type="http://schemas.openxmlformats.org/officeDocument/2006/relationships/hyperlink" Target="http://www.sbolstandard.org/initiatives/sbol-visual" TargetMode="External"/><Relationship Id="rId99" Type="http://schemas.openxmlformats.org/officeDocument/2006/relationships/image" Target="media/image3.png"/><Relationship Id="rId101" Type="http://schemas.openxmlformats.org/officeDocument/2006/relationships/image" Target="media/image5.png"/><Relationship Id="rId122" Type="http://schemas.openxmlformats.org/officeDocument/2006/relationships/hyperlink" Target="http://sbols.org/v1" TargetMode="External"/><Relationship Id="rId143" Type="http://schemas.openxmlformats.org/officeDocument/2006/relationships/hyperlink" Target="http://sbols.org/v1" TargetMode="External"/><Relationship Id="rId148" Type="http://schemas.openxmlformats.org/officeDocument/2006/relationships/hyperlink" Target="http://sbols.org/v1" TargetMode="External"/><Relationship Id="rId164" Type="http://schemas.openxmlformats.org/officeDocument/2006/relationships/hyperlink" Target="http://sbols.org/data" TargetMode="External"/><Relationship Id="rId169" Type="http://schemas.openxmlformats.org/officeDocument/2006/relationships/hyperlink" Target="http://www.genomatix.de/online_help/help/sequence_formats.html" TargetMode="External"/><Relationship Id="rId185" Type="http://schemas.openxmlformats.org/officeDocument/2006/relationships/hyperlink" Target="http://www.genomatix.de/online_help/help/sequence_formats.html" TargetMode="External"/><Relationship Id="rId4" Type="http://schemas.microsoft.com/office/2007/relationships/stylesWithEffects" Target="stylesWithEffects.xml"/><Relationship Id="rId9" Type="http://schemas.openxmlformats.org/officeDocument/2006/relationships/hyperlink" Target="http://partsregistry.org" TargetMode="External"/><Relationship Id="rId180" Type="http://schemas.openxmlformats.org/officeDocument/2006/relationships/hyperlink" Target="http://www.genomatix.de/online_help/help/sequence_formats.html" TargetMode="External"/><Relationship Id="rId210" Type="http://schemas.openxmlformats.org/officeDocument/2006/relationships/hyperlink" Target="http://dx.plos.org/10.1371/journal.pone.0022490" TargetMode="External"/><Relationship Id="rId215" Type="http://schemas.openxmlformats.org/officeDocument/2006/relationships/hyperlink" Target="http://dx.plos.org/10.1371/journal.pone.0022490" TargetMode="External"/><Relationship Id="rId236" Type="http://schemas.openxmlformats.org/officeDocument/2006/relationships/hyperlink" Target="http://www.ncbi.nlm.nih.gov/pubmed/16306983" TargetMode="External"/><Relationship Id="rId257" Type="http://schemas.openxmlformats.org/officeDocument/2006/relationships/hyperlink" Target="http://www.sciencemag.org/content/333/6047/1244.abstract" TargetMode="External"/><Relationship Id="rId26" Type="http://schemas.openxmlformats.org/officeDocument/2006/relationships/hyperlink" Target="http://www.async.ece.utah.edu/iBioSim/" TargetMode="External"/><Relationship Id="rId231" Type="http://schemas.openxmlformats.org/officeDocument/2006/relationships/hyperlink" Target="http://www.ncbi.nlm.nih.gov/pubmed/16306983" TargetMode="External"/><Relationship Id="rId252" Type="http://schemas.openxmlformats.org/officeDocument/2006/relationships/hyperlink" Target="http://bioinformatics.oxfordjournals.org/cgi/content/abstract/19/4/524" TargetMode="External"/><Relationship Id="rId47" Type="http://schemas.openxmlformats.org/officeDocument/2006/relationships/hyperlink" Target="http://code.google.com/p/gd-ice" TargetMode="External"/><Relationship Id="rId68" Type="http://schemas.openxmlformats.org/officeDocument/2006/relationships/hyperlink" Target="https://www.dna20.com/tools/genedesigner.php" TargetMode="External"/><Relationship Id="rId89" Type="http://schemas.openxmlformats.org/officeDocument/2006/relationships/hyperlink" Target="http://www.sbolstandard.org/initiatives/sbol-visual" TargetMode="External"/><Relationship Id="rId112" Type="http://schemas.openxmlformats.org/officeDocument/2006/relationships/hyperlink" Target="http://www.sbolstandard.org/sbol-governance" TargetMode="External"/><Relationship Id="rId133" Type="http://schemas.openxmlformats.org/officeDocument/2006/relationships/hyperlink" Target="http://sbols.org/v1" TargetMode="External"/><Relationship Id="rId154" Type="http://schemas.openxmlformats.org/officeDocument/2006/relationships/image" Target="media/image6.png"/><Relationship Id="rId175" Type="http://schemas.openxmlformats.org/officeDocument/2006/relationships/hyperlink" Target="http://www.genomatix.de/online_help/help/sequence_formats.html" TargetMode="External"/><Relationship Id="rId196" Type="http://schemas.openxmlformats.org/officeDocument/2006/relationships/hyperlink" Target="http://partsregistry.org" TargetMode="External"/><Relationship Id="rId200" Type="http://schemas.openxmlformats.org/officeDocument/2006/relationships/image" Target="media/image11.png"/><Relationship Id="rId16" Type="http://schemas.openxmlformats.org/officeDocument/2006/relationships/hyperlink" Target="http://biofab.org" TargetMode="External"/><Relationship Id="rId221" Type="http://schemas.openxmlformats.org/officeDocument/2006/relationships/hyperlink" Target="http://dx.plos.org/10.1371/journal.pone.0018882" TargetMode="External"/><Relationship Id="rId242" Type="http://schemas.openxmlformats.org/officeDocument/2006/relationships/hyperlink" Target="http://bioinformatics.oxfordjournals.org/cgi/content/abstract/19/4/524" TargetMode="External"/><Relationship Id="rId263" Type="http://schemas.openxmlformats.org/officeDocument/2006/relationships/hyperlink" Target="http://www.sciencemag.org/content/333/6047/1244.abstract" TargetMode="External"/><Relationship Id="rId37" Type="http://schemas.openxmlformats.org/officeDocument/2006/relationships/hyperlink" Target="http://www.async.ece.utah.edu/iBioSim/" TargetMode="External"/><Relationship Id="rId58" Type="http://schemas.openxmlformats.org/officeDocument/2006/relationships/hyperlink" Target="http://www.genocad.org" TargetMode="External"/><Relationship Id="rId79" Type="http://schemas.openxmlformats.org/officeDocument/2006/relationships/hyperlink" Target="http://www.sbolstandard.org/" TargetMode="External"/><Relationship Id="rId102" Type="http://schemas.openxmlformats.org/officeDocument/2006/relationships/hyperlink" Target="http://dspace.mit.edu/bitstream/handle/1721.1/44960/BBFRFC0.pdf?sequence=1" TargetMode="External"/><Relationship Id="rId123" Type="http://schemas.openxmlformats.org/officeDocument/2006/relationships/hyperlink" Target="http://sbols.org/v1" TargetMode="External"/><Relationship Id="rId144" Type="http://schemas.openxmlformats.org/officeDocument/2006/relationships/hyperlink" Target="http://sbols.org/v1" TargetMode="External"/><Relationship Id="rId90" Type="http://schemas.openxmlformats.org/officeDocument/2006/relationships/hyperlink" Target="http://www.sbolstandard.org/initiatives/sbol-visual" TargetMode="External"/><Relationship Id="rId165" Type="http://schemas.openxmlformats.org/officeDocument/2006/relationships/hyperlink" Target="http://sbols.org/data" TargetMode="External"/><Relationship Id="rId186" Type="http://schemas.openxmlformats.org/officeDocument/2006/relationships/hyperlink" Target="http://www.genomatix.de/online_help/help/sequence_formats.html" TargetMode="External"/><Relationship Id="rId211" Type="http://schemas.openxmlformats.org/officeDocument/2006/relationships/hyperlink" Target="http://dx.plos.org/10.1371/journal.pone.0022490" TargetMode="External"/><Relationship Id="rId232" Type="http://schemas.openxmlformats.org/officeDocument/2006/relationships/hyperlink" Target="http://www.ncbi.nlm.nih.gov/pubmed/16306983" TargetMode="External"/><Relationship Id="rId253" Type="http://schemas.openxmlformats.org/officeDocument/2006/relationships/hyperlink" Target="http://bioinformatics.oxfordjournals.org/cgi/content/abstract/19/4/524" TargetMode="External"/><Relationship Id="rId27" Type="http://schemas.openxmlformats.org/officeDocument/2006/relationships/hyperlink" Target="http://www.async.ece.utah.edu/iBioSim/" TargetMode="External"/><Relationship Id="rId48" Type="http://schemas.openxmlformats.org/officeDocument/2006/relationships/hyperlink" Target="http://code.google.com/p/gd-ice" TargetMode="External"/><Relationship Id="rId69" Type="http://schemas.openxmlformats.org/officeDocument/2006/relationships/hyperlink" Target="https://www.dna20.com/tools/genedesigner.php" TargetMode="External"/><Relationship Id="rId113" Type="http://schemas.openxmlformats.org/officeDocument/2006/relationships/hyperlink" Target="http://www.sbolstandard.org/sbol-governance" TargetMode="External"/><Relationship Id="rId134" Type="http://schemas.openxmlformats.org/officeDocument/2006/relationships/hyperlink" Target="http://sbols.org/v1" TargetMode="External"/><Relationship Id="rId80" Type="http://schemas.openxmlformats.org/officeDocument/2006/relationships/hyperlink" Target="http://www.sbolstandard.org/" TargetMode="External"/><Relationship Id="rId155" Type="http://schemas.openxmlformats.org/officeDocument/2006/relationships/image" Target="media/image7.gif"/><Relationship Id="rId176" Type="http://schemas.openxmlformats.org/officeDocument/2006/relationships/hyperlink" Target="http://www.genomatix.de/online_help/help/sequence_formats.html" TargetMode="External"/><Relationship Id="rId197" Type="http://schemas.openxmlformats.org/officeDocument/2006/relationships/hyperlink" Target="http://partsregistry.org" TargetMode="External"/><Relationship Id="rId201" Type="http://schemas.openxmlformats.org/officeDocument/2006/relationships/image" Target="media/image12.png"/><Relationship Id="rId222" Type="http://schemas.openxmlformats.org/officeDocument/2006/relationships/hyperlink" Target="http://dx.plos.org/10.1371/journal.pone.0018882" TargetMode="External"/><Relationship Id="rId243" Type="http://schemas.openxmlformats.org/officeDocument/2006/relationships/hyperlink" Target="http://bioinformatics.oxfordjournals.org/cgi/content/abstract/19/4/524" TargetMode="External"/><Relationship Id="rId264" Type="http://schemas.openxmlformats.org/officeDocument/2006/relationships/hyperlink" Target="http://www.sciencemag.org/content/333/6047/1244.abstract" TargetMode="External"/><Relationship Id="rId17" Type="http://schemas.openxmlformats.org/officeDocument/2006/relationships/hyperlink" Target="http://biofab.org" TargetMode="External"/><Relationship Id="rId38" Type="http://schemas.openxmlformats.org/officeDocument/2006/relationships/hyperlink" Target="http://www.async.ece.utah.edu/iBioSim/" TargetMode="External"/><Relationship Id="rId59" Type="http://schemas.openxmlformats.org/officeDocument/2006/relationships/hyperlink" Target="http://www.genocad.org" TargetMode="External"/><Relationship Id="rId103" Type="http://schemas.openxmlformats.org/officeDocument/2006/relationships/hyperlink" Target="http://dspace.mit.edu/bitstream/handle/1721.1/44960/BBFRFC0.pdf?sequence=1" TargetMode="External"/><Relationship Id="rId124" Type="http://schemas.openxmlformats.org/officeDocument/2006/relationships/hyperlink" Target="http://sbols.org/v1" TargetMode="External"/><Relationship Id="rId70" Type="http://schemas.openxmlformats.org/officeDocument/2006/relationships/hyperlink" Target="https://www.dna20.com/tools/genedesigner.php" TargetMode="External"/><Relationship Id="rId91" Type="http://schemas.openxmlformats.org/officeDocument/2006/relationships/hyperlink" Target="http://www.sbolstandard.org/initiatives/sbol-visual" TargetMode="External"/><Relationship Id="rId145" Type="http://schemas.openxmlformats.org/officeDocument/2006/relationships/hyperlink" Target="http://sbols.org/v1" TargetMode="External"/><Relationship Id="rId166" Type="http://schemas.openxmlformats.org/officeDocument/2006/relationships/hyperlink" Target="http://sbols.org/data" TargetMode="External"/><Relationship Id="rId187" Type="http://schemas.openxmlformats.org/officeDocument/2006/relationships/hyperlink" Target="http://partsregistry.org" TargetMode="External"/><Relationship Id="rId1" Type="http://schemas.openxmlformats.org/officeDocument/2006/relationships/customXml" Target="../customXml/item1.xml"/><Relationship Id="rId212" Type="http://schemas.openxmlformats.org/officeDocument/2006/relationships/hyperlink" Target="http://dx.plos.org/10.1371/journal.pone.0022490" TargetMode="External"/><Relationship Id="rId233" Type="http://schemas.openxmlformats.org/officeDocument/2006/relationships/hyperlink" Target="http://www.ncbi.nlm.nih.gov/pubmed/16306983" TargetMode="External"/><Relationship Id="rId254" Type="http://schemas.openxmlformats.org/officeDocument/2006/relationships/hyperlink" Target="http://bioinformatics.oxfordjournals.org/cgi/content/abstract/19/4/5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F2027-803A-4470-AD39-79CDD2E07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14513</Words>
  <Characters>89262</Characters>
  <Application>Microsoft Office Word</Application>
  <DocSecurity>0</DocSecurity>
  <Lines>2177</Lines>
  <Paragraphs>988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mgaldzic</dc:creator>
  <cp:lastModifiedBy>Michal Galdzicki</cp:lastModifiedBy>
  <cp:revision>7</cp:revision>
  <cp:lastPrinted>2012-01-15T01:39:00Z</cp:lastPrinted>
  <dcterms:created xsi:type="dcterms:W3CDTF">2012-01-17T21:10:00Z</dcterms:created>
  <dcterms:modified xsi:type="dcterms:W3CDTF">2012-01-17T21:59:00Z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1BrFq5wSWhTqnRbYl3NIpFOZCOdIyKD5g2SMIASEH1DU</vt:lpwstr>
  </property>
  <property fmtid="{D5CDD505-2E9C-101B-9397-08002B2CF9AE}" pid="4" name="Google.Documents.RevisionId">
    <vt:lpwstr>04145771616311253089</vt:lpwstr>
  </property>
  <property fmtid="{D5CDD505-2E9C-101B-9397-08002B2CF9AE}" pid="5" name="Google.Documents.PreviousRevisionId">
    <vt:lpwstr>13734345217078406575</vt:lpwstr>
  </property>
  <property fmtid="{D5CDD505-2E9C-101B-9397-08002B2CF9AE}" pid="6" name="Google.Documents.PluginVersion">
    <vt:lpwstr>2.0.2424.7283</vt:lpwstr>
  </property>
  <property fmtid="{D5CDD505-2E9C-101B-9397-08002B2CF9AE}" pid="7" name="Google.Documents.MergeIncapabilityFlags">
    <vt:i4>0</vt:i4>
  </property>
</Properties>
</file>