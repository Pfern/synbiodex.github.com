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w:t>
      </w:r>
      <w:r w:rsidR="006E275A" w:rsidRPr="003F42DA">
        <w:rPr>
          <w:color w:val="auto"/>
          <w:u w:val="single"/>
        </w:rPr>
        <w:t>87</w:t>
      </w:r>
      <w:r>
        <w:rPr>
          <w:u w:val="single"/>
        </w:rPr>
        <w:t xml:space="preserve">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r w:rsidR="00250363">
        <w:rPr>
          <w:b/>
          <w:bCs/>
          <w:sz w:val="36"/>
          <w:szCs w:val="36"/>
        </w:rPr>
        <w:t>0</w:t>
      </w:r>
      <w:r>
        <w:rPr>
          <w:b/>
          <w:bCs/>
          <w:sz w:val="36"/>
          <w:szCs w:val="36"/>
        </w:rPr>
        <w:t>.</w:t>
      </w:r>
      <w:r w:rsidR="00167337">
        <w:rPr>
          <w:b/>
          <w:bCs/>
          <w:sz w:val="36"/>
          <w:szCs w:val="36"/>
        </w:rPr>
        <w:t>11</w:t>
      </w:r>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167337">
      <w:pPr>
        <w:spacing w:before="0" w:after="0" w:line="240" w:lineRule="auto"/>
        <w:ind w:left="0" w:right="0" w:firstLine="0"/>
        <w:jc w:val="center"/>
      </w:pPr>
      <w:r>
        <w:t>07</w:t>
      </w:r>
      <w:r w:rsidR="00E274F1">
        <w:t xml:space="preserve"> </w:t>
      </w:r>
      <w:r>
        <w:t>February</w:t>
      </w:r>
      <w:r w:rsidR="00E274F1">
        <w:t xml:space="preserve"> 201</w:t>
      </w:r>
      <w:r w:rsidR="009D4D3F">
        <w:t>2</w:t>
      </w:r>
    </w:p>
    <w:p w:rsidR="00A77B3E" w:rsidRDefault="00E274F1">
      <w:pPr>
        <w:pStyle w:val="Heading1"/>
        <w:spacing w:before="480" w:after="120" w:line="240" w:lineRule="auto"/>
        <w:rPr>
          <w:sz w:val="48"/>
          <w:szCs w:val="48"/>
        </w:rPr>
      </w:pPr>
      <w:bookmarkStart w:id="0" w:name="h.gp1b8bwsuwc0"/>
      <w:bookmarkStart w:id="1" w:name="_Toc305145353"/>
      <w:bookmarkStart w:id="2" w:name="_Toc316392752"/>
      <w:bookmarkEnd w:id="0"/>
      <w:r>
        <w:rPr>
          <w:sz w:val="48"/>
          <w:szCs w:val="48"/>
        </w:rPr>
        <w:t>1. Purpose</w:t>
      </w:r>
      <w:bookmarkEnd w:id="1"/>
      <w:bookmarkEnd w:id="2"/>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w:t>
      </w:r>
      <w:r w:rsidR="00A23368">
        <w:t>1</w:t>
      </w:r>
      <w:r>
        <w:t xml:space="preserve">.0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3" w:name="h.rudjkdc8z5dl"/>
      <w:bookmarkStart w:id="4" w:name="_Toc305145354"/>
      <w:bookmarkStart w:id="5" w:name="_Toc316392753"/>
      <w:bookmarkEnd w:id="3"/>
      <w:r>
        <w:rPr>
          <w:sz w:val="48"/>
          <w:szCs w:val="48"/>
        </w:rPr>
        <w:t>2. Relation to other BBF RFCs</w:t>
      </w:r>
      <w:bookmarkEnd w:id="4"/>
      <w:bookmarkEnd w:id="5"/>
    </w:p>
    <w:p w:rsidR="00A77B3E" w:rsidRDefault="00E274F1">
      <w:pPr>
        <w:spacing w:before="0" w:after="0" w:line="240" w:lineRule="auto"/>
        <w:ind w:left="0" w:right="0" w:firstLine="0"/>
      </w:pPr>
      <w:r w:rsidRPr="003F42DA">
        <w:rPr>
          <w:highlight w:val="yellow"/>
        </w:rPr>
        <w:t xml:space="preserve">BBF RFC </w:t>
      </w:r>
      <w:r w:rsidR="006E275A" w:rsidRPr="003F42DA">
        <w:rPr>
          <w:highlight w:val="yellow"/>
        </w:rPr>
        <w:t xml:space="preserve">87 </w:t>
      </w:r>
      <w:r w:rsidRPr="003F42DA">
        <w:rPr>
          <w:highlight w:val="yellow"/>
        </w:rPr>
        <w:t xml:space="preserve">REPLACES </w:t>
      </w:r>
      <w:r w:rsidR="006E275A" w:rsidRPr="003F42DA">
        <w:rPr>
          <w:highlight w:val="yellow"/>
        </w:rPr>
        <w:t xml:space="preserve">BBF RFC 84, </w:t>
      </w:r>
      <w:r w:rsidRPr="003F42DA">
        <w:rPr>
          <w:highlight w:val="yellow"/>
        </w:rPr>
        <w:t xml:space="preserve">BBF RFC 31 </w:t>
      </w:r>
      <w:r w:rsidRPr="006E275A">
        <w:t>and UPDATES BBF RFC 30</w:t>
      </w:r>
      <w:r w:rsidR="00167337">
        <w:t xml:space="preserve">, </w:t>
      </w:r>
      <w:r w:rsidRPr="006E275A">
        <w:t xml:space="preserve">as it </w:t>
      </w:r>
      <w:proofErr w:type="gramStart"/>
      <w:r w:rsidR="00167337">
        <w:t>specifies</w:t>
      </w:r>
      <w:proofErr w:type="gramEnd"/>
      <w:r w:rsidR="00167337" w:rsidRPr="006E275A">
        <w:t xml:space="preserve"> </w:t>
      </w:r>
      <w:r w:rsidRPr="006E275A">
        <w:t>a standard conforming to BBF RFC 30.</w:t>
      </w:r>
    </w:p>
    <w:p w:rsidR="00A77B3E" w:rsidRDefault="00E274F1">
      <w:pPr>
        <w:pStyle w:val="Heading1"/>
        <w:spacing w:before="480" w:after="120" w:line="240" w:lineRule="auto"/>
        <w:rPr>
          <w:sz w:val="48"/>
          <w:szCs w:val="48"/>
        </w:rPr>
      </w:pPr>
      <w:bookmarkStart w:id="6" w:name="h.bkka4xz7imfu"/>
      <w:bookmarkStart w:id="7" w:name="_Toc305145355"/>
      <w:bookmarkStart w:id="8" w:name="_Toc316392754"/>
      <w:bookmarkEnd w:id="6"/>
      <w:r>
        <w:rPr>
          <w:sz w:val="48"/>
          <w:szCs w:val="48"/>
        </w:rPr>
        <w:t>3. Copyright Notice</w:t>
      </w:r>
      <w:bookmarkEnd w:id="7"/>
      <w:bookmarkEnd w:id="8"/>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9" w:name="h.kj9r25te09sn"/>
      <w:bookmarkEnd w:id="9"/>
    </w:p>
    <w:p w:rsidR="00A77B3E" w:rsidRDefault="00E274F1">
      <w:pPr>
        <w:pStyle w:val="Heading1"/>
        <w:pageBreakBefore/>
        <w:spacing w:before="480" w:after="120" w:line="240" w:lineRule="auto"/>
        <w:rPr>
          <w:sz w:val="48"/>
          <w:szCs w:val="48"/>
        </w:rPr>
      </w:pPr>
      <w:bookmarkStart w:id="10" w:name="h.m80losh5ekd5"/>
      <w:bookmarkStart w:id="11" w:name="h.yjpthfn7osaw"/>
      <w:bookmarkStart w:id="12" w:name="_Toc305145356"/>
      <w:bookmarkStart w:id="13" w:name="_Toc316392755"/>
      <w:bookmarkEnd w:id="10"/>
      <w:bookmarkEnd w:id="11"/>
      <w:r>
        <w:rPr>
          <w:sz w:val="48"/>
          <w:szCs w:val="48"/>
        </w:rPr>
        <w:lastRenderedPageBreak/>
        <w:t>4. Acknowledgments</w:t>
      </w:r>
      <w:bookmarkEnd w:id="12"/>
      <w:bookmarkEnd w:id="13"/>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14" w:name="h.sf4ucrkjjmn"/>
      <w:bookmarkEnd w:id="14"/>
    </w:p>
    <w:p w:rsidR="00A77B3E" w:rsidRDefault="00E274F1">
      <w:pPr>
        <w:pStyle w:val="Heading1"/>
        <w:pageBreakBefore/>
        <w:spacing w:before="0" w:line="240" w:lineRule="auto"/>
      </w:pPr>
      <w:bookmarkStart w:id="15" w:name="h.bce2f882338b"/>
      <w:bookmarkStart w:id="16" w:name="h.z8l65onkzfu7"/>
      <w:bookmarkStart w:id="17" w:name="_Toc305145357"/>
      <w:bookmarkStart w:id="18" w:name="_Toc316392756"/>
      <w:bookmarkEnd w:id="15"/>
      <w:bookmarkEnd w:id="16"/>
      <w:r>
        <w:lastRenderedPageBreak/>
        <w:t>5. Table of Contents</w:t>
      </w:r>
      <w:bookmarkEnd w:id="17"/>
      <w:bookmarkEnd w:id="18"/>
    </w:p>
    <w:p w:rsidR="00167337" w:rsidRDefault="00D65347">
      <w:pPr>
        <w:pStyle w:val="TOC1"/>
        <w:tabs>
          <w:tab w:val="right" w:leader="dot" w:pos="9710"/>
        </w:tabs>
        <w:rPr>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hyperlink w:anchor="_Toc316392752" w:history="1">
        <w:r w:rsidR="00167337" w:rsidRPr="007D13B9">
          <w:rPr>
            <w:rStyle w:val="Hyperlink"/>
            <w:noProof/>
          </w:rPr>
          <w:t>1. Purpose</w:t>
        </w:r>
        <w:r w:rsidR="00167337">
          <w:rPr>
            <w:noProof/>
            <w:webHidden/>
          </w:rPr>
          <w:tab/>
        </w:r>
        <w:r w:rsidR="00167337">
          <w:rPr>
            <w:noProof/>
            <w:webHidden/>
          </w:rPr>
          <w:fldChar w:fldCharType="begin"/>
        </w:r>
        <w:r w:rsidR="00167337">
          <w:rPr>
            <w:noProof/>
            <w:webHidden/>
          </w:rPr>
          <w:instrText xml:space="preserve"> PAGEREF _Toc316392752 \h </w:instrText>
        </w:r>
        <w:r w:rsidR="00167337">
          <w:rPr>
            <w:noProof/>
            <w:webHidden/>
          </w:rPr>
        </w:r>
        <w:r w:rsidR="00167337">
          <w:rPr>
            <w:noProof/>
            <w:webHidden/>
          </w:rPr>
          <w:fldChar w:fldCharType="separate"/>
        </w:r>
        <w:r w:rsidR="00167337">
          <w:rPr>
            <w:noProof/>
            <w:webHidden/>
          </w:rPr>
          <w:t>1</w:t>
        </w:r>
        <w:r w:rsidR="00167337">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3" w:history="1">
        <w:r w:rsidRPr="007D13B9">
          <w:rPr>
            <w:rStyle w:val="Hyperlink"/>
            <w:noProof/>
          </w:rPr>
          <w:t>2. Relation to other BBF RFCs</w:t>
        </w:r>
        <w:r>
          <w:rPr>
            <w:noProof/>
            <w:webHidden/>
          </w:rPr>
          <w:tab/>
        </w:r>
        <w:r>
          <w:rPr>
            <w:noProof/>
            <w:webHidden/>
          </w:rPr>
          <w:fldChar w:fldCharType="begin"/>
        </w:r>
        <w:r>
          <w:rPr>
            <w:noProof/>
            <w:webHidden/>
          </w:rPr>
          <w:instrText xml:space="preserve"> PAGEREF _Toc316392753 \h </w:instrText>
        </w:r>
        <w:r>
          <w:rPr>
            <w:noProof/>
            <w:webHidden/>
          </w:rPr>
        </w:r>
        <w:r>
          <w:rPr>
            <w:noProof/>
            <w:webHidden/>
          </w:rPr>
          <w:fldChar w:fldCharType="separate"/>
        </w:r>
        <w:r>
          <w:rPr>
            <w:noProof/>
            <w:webHidden/>
          </w:rPr>
          <w:t>1</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4" w:history="1">
        <w:r w:rsidRPr="007D13B9">
          <w:rPr>
            <w:rStyle w:val="Hyperlink"/>
            <w:noProof/>
          </w:rPr>
          <w:t>3. Copyright Notice</w:t>
        </w:r>
        <w:r>
          <w:rPr>
            <w:noProof/>
            <w:webHidden/>
          </w:rPr>
          <w:tab/>
        </w:r>
        <w:r>
          <w:rPr>
            <w:noProof/>
            <w:webHidden/>
          </w:rPr>
          <w:fldChar w:fldCharType="begin"/>
        </w:r>
        <w:r>
          <w:rPr>
            <w:noProof/>
            <w:webHidden/>
          </w:rPr>
          <w:instrText xml:space="preserve"> PAGEREF _Toc316392754 \h </w:instrText>
        </w:r>
        <w:r>
          <w:rPr>
            <w:noProof/>
            <w:webHidden/>
          </w:rPr>
        </w:r>
        <w:r>
          <w:rPr>
            <w:noProof/>
            <w:webHidden/>
          </w:rPr>
          <w:fldChar w:fldCharType="separate"/>
        </w:r>
        <w:r>
          <w:rPr>
            <w:noProof/>
            <w:webHidden/>
          </w:rPr>
          <w:t>1</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5" w:history="1">
        <w:r w:rsidRPr="007D13B9">
          <w:rPr>
            <w:rStyle w:val="Hyperlink"/>
            <w:noProof/>
          </w:rPr>
          <w:t>4. Acknowledgments</w:t>
        </w:r>
        <w:r>
          <w:rPr>
            <w:noProof/>
            <w:webHidden/>
          </w:rPr>
          <w:tab/>
        </w:r>
        <w:r>
          <w:rPr>
            <w:noProof/>
            <w:webHidden/>
          </w:rPr>
          <w:fldChar w:fldCharType="begin"/>
        </w:r>
        <w:r>
          <w:rPr>
            <w:noProof/>
            <w:webHidden/>
          </w:rPr>
          <w:instrText xml:space="preserve"> PAGEREF _Toc316392755 \h </w:instrText>
        </w:r>
        <w:r>
          <w:rPr>
            <w:noProof/>
            <w:webHidden/>
          </w:rPr>
        </w:r>
        <w:r>
          <w:rPr>
            <w:noProof/>
            <w:webHidden/>
          </w:rPr>
          <w:fldChar w:fldCharType="separate"/>
        </w:r>
        <w:r>
          <w:rPr>
            <w:noProof/>
            <w:webHidden/>
          </w:rPr>
          <w:t>2</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6" w:history="1">
        <w:r w:rsidRPr="007D13B9">
          <w:rPr>
            <w:rStyle w:val="Hyperlink"/>
            <w:noProof/>
          </w:rPr>
          <w:t>5. Table of Contents</w:t>
        </w:r>
        <w:r>
          <w:rPr>
            <w:noProof/>
            <w:webHidden/>
          </w:rPr>
          <w:tab/>
        </w:r>
        <w:r>
          <w:rPr>
            <w:noProof/>
            <w:webHidden/>
          </w:rPr>
          <w:fldChar w:fldCharType="begin"/>
        </w:r>
        <w:r>
          <w:rPr>
            <w:noProof/>
            <w:webHidden/>
          </w:rPr>
          <w:instrText xml:space="preserve"> PAGEREF _Toc316392756 \h </w:instrText>
        </w:r>
        <w:r>
          <w:rPr>
            <w:noProof/>
            <w:webHidden/>
          </w:rPr>
        </w:r>
        <w:r>
          <w:rPr>
            <w:noProof/>
            <w:webHidden/>
          </w:rPr>
          <w:fldChar w:fldCharType="separate"/>
        </w:r>
        <w:r>
          <w:rPr>
            <w:noProof/>
            <w:webHidden/>
          </w:rPr>
          <w:t>3</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7" w:history="1">
        <w:r w:rsidRPr="007D13B9">
          <w:rPr>
            <w:rStyle w:val="Hyperlink"/>
            <w:noProof/>
          </w:rPr>
          <w:t>6. Motivation</w:t>
        </w:r>
        <w:r>
          <w:rPr>
            <w:noProof/>
            <w:webHidden/>
          </w:rPr>
          <w:tab/>
        </w:r>
        <w:r>
          <w:rPr>
            <w:noProof/>
            <w:webHidden/>
          </w:rPr>
          <w:fldChar w:fldCharType="begin"/>
        </w:r>
        <w:r>
          <w:rPr>
            <w:noProof/>
            <w:webHidden/>
          </w:rPr>
          <w:instrText xml:space="preserve"> PAGEREF _Toc316392757 \h </w:instrText>
        </w:r>
        <w:r>
          <w:rPr>
            <w:noProof/>
            <w:webHidden/>
          </w:rPr>
        </w:r>
        <w:r>
          <w:rPr>
            <w:noProof/>
            <w:webHidden/>
          </w:rPr>
          <w:fldChar w:fldCharType="separate"/>
        </w:r>
        <w:r>
          <w:rPr>
            <w:noProof/>
            <w:webHidden/>
          </w:rPr>
          <w:t>5</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8" w:history="1">
        <w:r w:rsidRPr="007D13B9">
          <w:rPr>
            <w:rStyle w:val="Hyperlink"/>
            <w:noProof/>
          </w:rPr>
          <w:t>7. Introduction to SBOL</w:t>
        </w:r>
        <w:r>
          <w:rPr>
            <w:noProof/>
            <w:webHidden/>
          </w:rPr>
          <w:tab/>
        </w:r>
        <w:r>
          <w:rPr>
            <w:noProof/>
            <w:webHidden/>
          </w:rPr>
          <w:fldChar w:fldCharType="begin"/>
        </w:r>
        <w:r>
          <w:rPr>
            <w:noProof/>
            <w:webHidden/>
          </w:rPr>
          <w:instrText xml:space="preserve"> PAGEREF _Toc316392758 \h </w:instrText>
        </w:r>
        <w:r>
          <w:rPr>
            <w:noProof/>
            <w:webHidden/>
          </w:rPr>
        </w:r>
        <w:r>
          <w:rPr>
            <w:noProof/>
            <w:webHidden/>
          </w:rPr>
          <w:fldChar w:fldCharType="separate"/>
        </w:r>
        <w:r>
          <w:rPr>
            <w:noProof/>
            <w:webHidden/>
          </w:rPr>
          <w:t>6</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59" w:history="1">
        <w:r w:rsidRPr="007D13B9">
          <w:rPr>
            <w:rStyle w:val="Hyperlink"/>
            <w:noProof/>
          </w:rPr>
          <w:t>8. Description of SBOL</w:t>
        </w:r>
        <w:r>
          <w:rPr>
            <w:noProof/>
            <w:webHidden/>
          </w:rPr>
          <w:tab/>
        </w:r>
        <w:r>
          <w:rPr>
            <w:noProof/>
            <w:webHidden/>
          </w:rPr>
          <w:fldChar w:fldCharType="begin"/>
        </w:r>
        <w:r>
          <w:rPr>
            <w:noProof/>
            <w:webHidden/>
          </w:rPr>
          <w:instrText xml:space="preserve"> PAGEREF _Toc316392759 \h </w:instrText>
        </w:r>
        <w:r>
          <w:rPr>
            <w:noProof/>
            <w:webHidden/>
          </w:rPr>
        </w:r>
        <w:r>
          <w:rPr>
            <w:noProof/>
            <w:webHidden/>
          </w:rPr>
          <w:fldChar w:fldCharType="separate"/>
        </w:r>
        <w:r>
          <w:rPr>
            <w:noProof/>
            <w:webHidden/>
          </w:rPr>
          <w:t>9</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60" w:history="1">
        <w:r w:rsidRPr="007D13B9">
          <w:rPr>
            <w:rStyle w:val="Hyperlink"/>
            <w:noProof/>
          </w:rPr>
          <w:t>8.1 Overview of SBOL</w:t>
        </w:r>
        <w:r>
          <w:rPr>
            <w:noProof/>
            <w:webHidden/>
          </w:rPr>
          <w:tab/>
        </w:r>
        <w:r>
          <w:rPr>
            <w:noProof/>
            <w:webHidden/>
          </w:rPr>
          <w:fldChar w:fldCharType="begin"/>
        </w:r>
        <w:r>
          <w:rPr>
            <w:noProof/>
            <w:webHidden/>
          </w:rPr>
          <w:instrText xml:space="preserve"> PAGEREF _Toc316392760 \h </w:instrText>
        </w:r>
        <w:r>
          <w:rPr>
            <w:noProof/>
            <w:webHidden/>
          </w:rPr>
        </w:r>
        <w:r>
          <w:rPr>
            <w:noProof/>
            <w:webHidden/>
          </w:rPr>
          <w:fldChar w:fldCharType="separate"/>
        </w:r>
        <w:r>
          <w:rPr>
            <w:noProof/>
            <w:webHidden/>
          </w:rPr>
          <w:t>9</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61" w:history="1">
        <w:r w:rsidRPr="007D13B9">
          <w:rPr>
            <w:rStyle w:val="Hyperlink"/>
            <w:noProof/>
          </w:rPr>
          <w:t>8.2 Conventions</w:t>
        </w:r>
        <w:r>
          <w:rPr>
            <w:noProof/>
            <w:webHidden/>
          </w:rPr>
          <w:tab/>
        </w:r>
        <w:r>
          <w:rPr>
            <w:noProof/>
            <w:webHidden/>
          </w:rPr>
          <w:fldChar w:fldCharType="begin"/>
        </w:r>
        <w:r>
          <w:rPr>
            <w:noProof/>
            <w:webHidden/>
          </w:rPr>
          <w:instrText xml:space="preserve"> PAGEREF _Toc316392761 \h </w:instrText>
        </w:r>
        <w:r>
          <w:rPr>
            <w:noProof/>
            <w:webHidden/>
          </w:rPr>
        </w:r>
        <w:r>
          <w:rPr>
            <w:noProof/>
            <w:webHidden/>
          </w:rPr>
          <w:fldChar w:fldCharType="separate"/>
        </w:r>
        <w:r>
          <w:rPr>
            <w:noProof/>
            <w:webHidden/>
          </w:rPr>
          <w:t>9</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62" w:history="1">
        <w:r w:rsidRPr="007D13B9">
          <w:rPr>
            <w:rStyle w:val="Hyperlink"/>
            <w:noProof/>
          </w:rPr>
          <w:t>8.2.1 SBOL versions and releases</w:t>
        </w:r>
        <w:r>
          <w:rPr>
            <w:noProof/>
            <w:webHidden/>
          </w:rPr>
          <w:tab/>
        </w:r>
        <w:r>
          <w:rPr>
            <w:noProof/>
            <w:webHidden/>
          </w:rPr>
          <w:fldChar w:fldCharType="begin"/>
        </w:r>
        <w:r>
          <w:rPr>
            <w:noProof/>
            <w:webHidden/>
          </w:rPr>
          <w:instrText xml:space="preserve"> PAGEREF _Toc316392762 \h </w:instrText>
        </w:r>
        <w:r>
          <w:rPr>
            <w:noProof/>
            <w:webHidden/>
          </w:rPr>
        </w:r>
        <w:r>
          <w:rPr>
            <w:noProof/>
            <w:webHidden/>
          </w:rPr>
          <w:fldChar w:fldCharType="separate"/>
        </w:r>
        <w:r>
          <w:rPr>
            <w:noProof/>
            <w:webHidden/>
          </w:rPr>
          <w:t>11</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63" w:history="1">
        <w:r w:rsidRPr="007D13B9">
          <w:rPr>
            <w:rStyle w:val="Hyperlink"/>
            <w:noProof/>
          </w:rPr>
          <w:t>8.3. SBOL vocabulary</w:t>
        </w:r>
        <w:r>
          <w:rPr>
            <w:noProof/>
            <w:webHidden/>
          </w:rPr>
          <w:tab/>
        </w:r>
        <w:r>
          <w:rPr>
            <w:noProof/>
            <w:webHidden/>
          </w:rPr>
          <w:fldChar w:fldCharType="begin"/>
        </w:r>
        <w:r>
          <w:rPr>
            <w:noProof/>
            <w:webHidden/>
          </w:rPr>
          <w:instrText xml:space="preserve"> PAGEREF _Toc316392763 \h </w:instrText>
        </w:r>
        <w:r>
          <w:rPr>
            <w:noProof/>
            <w:webHidden/>
          </w:rPr>
        </w:r>
        <w:r>
          <w:rPr>
            <w:noProof/>
            <w:webHidden/>
          </w:rPr>
          <w:fldChar w:fldCharType="separate"/>
        </w:r>
        <w:r>
          <w:rPr>
            <w:noProof/>
            <w:webHidden/>
          </w:rPr>
          <w:t>11</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64" w:history="1">
        <w:r w:rsidRPr="007D13B9">
          <w:rPr>
            <w:rStyle w:val="Hyperlink"/>
            <w:noProof/>
          </w:rPr>
          <w:t>8.3.1 Core</w:t>
        </w:r>
        <w:r>
          <w:rPr>
            <w:noProof/>
            <w:webHidden/>
          </w:rPr>
          <w:tab/>
        </w:r>
        <w:r>
          <w:rPr>
            <w:noProof/>
            <w:webHidden/>
          </w:rPr>
          <w:fldChar w:fldCharType="begin"/>
        </w:r>
        <w:r>
          <w:rPr>
            <w:noProof/>
            <w:webHidden/>
          </w:rPr>
          <w:instrText xml:space="preserve"> PAGEREF _Toc316392764 \h </w:instrText>
        </w:r>
        <w:r>
          <w:rPr>
            <w:noProof/>
            <w:webHidden/>
          </w:rPr>
        </w:r>
        <w:r>
          <w:rPr>
            <w:noProof/>
            <w:webHidden/>
          </w:rPr>
          <w:fldChar w:fldCharType="separate"/>
        </w:r>
        <w:r>
          <w:rPr>
            <w:noProof/>
            <w:webHidden/>
          </w:rPr>
          <w:t>12</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65" w:history="1">
        <w:r w:rsidRPr="007D13B9">
          <w:rPr>
            <w:rStyle w:val="Hyperlink"/>
            <w:noProof/>
          </w:rPr>
          <w:t>8.4 Definition of the SBOL Core Data Model</w:t>
        </w:r>
        <w:r>
          <w:rPr>
            <w:noProof/>
            <w:webHidden/>
          </w:rPr>
          <w:tab/>
        </w:r>
        <w:r>
          <w:rPr>
            <w:noProof/>
            <w:webHidden/>
          </w:rPr>
          <w:fldChar w:fldCharType="begin"/>
        </w:r>
        <w:r>
          <w:rPr>
            <w:noProof/>
            <w:webHidden/>
          </w:rPr>
          <w:instrText xml:space="preserve"> PAGEREF _Toc316392765 \h </w:instrText>
        </w:r>
        <w:r>
          <w:rPr>
            <w:noProof/>
            <w:webHidden/>
          </w:rPr>
        </w:r>
        <w:r>
          <w:rPr>
            <w:noProof/>
            <w:webHidden/>
          </w:rPr>
          <w:fldChar w:fldCharType="separate"/>
        </w:r>
        <w:r>
          <w:rPr>
            <w:noProof/>
            <w:webHidden/>
          </w:rPr>
          <w:t>13</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66" w:history="1">
        <w:r w:rsidRPr="007D13B9">
          <w:rPr>
            <w:rStyle w:val="Hyperlink"/>
            <w:noProof/>
          </w:rPr>
          <w:t>8.5 SBOL Core Model Classes</w:t>
        </w:r>
        <w:r>
          <w:rPr>
            <w:noProof/>
            <w:webHidden/>
          </w:rPr>
          <w:tab/>
        </w:r>
        <w:r>
          <w:rPr>
            <w:noProof/>
            <w:webHidden/>
          </w:rPr>
          <w:fldChar w:fldCharType="begin"/>
        </w:r>
        <w:r>
          <w:rPr>
            <w:noProof/>
            <w:webHidden/>
          </w:rPr>
          <w:instrText xml:space="preserve"> PAGEREF _Toc316392766 \h </w:instrText>
        </w:r>
        <w:r>
          <w:rPr>
            <w:noProof/>
            <w:webHidden/>
          </w:rPr>
        </w:r>
        <w:r>
          <w:rPr>
            <w:noProof/>
            <w:webHidden/>
          </w:rPr>
          <w:fldChar w:fldCharType="separate"/>
        </w:r>
        <w:r>
          <w:rPr>
            <w:noProof/>
            <w:webHidden/>
          </w:rPr>
          <w:t>14</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67" w:history="1">
        <w:r w:rsidRPr="007D13B9">
          <w:rPr>
            <w:rStyle w:val="Hyperlink"/>
            <w:noProof/>
          </w:rPr>
          <w:t>8.5.1 DnaComponent:</w:t>
        </w:r>
        <w:r>
          <w:rPr>
            <w:noProof/>
            <w:webHidden/>
          </w:rPr>
          <w:tab/>
        </w:r>
        <w:r>
          <w:rPr>
            <w:noProof/>
            <w:webHidden/>
          </w:rPr>
          <w:fldChar w:fldCharType="begin"/>
        </w:r>
        <w:r>
          <w:rPr>
            <w:noProof/>
            <w:webHidden/>
          </w:rPr>
          <w:instrText xml:space="preserve"> PAGEREF _Toc316392767 \h </w:instrText>
        </w:r>
        <w:r>
          <w:rPr>
            <w:noProof/>
            <w:webHidden/>
          </w:rPr>
        </w:r>
        <w:r>
          <w:rPr>
            <w:noProof/>
            <w:webHidden/>
          </w:rPr>
          <w:fldChar w:fldCharType="separate"/>
        </w:r>
        <w:r>
          <w:rPr>
            <w:noProof/>
            <w:webHidden/>
          </w:rPr>
          <w:t>14</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68" w:history="1">
        <w:r w:rsidRPr="007D13B9">
          <w:rPr>
            <w:rStyle w:val="Hyperlink"/>
            <w:noProof/>
          </w:rPr>
          <w:t>8.5.2 DnaSequence:</w:t>
        </w:r>
        <w:r>
          <w:rPr>
            <w:noProof/>
            <w:webHidden/>
          </w:rPr>
          <w:tab/>
        </w:r>
        <w:r>
          <w:rPr>
            <w:noProof/>
            <w:webHidden/>
          </w:rPr>
          <w:fldChar w:fldCharType="begin"/>
        </w:r>
        <w:r>
          <w:rPr>
            <w:noProof/>
            <w:webHidden/>
          </w:rPr>
          <w:instrText xml:space="preserve"> PAGEREF _Toc316392768 \h </w:instrText>
        </w:r>
        <w:r>
          <w:rPr>
            <w:noProof/>
            <w:webHidden/>
          </w:rPr>
        </w:r>
        <w:r>
          <w:rPr>
            <w:noProof/>
            <w:webHidden/>
          </w:rPr>
          <w:fldChar w:fldCharType="separate"/>
        </w:r>
        <w:r>
          <w:rPr>
            <w:noProof/>
            <w:webHidden/>
          </w:rPr>
          <w:t>16</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69" w:history="1">
        <w:r w:rsidRPr="007D13B9">
          <w:rPr>
            <w:rStyle w:val="Hyperlink"/>
            <w:noProof/>
          </w:rPr>
          <w:t>8.5.3 SequenceAnnotation:</w:t>
        </w:r>
        <w:r>
          <w:rPr>
            <w:noProof/>
            <w:webHidden/>
          </w:rPr>
          <w:tab/>
        </w:r>
        <w:r>
          <w:rPr>
            <w:noProof/>
            <w:webHidden/>
          </w:rPr>
          <w:fldChar w:fldCharType="begin"/>
        </w:r>
        <w:r>
          <w:rPr>
            <w:noProof/>
            <w:webHidden/>
          </w:rPr>
          <w:instrText xml:space="preserve"> PAGEREF _Toc316392769 \h </w:instrText>
        </w:r>
        <w:r>
          <w:rPr>
            <w:noProof/>
            <w:webHidden/>
          </w:rPr>
        </w:r>
        <w:r>
          <w:rPr>
            <w:noProof/>
            <w:webHidden/>
          </w:rPr>
          <w:fldChar w:fldCharType="separate"/>
        </w:r>
        <w:r>
          <w:rPr>
            <w:noProof/>
            <w:webHidden/>
          </w:rPr>
          <w:t>17</w:t>
        </w:r>
        <w:r>
          <w:rPr>
            <w:noProof/>
            <w:webHidden/>
          </w:rPr>
          <w:fldChar w:fldCharType="end"/>
        </w:r>
      </w:hyperlink>
    </w:p>
    <w:p w:rsidR="00167337" w:rsidRDefault="00167337">
      <w:pPr>
        <w:pStyle w:val="TOC3"/>
        <w:tabs>
          <w:tab w:val="right" w:leader="dot" w:pos="9710"/>
        </w:tabs>
        <w:rPr>
          <w:rFonts w:asciiTheme="minorHAnsi" w:eastAsiaTheme="minorEastAsia" w:hAnsiTheme="minorHAnsi" w:cstheme="minorBidi"/>
          <w:noProof/>
          <w:color w:val="auto"/>
          <w:sz w:val="22"/>
          <w:szCs w:val="22"/>
          <w:shd w:val="clear" w:color="auto" w:fill="auto"/>
        </w:rPr>
      </w:pPr>
      <w:hyperlink w:anchor="_Toc316392770" w:history="1">
        <w:r w:rsidRPr="007D13B9">
          <w:rPr>
            <w:rStyle w:val="Hyperlink"/>
            <w:noProof/>
          </w:rPr>
          <w:t>8.5.4 Collection:</w:t>
        </w:r>
        <w:r>
          <w:rPr>
            <w:noProof/>
            <w:webHidden/>
          </w:rPr>
          <w:tab/>
        </w:r>
        <w:r>
          <w:rPr>
            <w:noProof/>
            <w:webHidden/>
          </w:rPr>
          <w:fldChar w:fldCharType="begin"/>
        </w:r>
        <w:r>
          <w:rPr>
            <w:noProof/>
            <w:webHidden/>
          </w:rPr>
          <w:instrText xml:space="preserve"> PAGEREF _Toc316392770 \h </w:instrText>
        </w:r>
        <w:r>
          <w:rPr>
            <w:noProof/>
            <w:webHidden/>
          </w:rPr>
        </w:r>
        <w:r>
          <w:rPr>
            <w:noProof/>
            <w:webHidden/>
          </w:rPr>
          <w:fldChar w:fldCharType="separate"/>
        </w:r>
        <w:r>
          <w:rPr>
            <w:noProof/>
            <w:webHidden/>
          </w:rPr>
          <w:t>20</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71" w:history="1">
        <w:r w:rsidRPr="007D13B9">
          <w:rPr>
            <w:rStyle w:val="Hyperlink"/>
            <w:noProof/>
          </w:rPr>
          <w:t>9. Examples</w:t>
        </w:r>
        <w:r>
          <w:rPr>
            <w:noProof/>
            <w:webHidden/>
          </w:rPr>
          <w:tab/>
        </w:r>
        <w:r>
          <w:rPr>
            <w:noProof/>
            <w:webHidden/>
          </w:rPr>
          <w:fldChar w:fldCharType="begin"/>
        </w:r>
        <w:r>
          <w:rPr>
            <w:noProof/>
            <w:webHidden/>
          </w:rPr>
          <w:instrText xml:space="preserve"> PAGEREF _Toc316392771 \h </w:instrText>
        </w:r>
        <w:r>
          <w:rPr>
            <w:noProof/>
            <w:webHidden/>
          </w:rPr>
        </w:r>
        <w:r>
          <w:rPr>
            <w:noProof/>
            <w:webHidden/>
          </w:rPr>
          <w:fldChar w:fldCharType="separate"/>
        </w:r>
        <w:r>
          <w:rPr>
            <w:noProof/>
            <w:webHidden/>
          </w:rPr>
          <w:t>22</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72" w:history="1">
        <w:r w:rsidRPr="007D13B9">
          <w:rPr>
            <w:rStyle w:val="Hyperlink"/>
            <w:noProof/>
          </w:rPr>
          <w:t xml:space="preserve">9.1 Annotated Composite </w:t>
        </w:r>
        <w:r w:rsidRPr="007D13B9">
          <w:rPr>
            <w:rStyle w:val="Hyperlink"/>
            <w:i/>
            <w:iCs/>
            <w:noProof/>
          </w:rPr>
          <w:t>DnaComponent</w:t>
        </w:r>
        <w:r>
          <w:rPr>
            <w:noProof/>
            <w:webHidden/>
          </w:rPr>
          <w:tab/>
        </w:r>
        <w:r>
          <w:rPr>
            <w:noProof/>
            <w:webHidden/>
          </w:rPr>
          <w:fldChar w:fldCharType="begin"/>
        </w:r>
        <w:r>
          <w:rPr>
            <w:noProof/>
            <w:webHidden/>
          </w:rPr>
          <w:instrText xml:space="preserve"> PAGEREF _Toc316392772 \h </w:instrText>
        </w:r>
        <w:r>
          <w:rPr>
            <w:noProof/>
            <w:webHidden/>
          </w:rPr>
        </w:r>
        <w:r>
          <w:rPr>
            <w:noProof/>
            <w:webHidden/>
          </w:rPr>
          <w:fldChar w:fldCharType="separate"/>
        </w:r>
        <w:r>
          <w:rPr>
            <w:noProof/>
            <w:webHidden/>
          </w:rPr>
          <w:t>22</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73" w:history="1">
        <w:r w:rsidRPr="007D13B9">
          <w:rPr>
            <w:rStyle w:val="Hyperlink"/>
            <w:noProof/>
          </w:rPr>
          <w:t xml:space="preserve">9.2 Multi-Tiered Annotated </w:t>
        </w:r>
        <w:r w:rsidRPr="007D13B9">
          <w:rPr>
            <w:rStyle w:val="Hyperlink"/>
            <w:i/>
            <w:iCs/>
            <w:noProof/>
          </w:rPr>
          <w:t>DnaComponent</w:t>
        </w:r>
        <w:r>
          <w:rPr>
            <w:noProof/>
            <w:webHidden/>
          </w:rPr>
          <w:tab/>
        </w:r>
        <w:r>
          <w:rPr>
            <w:noProof/>
            <w:webHidden/>
          </w:rPr>
          <w:fldChar w:fldCharType="begin"/>
        </w:r>
        <w:r>
          <w:rPr>
            <w:noProof/>
            <w:webHidden/>
          </w:rPr>
          <w:instrText xml:space="preserve"> PAGEREF _Toc316392773 \h </w:instrText>
        </w:r>
        <w:r>
          <w:rPr>
            <w:noProof/>
            <w:webHidden/>
          </w:rPr>
        </w:r>
        <w:r>
          <w:rPr>
            <w:noProof/>
            <w:webHidden/>
          </w:rPr>
          <w:fldChar w:fldCharType="separate"/>
        </w:r>
        <w:r>
          <w:rPr>
            <w:noProof/>
            <w:webHidden/>
          </w:rPr>
          <w:t>24</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74" w:history="1">
        <w:r w:rsidRPr="007D13B9">
          <w:rPr>
            <w:rStyle w:val="Hyperlink"/>
            <w:noProof/>
          </w:rPr>
          <w:t>9.3 Partially Realized Design Template</w:t>
        </w:r>
        <w:r>
          <w:rPr>
            <w:noProof/>
            <w:webHidden/>
          </w:rPr>
          <w:tab/>
        </w:r>
        <w:r>
          <w:rPr>
            <w:noProof/>
            <w:webHidden/>
          </w:rPr>
          <w:fldChar w:fldCharType="begin"/>
        </w:r>
        <w:r>
          <w:rPr>
            <w:noProof/>
            <w:webHidden/>
          </w:rPr>
          <w:instrText xml:space="preserve"> PAGEREF _Toc316392774 \h </w:instrText>
        </w:r>
        <w:r>
          <w:rPr>
            <w:noProof/>
            <w:webHidden/>
          </w:rPr>
        </w:r>
        <w:r>
          <w:rPr>
            <w:noProof/>
            <w:webHidden/>
          </w:rPr>
          <w:fldChar w:fldCharType="separate"/>
        </w:r>
        <w:r>
          <w:rPr>
            <w:noProof/>
            <w:webHidden/>
          </w:rPr>
          <w:t>24</w:t>
        </w:r>
        <w:r>
          <w:rPr>
            <w:noProof/>
            <w:webHidden/>
          </w:rPr>
          <w:fldChar w:fldCharType="end"/>
        </w:r>
      </w:hyperlink>
    </w:p>
    <w:p w:rsidR="00167337" w:rsidRDefault="00167337">
      <w:pPr>
        <w:pStyle w:val="TOC2"/>
        <w:tabs>
          <w:tab w:val="right" w:leader="dot" w:pos="9710"/>
        </w:tabs>
        <w:rPr>
          <w:rFonts w:asciiTheme="minorHAnsi" w:eastAsiaTheme="minorEastAsia" w:hAnsiTheme="minorHAnsi" w:cstheme="minorBidi"/>
          <w:noProof/>
          <w:color w:val="auto"/>
          <w:sz w:val="22"/>
          <w:szCs w:val="22"/>
          <w:shd w:val="clear" w:color="auto" w:fill="auto"/>
        </w:rPr>
      </w:pPr>
      <w:hyperlink w:anchor="_Toc316392775" w:history="1">
        <w:r w:rsidRPr="007D13B9">
          <w:rPr>
            <w:rStyle w:val="Hyperlink"/>
            <w:noProof/>
          </w:rPr>
          <w:t>9.4 Collection</w:t>
        </w:r>
        <w:r>
          <w:rPr>
            <w:noProof/>
            <w:webHidden/>
          </w:rPr>
          <w:tab/>
        </w:r>
        <w:r>
          <w:rPr>
            <w:noProof/>
            <w:webHidden/>
          </w:rPr>
          <w:fldChar w:fldCharType="begin"/>
        </w:r>
        <w:r>
          <w:rPr>
            <w:noProof/>
            <w:webHidden/>
          </w:rPr>
          <w:instrText xml:space="preserve"> PAGEREF _Toc316392775 \h </w:instrText>
        </w:r>
        <w:r>
          <w:rPr>
            <w:noProof/>
            <w:webHidden/>
          </w:rPr>
        </w:r>
        <w:r>
          <w:rPr>
            <w:noProof/>
            <w:webHidden/>
          </w:rPr>
          <w:fldChar w:fldCharType="separate"/>
        </w:r>
        <w:r>
          <w:rPr>
            <w:noProof/>
            <w:webHidden/>
          </w:rPr>
          <w:t>25</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76" w:history="1">
        <w:r w:rsidRPr="007D13B9">
          <w:rPr>
            <w:rStyle w:val="Hyperlink"/>
            <w:noProof/>
          </w:rPr>
          <w:t>10. Serialization</w:t>
        </w:r>
        <w:r>
          <w:rPr>
            <w:noProof/>
            <w:webHidden/>
          </w:rPr>
          <w:tab/>
        </w:r>
        <w:r>
          <w:rPr>
            <w:noProof/>
            <w:webHidden/>
          </w:rPr>
          <w:fldChar w:fldCharType="begin"/>
        </w:r>
        <w:r>
          <w:rPr>
            <w:noProof/>
            <w:webHidden/>
          </w:rPr>
          <w:instrText xml:space="preserve"> PAGEREF _Toc316392776 \h </w:instrText>
        </w:r>
        <w:r>
          <w:rPr>
            <w:noProof/>
            <w:webHidden/>
          </w:rPr>
        </w:r>
        <w:r>
          <w:rPr>
            <w:noProof/>
            <w:webHidden/>
          </w:rPr>
          <w:fldChar w:fldCharType="separate"/>
        </w:r>
        <w:r>
          <w:rPr>
            <w:noProof/>
            <w:webHidden/>
          </w:rPr>
          <w:t>25</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77" w:history="1">
        <w:r w:rsidRPr="007D13B9">
          <w:rPr>
            <w:rStyle w:val="Hyperlink"/>
            <w:noProof/>
          </w:rPr>
          <w:t>11. Best Practices</w:t>
        </w:r>
        <w:r>
          <w:rPr>
            <w:noProof/>
            <w:webHidden/>
          </w:rPr>
          <w:tab/>
        </w:r>
        <w:r>
          <w:rPr>
            <w:noProof/>
            <w:webHidden/>
          </w:rPr>
          <w:fldChar w:fldCharType="begin"/>
        </w:r>
        <w:r>
          <w:rPr>
            <w:noProof/>
            <w:webHidden/>
          </w:rPr>
          <w:instrText xml:space="preserve"> PAGEREF _Toc316392777 \h </w:instrText>
        </w:r>
        <w:r>
          <w:rPr>
            <w:noProof/>
            <w:webHidden/>
          </w:rPr>
        </w:r>
        <w:r>
          <w:rPr>
            <w:noProof/>
            <w:webHidden/>
          </w:rPr>
          <w:fldChar w:fldCharType="separate"/>
        </w:r>
        <w:r>
          <w:rPr>
            <w:noProof/>
            <w:webHidden/>
          </w:rPr>
          <w:t>25</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78" w:history="1">
        <w:r w:rsidRPr="007D13B9">
          <w:rPr>
            <w:rStyle w:val="Hyperlink"/>
            <w:noProof/>
          </w:rPr>
          <w:t>12. Authors’ Contact Information</w:t>
        </w:r>
        <w:r>
          <w:rPr>
            <w:noProof/>
            <w:webHidden/>
          </w:rPr>
          <w:tab/>
        </w:r>
        <w:r>
          <w:rPr>
            <w:noProof/>
            <w:webHidden/>
          </w:rPr>
          <w:fldChar w:fldCharType="begin"/>
        </w:r>
        <w:r>
          <w:rPr>
            <w:noProof/>
            <w:webHidden/>
          </w:rPr>
          <w:instrText xml:space="preserve"> PAGEREF _Toc316392778 \h </w:instrText>
        </w:r>
        <w:r>
          <w:rPr>
            <w:noProof/>
            <w:webHidden/>
          </w:rPr>
        </w:r>
        <w:r>
          <w:rPr>
            <w:noProof/>
            <w:webHidden/>
          </w:rPr>
          <w:fldChar w:fldCharType="separate"/>
        </w:r>
        <w:r>
          <w:rPr>
            <w:noProof/>
            <w:webHidden/>
          </w:rPr>
          <w:t>26</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79" w:history="1">
        <w:r w:rsidRPr="007D13B9">
          <w:rPr>
            <w:rStyle w:val="Hyperlink"/>
            <w:noProof/>
          </w:rPr>
          <w:t>13. References</w:t>
        </w:r>
        <w:r>
          <w:rPr>
            <w:noProof/>
            <w:webHidden/>
          </w:rPr>
          <w:tab/>
        </w:r>
        <w:r>
          <w:rPr>
            <w:noProof/>
            <w:webHidden/>
          </w:rPr>
          <w:fldChar w:fldCharType="begin"/>
        </w:r>
        <w:r>
          <w:rPr>
            <w:noProof/>
            <w:webHidden/>
          </w:rPr>
          <w:instrText xml:space="preserve"> PAGEREF _Toc316392779 \h </w:instrText>
        </w:r>
        <w:r>
          <w:rPr>
            <w:noProof/>
            <w:webHidden/>
          </w:rPr>
        </w:r>
        <w:r>
          <w:rPr>
            <w:noProof/>
            <w:webHidden/>
          </w:rPr>
          <w:fldChar w:fldCharType="separate"/>
        </w:r>
        <w:r>
          <w:rPr>
            <w:noProof/>
            <w:webHidden/>
          </w:rPr>
          <w:t>28</w:t>
        </w:r>
        <w:r>
          <w:rPr>
            <w:noProof/>
            <w:webHidden/>
          </w:rPr>
          <w:fldChar w:fldCharType="end"/>
        </w:r>
      </w:hyperlink>
    </w:p>
    <w:p w:rsidR="00167337" w:rsidRDefault="00167337">
      <w:pPr>
        <w:pStyle w:val="TOC1"/>
        <w:tabs>
          <w:tab w:val="right" w:leader="dot" w:pos="9710"/>
        </w:tabs>
        <w:rPr>
          <w:rFonts w:asciiTheme="minorHAnsi" w:eastAsiaTheme="minorEastAsia" w:hAnsiTheme="minorHAnsi" w:cstheme="minorBidi"/>
          <w:noProof/>
          <w:color w:val="auto"/>
          <w:sz w:val="22"/>
          <w:szCs w:val="22"/>
          <w:shd w:val="clear" w:color="auto" w:fill="auto"/>
        </w:rPr>
      </w:pPr>
      <w:hyperlink w:anchor="_Toc316392780" w:history="1">
        <w:r w:rsidRPr="007D13B9">
          <w:rPr>
            <w:rStyle w:val="Hyperlink"/>
            <w:noProof/>
          </w:rPr>
          <w:t>14. Appendix</w:t>
        </w:r>
        <w:r>
          <w:rPr>
            <w:noProof/>
            <w:webHidden/>
          </w:rPr>
          <w:tab/>
        </w:r>
        <w:r>
          <w:rPr>
            <w:noProof/>
            <w:webHidden/>
          </w:rPr>
          <w:fldChar w:fldCharType="begin"/>
        </w:r>
        <w:r>
          <w:rPr>
            <w:noProof/>
            <w:webHidden/>
          </w:rPr>
          <w:instrText xml:space="preserve"> PAGEREF _Toc316392780 \h </w:instrText>
        </w:r>
        <w:r>
          <w:rPr>
            <w:noProof/>
            <w:webHidden/>
          </w:rPr>
        </w:r>
        <w:r>
          <w:rPr>
            <w:noProof/>
            <w:webHidden/>
          </w:rPr>
          <w:fldChar w:fldCharType="separate"/>
        </w:r>
        <w:r>
          <w:rPr>
            <w:noProof/>
            <w:webHidden/>
          </w:rPr>
          <w:t>30</w:t>
        </w:r>
        <w:r>
          <w:rPr>
            <w:noProof/>
            <w:webHidden/>
          </w:rPr>
          <w:fldChar w:fldCharType="end"/>
        </w:r>
      </w:hyperlink>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8C3377" w:rsidRDefault="008C3377">
      <w:pPr>
        <w:spacing w:before="0" w:after="0" w:line="240" w:lineRule="auto"/>
        <w:ind w:left="0" w:right="0" w:firstLine="0"/>
        <w:rPr>
          <w:b/>
          <w:bCs/>
          <w:sz w:val="36"/>
          <w:szCs w:val="36"/>
        </w:rPr>
      </w:pPr>
      <w:bookmarkStart w:id="19" w:name="h.8170b7f28cae"/>
      <w:bookmarkEnd w:id="19"/>
      <w:r>
        <w:br w:type="page"/>
      </w:r>
    </w:p>
    <w:p w:rsidR="00A77B3E" w:rsidRDefault="00E274F1">
      <w:pPr>
        <w:pStyle w:val="Heading1"/>
        <w:spacing w:before="0" w:line="240" w:lineRule="auto"/>
      </w:pPr>
      <w:bookmarkStart w:id="20" w:name="_Toc305145358"/>
      <w:bookmarkStart w:id="21" w:name="_Toc316392757"/>
      <w:r>
        <w:lastRenderedPageBreak/>
        <w:t>6. Motivation</w:t>
      </w:r>
      <w:bookmarkEnd w:id="20"/>
      <w:bookmarkEnd w:id="21"/>
    </w:p>
    <w:p w:rsidR="00A77B3E" w:rsidRDefault="00E274F1">
      <w:pPr>
        <w:spacing w:before="0" w:after="0" w:line="240" w:lineRule="auto"/>
        <w:ind w:left="0" w:right="0" w:firstLine="0"/>
        <w:rPr>
          <w:sz w:val="22"/>
          <w:szCs w:val="22"/>
        </w:rPr>
      </w:pPr>
      <w:r>
        <w:rPr>
          <w:sz w:val="22"/>
          <w:szCs w:val="22"/>
        </w:rPr>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definition of a standard for electronic information exchange would also help the refinement of standards for the DNA components themselves, through an iterative </w:t>
      </w:r>
      <w:r>
        <w:rPr>
          <w:sz w:val="22"/>
          <w:szCs w:val="22"/>
        </w:rPr>
        <w:lastRenderedPageBreak/>
        <w:t>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To establish such an information standard, we have proposed the Synthetic Biology Open Language (SBOL) as a launching point for a community development effort.  As software tools are adapt</w:t>
      </w:r>
      <w:r w:rsidR="00A56CA1">
        <w:rPr>
          <w:sz w:val="22"/>
          <w:szCs w:val="22"/>
        </w:rPr>
        <w:t>ed</w:t>
      </w:r>
      <w:r>
        <w:rPr>
          <w:sz w:val="22"/>
          <w:szCs w:val="22"/>
        </w:rPr>
        <w:t xml:space="preserve">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2" w:name="h.1r922o6ke8ad"/>
      <w:bookmarkEnd w:id="22"/>
    </w:p>
    <w:p w:rsidR="00A77B3E" w:rsidRDefault="00E274F1">
      <w:pPr>
        <w:pStyle w:val="Heading1"/>
        <w:spacing w:before="0" w:line="240" w:lineRule="auto"/>
      </w:pPr>
      <w:bookmarkStart w:id="23" w:name="h.0adb26a44765"/>
      <w:bookmarkEnd w:id="23"/>
      <w:r>
        <w:t xml:space="preserve"> </w:t>
      </w:r>
      <w:bookmarkStart w:id="24" w:name="_Toc305145359"/>
      <w:bookmarkStart w:id="25" w:name="_Toc316392758"/>
      <w:r>
        <w:t>7. Introduction to SBOL</w:t>
      </w:r>
      <w:bookmarkEnd w:id="24"/>
      <w:bookmarkEnd w:id="25"/>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w:t>
      </w:r>
      <w:r w:rsidR="00EB684D">
        <w:rPr>
          <w:sz w:val="22"/>
          <w:szCs w:val="22"/>
        </w:rPr>
        <w:t>1</w:t>
      </w:r>
      <w:r>
        <w:rPr>
          <w:sz w:val="22"/>
          <w:szCs w:val="22"/>
        </w:rPr>
        <w:t>.0,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Version 1.</w:t>
      </w:r>
      <w:r w:rsidR="00EB684D">
        <w:rPr>
          <w:sz w:val="22"/>
          <w:szCs w:val="22"/>
        </w:rPr>
        <w:t>1</w:t>
      </w:r>
      <w:r>
        <w:rPr>
          <w:sz w:val="22"/>
          <w:szCs w:val="22"/>
        </w:rPr>
        <w:t xml:space="preserve">.0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w:t>
      </w:r>
      <w:r w:rsidR="00A56CA1">
        <w:rPr>
          <w:sz w:val="22"/>
          <w:szCs w:val="22"/>
        </w:rPr>
        <w:t>, be</w:t>
      </w:r>
      <w:r>
        <w:rPr>
          <w:sz w:val="22"/>
          <w:szCs w:val="22"/>
        </w:rPr>
        <w:t xml:space="preserve"> deemed necessary for DNA assembly processes</w:t>
      </w:r>
      <w:r w:rsidR="00A56CA1">
        <w:rPr>
          <w:sz w:val="22"/>
          <w:szCs w:val="22"/>
        </w:rPr>
        <w:t>,</w:t>
      </w:r>
      <w:r w:rsidR="00AA6B86">
        <w:rPr>
          <w:sz w:val="22"/>
          <w:szCs w:val="22"/>
        </w:rPr>
        <w:t xml:space="preserve"> </w:t>
      </w:r>
      <w:r w:rsidR="00A56CA1">
        <w:rPr>
          <w:sz w:val="22"/>
          <w:szCs w:val="22"/>
        </w:rPr>
        <w:t>or have served</w:t>
      </w:r>
      <w:r>
        <w:rPr>
          <w:sz w:val="22"/>
          <w:szCs w:val="22"/>
        </w:rPr>
        <w:t xml:space="preserve"> as landmarks in analysis.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946D656" wp14:editId="7D9953BE">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E2E95B2" wp14:editId="5C31C4E0">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w:t>
            </w:r>
            <w:r>
              <w:rPr>
                <w:sz w:val="22"/>
                <w:szCs w:val="22"/>
              </w:rPr>
              <w:lastRenderedPageBreak/>
              <w:t xml:space="preserve">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7C5A9EE9" wp14:editId="3B8F532C">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04768280" wp14:editId="51790EDD">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lastRenderedPageBreak/>
              <w:t>b.</w:t>
            </w:r>
            <w:r w:rsidR="00E1284B">
              <w:rPr>
                <w:noProof/>
              </w:rPr>
              <w:drawing>
                <wp:inline distT="0" distB="0" distL="0" distR="0" wp14:anchorId="2C3C0E20" wp14:editId="16F6B34D">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rsidP="003F42DA">
      <w:pPr>
        <w:pStyle w:val="Heading1"/>
      </w:pPr>
      <w:bookmarkStart w:id="26" w:name="h.xrwvetg8odjf"/>
      <w:bookmarkStart w:id="27" w:name="h.jypjev1jpdi2"/>
      <w:bookmarkStart w:id="28" w:name="h.ctxlhyombxkw"/>
      <w:bookmarkStart w:id="29" w:name="_Toc305145360"/>
      <w:bookmarkStart w:id="30" w:name="_Toc316392759"/>
      <w:bookmarkEnd w:id="26"/>
      <w:bookmarkEnd w:id="27"/>
      <w:bookmarkEnd w:id="28"/>
      <w:r>
        <w:t>8. Description of SBOL</w:t>
      </w:r>
      <w:bookmarkEnd w:id="29"/>
      <w:bookmarkEnd w:id="30"/>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SBOL version 1.</w:t>
      </w:r>
      <w:r w:rsidR="0060140D">
        <w:rPr>
          <w:sz w:val="22"/>
          <w:szCs w:val="22"/>
        </w:rPr>
        <w:t>1.0</w:t>
      </w:r>
      <w:r>
        <w:rPr>
          <w:sz w:val="22"/>
          <w:szCs w:val="22"/>
        </w:rPr>
        <w:t xml:space="preserve">,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31" w:name="h.1s73nqe228fi"/>
      <w:bookmarkStart w:id="32" w:name="_Toc305145361"/>
      <w:bookmarkStart w:id="33" w:name="_Toc316392760"/>
      <w:bookmarkEnd w:id="31"/>
      <w:r>
        <w:t>8.1 Overview of SBOL</w:t>
      </w:r>
      <w:bookmarkEnd w:id="32"/>
      <w:bookmarkEnd w:id="33"/>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In version 1.</w:t>
      </w:r>
      <w:r w:rsidR="00EB684D">
        <w:rPr>
          <w:sz w:val="22"/>
          <w:szCs w:val="22"/>
        </w:rPr>
        <w:t>1</w:t>
      </w:r>
      <w:r>
        <w:rPr>
          <w:sz w:val="22"/>
          <w:szCs w:val="22"/>
        </w:rPr>
        <w:t xml:space="preserve">.0,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w:t>
      </w:r>
      <w:ins w:id="34" w:author="Michal Galdzicki" w:date="2012-02-07T16:05:00Z">
        <w:r w:rsidR="00CF23F2">
          <w:rPr>
            <w:sz w:val="22"/>
            <w:szCs w:val="22"/>
          </w:rPr>
          <w:t>Additional terms, such as those used as used to classify DNA Components by type (see section 8.5.1) are defined by the Sequence Ontology</w:t>
        </w:r>
      </w:ins>
      <w:ins w:id="35" w:author="Michal Galdzicki" w:date="2012-02-07T16:08:00Z">
        <w:r w:rsidR="00CF23F2">
          <w:rPr>
            <w:sz w:val="22"/>
            <w:szCs w:val="22"/>
          </w:rPr>
          <w:t xml:space="preserve"> </w:t>
        </w:r>
        <w:r w:rsidR="00CF23F2">
          <w:rPr>
            <w:sz w:val="22"/>
            <w:szCs w:val="22"/>
          </w:rPr>
          <w:t>(</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w:t>
        </w:r>
      </w:ins>
      <w:ins w:id="36" w:author="Michal Galdzicki" w:date="2012-02-07T16:05:00Z">
        <w:r w:rsidR="00CF23F2">
          <w:rPr>
            <w:sz w:val="22"/>
            <w:szCs w:val="22"/>
          </w:rPr>
          <w:t>. New terminology should</w:t>
        </w:r>
        <w:r w:rsidR="00CF23F2">
          <w:rPr>
            <w:sz w:val="22"/>
            <w:szCs w:val="22"/>
          </w:rPr>
          <w:t xml:space="preserve"> </w:t>
        </w:r>
        <w:r w:rsidR="00CF23F2">
          <w:rPr>
            <w:sz w:val="22"/>
            <w:szCs w:val="22"/>
          </w:rPr>
          <w:t>be added in collaboration with the Sequence Ontology project.</w:t>
        </w:r>
      </w:ins>
      <w:del w:id="37" w:author="Michal Galdzicki" w:date="2012-02-07T16:00:00Z">
        <w:r w:rsidDel="00CF23F2">
          <w:rPr>
            <w:sz w:val="22"/>
            <w:szCs w:val="22"/>
          </w:rPr>
          <w:delText xml:space="preserve">Additional </w:delText>
        </w:r>
      </w:del>
      <w:del w:id="38" w:author="Michal Galdzicki" w:date="2012-02-07T16:04:00Z">
        <w:r w:rsidDel="00CF23F2">
          <w:rPr>
            <w:sz w:val="22"/>
            <w:szCs w:val="22"/>
          </w:rPr>
          <w:delText>term definitions such as those needed to classify DnaComponents by</w:delText>
        </w:r>
        <w:r w:rsidDel="00CF23F2">
          <w:rPr>
            <w:i/>
            <w:iCs/>
            <w:sz w:val="22"/>
            <w:szCs w:val="22"/>
          </w:rPr>
          <w:delText xml:space="preserve"> </w:delText>
        </w:r>
        <w:r w:rsidDel="00CF23F2">
          <w:rPr>
            <w:sz w:val="22"/>
            <w:szCs w:val="22"/>
          </w:rPr>
          <w:delText>type can be obtained from the Sequence Ontology (Eilbeck 2005, Mungall 2010). For example, a promoter region, coding sequence, and transcriptional terminator are all defined by the Sequence Ontology.</w:delText>
        </w:r>
      </w:del>
      <w:del w:id="39" w:author="Michal Galdzicki" w:date="2012-02-07T16:00:00Z">
        <w:r w:rsidDel="00CF23F2">
          <w:rPr>
            <w:sz w:val="22"/>
            <w:szCs w:val="22"/>
          </w:rPr>
          <w:delText xml:space="preserve"> Currently,</w:delText>
        </w:r>
      </w:del>
      <w:del w:id="40" w:author="Michal Galdzicki" w:date="2012-02-07T16:01:00Z">
        <w:r w:rsidDel="00CF23F2">
          <w:rPr>
            <w:sz w:val="22"/>
            <w:szCs w:val="22"/>
          </w:rPr>
          <w:delText xml:space="preserve"> t</w:delText>
        </w:r>
      </w:del>
      <w:del w:id="41" w:author="Michal Galdzicki" w:date="2012-02-07T16:04:00Z">
        <w:r w:rsidDel="00CF23F2">
          <w:rPr>
            <w:sz w:val="22"/>
            <w:szCs w:val="22"/>
          </w:rPr>
          <w:delText xml:space="preserve">erminology outside of the scope of the Sequence Ontology </w:delText>
        </w:r>
      </w:del>
      <w:del w:id="42" w:author="Michal Galdzicki" w:date="2012-02-07T16:01:00Z">
        <w:r w:rsidDel="00CF23F2">
          <w:rPr>
            <w:sz w:val="22"/>
            <w:szCs w:val="22"/>
          </w:rPr>
          <w:delText>is being considered either for submission</w:delText>
        </w:r>
      </w:del>
      <w:del w:id="43" w:author="Michal Galdzicki" w:date="2012-02-07T16:04:00Z">
        <w:r w:rsidDel="00CF23F2">
          <w:rPr>
            <w:sz w:val="22"/>
            <w:szCs w:val="22"/>
          </w:rPr>
          <w:delText xml:space="preserve"> as new term requests to its curators</w:delText>
        </w:r>
      </w:del>
      <w:del w:id="44" w:author="Michal Galdzicki" w:date="2012-02-07T16:02:00Z">
        <w:r w:rsidDel="00CF23F2">
          <w:rPr>
            <w:sz w:val="22"/>
            <w:szCs w:val="22"/>
          </w:rPr>
          <w:delText xml:space="preserve">, </w:delText>
        </w:r>
      </w:del>
      <w:del w:id="45" w:author="Michal Galdzicki" w:date="2012-02-07T16:01:00Z">
        <w:r w:rsidDel="00CF23F2">
          <w:rPr>
            <w:sz w:val="22"/>
            <w:szCs w:val="22"/>
          </w:rPr>
          <w:delText xml:space="preserve">or for possible implementation as SBOL:Vocabulary extensions; examples of terminology under consideration include  SBOL:Gene Expression and SBOL:DNA Construction </w:delText>
        </w:r>
      </w:del>
      <w:del w:id="46" w:author="Michal Galdzicki" w:date="2012-02-07T16:02:00Z">
        <w:r w:rsidDel="00CF23F2">
          <w:rPr>
            <w:sz w:val="22"/>
            <w:szCs w:val="22"/>
          </w:rPr>
          <w:delText xml:space="preserve">(see the Appendix for a list </w:delText>
        </w:r>
      </w:del>
      <w:del w:id="47" w:author="Michal Galdzicki" w:date="2012-02-07T16:01:00Z">
        <w:r w:rsidDel="00CF23F2">
          <w:rPr>
            <w:sz w:val="22"/>
            <w:szCs w:val="22"/>
          </w:rPr>
          <w:delText>of these provisional terms</w:delText>
        </w:r>
      </w:del>
      <w:del w:id="48" w:author="Michal Galdzicki" w:date="2012-02-07T16:02:00Z">
        <w:r w:rsidDel="00CF23F2">
          <w:rPr>
            <w:sz w:val="22"/>
            <w:szCs w:val="22"/>
          </w:rPr>
          <w:delText xml:space="preserve"> and their definitions).</w:delText>
        </w:r>
      </w:del>
      <w:del w:id="49" w:author="Michal Galdzicki" w:date="2012-02-07T16:04:00Z">
        <w:r w:rsidDel="00CF23F2">
          <w:rPr>
            <w:sz w:val="22"/>
            <w:szCs w:val="22"/>
          </w:rPr>
          <w:delText xml:space="preserve"> </w:delText>
        </w:r>
      </w:del>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50" w:name="h.75dwco6ytxl8"/>
      <w:bookmarkStart w:id="51" w:name="_Toc305145362"/>
      <w:bookmarkStart w:id="52" w:name="_Toc316392761"/>
      <w:bookmarkEnd w:id="50"/>
      <w:r>
        <w:t>8.2 Conventions</w:t>
      </w:r>
      <w:bookmarkEnd w:id="51"/>
      <w:bookmarkEnd w:id="52"/>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w:t>
      </w:r>
      <w:r>
        <w:rPr>
          <w:sz w:val="22"/>
          <w:szCs w:val="22"/>
        </w:rPr>
        <w:lastRenderedPageBreak/>
        <w:t xml:space="preserve">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60140D"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60140D" w:rsidRDefault="0060140D" w:rsidP="00944EA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3F42DA">
              <w:rPr>
                <w:sz w:val="22"/>
                <w:szCs w:val="22"/>
                <w:vertAlign w:val="subscript"/>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3F42DA">
              <w:rPr>
                <w:sz w:val="22"/>
                <w:szCs w:val="22"/>
                <w:vertAlign w:val="subscript"/>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3F42DA">
              <w:rPr>
                <w:sz w:val="22"/>
                <w:szCs w:val="22"/>
                <w:vertAlign w:val="subscript"/>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r w:rsidRPr="003F42DA">
              <w:rPr>
                <w:sz w:val="22"/>
                <w:szCs w:val="22"/>
                <w:vertAlign w:val="subscript"/>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r w:rsidR="00160E94">
              <w:rPr>
                <w:sz w:val="22"/>
                <w:szCs w:val="22"/>
              </w:rPr>
              <w:t>position unspecified</w:t>
            </w:r>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3F42DA">
      <w:pPr>
        <w:spacing w:before="0" w:after="0" w:line="240" w:lineRule="auto"/>
        <w:ind w:left="0" w:firstLine="0"/>
        <w:rPr>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160E94" w:rsidP="003F42DA">
      <w:pPr>
        <w:pStyle w:val="Heading3"/>
      </w:pPr>
      <w:bookmarkStart w:id="53" w:name="_Toc316392762"/>
      <w:r>
        <w:t xml:space="preserve">8.2.1 </w:t>
      </w:r>
      <w:r w:rsidR="00E274F1">
        <w:t>SBOL versions and releases</w:t>
      </w:r>
      <w:bookmarkEnd w:id="53"/>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w:t>
      </w:r>
      <w:r w:rsidR="00EB684D">
        <w:rPr>
          <w:sz w:val="22"/>
          <w:szCs w:val="22"/>
        </w:rPr>
        <w:t>0</w:t>
      </w:r>
      <w:r>
        <w:rPr>
          <w:sz w:val="22"/>
          <w:szCs w:val="22"/>
        </w:rPr>
        <w:t xml:space="preserve">.0 a less formal version system was in place. </w:t>
      </w:r>
      <w:r w:rsidR="00EB684D">
        <w:rPr>
          <w:sz w:val="22"/>
          <w:szCs w:val="22"/>
        </w:rPr>
        <w:t>Going forward</w:t>
      </w:r>
      <w:r>
        <w:rPr>
          <w:sz w:val="22"/>
          <w:szCs w:val="22"/>
        </w:rPr>
        <w:t>,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r w:rsidR="00EB684D">
        <w:rPr>
          <w:sz w:val="22"/>
          <w:szCs w:val="22"/>
        </w:rPr>
        <w:t xml:space="preserve"> is REQUIRED.</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r w:rsidR="00EB684D">
        <w:rPr>
          <w:sz w:val="22"/>
          <w:szCs w:val="22"/>
        </w:rPr>
        <w:t xml:space="preserve">. The submission of the specification document 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OPTIONAL. </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r w:rsidR="00EB684D">
        <w:rPr>
          <w:sz w:val="22"/>
          <w:szCs w:val="22"/>
        </w:rPr>
        <w:t xml:space="preserve">The submission of the specification document </w:t>
      </w:r>
      <w:r w:rsidR="00EB684D">
        <w:rPr>
          <w:sz w:val="22"/>
          <w:szCs w:val="22"/>
        </w:rPr>
        <w:lastRenderedPageBreak/>
        <w:t xml:space="preserve">to the </w:t>
      </w:r>
      <w:proofErr w:type="spellStart"/>
      <w:r w:rsidR="00EB684D">
        <w:rPr>
          <w:sz w:val="22"/>
          <w:szCs w:val="22"/>
        </w:rPr>
        <w:t>BioBrick</w:t>
      </w:r>
      <w:proofErr w:type="spellEnd"/>
      <w:r w:rsidR="00EB684D">
        <w:rPr>
          <w:sz w:val="22"/>
          <w:szCs w:val="22"/>
        </w:rPr>
        <w:t xml:space="preserve"> Foundation as a Request </w:t>
      </w:r>
      <w:proofErr w:type="gramStart"/>
      <w:r w:rsidR="00EB684D">
        <w:rPr>
          <w:sz w:val="22"/>
          <w:szCs w:val="22"/>
        </w:rPr>
        <w:t>For</w:t>
      </w:r>
      <w:proofErr w:type="gramEnd"/>
      <w:r w:rsidR="00EB684D">
        <w:rPr>
          <w:sz w:val="22"/>
          <w:szCs w:val="22"/>
        </w:rPr>
        <w:t xml:space="preserve"> Comment (BBF RFC) is NOT RECOMMENDED.</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54" w:name="h.xq1v5chjvjim"/>
      <w:bookmarkStart w:id="55" w:name="_Toc305145363"/>
      <w:bookmarkStart w:id="56" w:name="_Toc316392763"/>
      <w:bookmarkEnd w:id="54"/>
      <w:r>
        <w:t>8.3. SBOL vocabulary</w:t>
      </w:r>
      <w:bookmarkEnd w:id="55"/>
      <w:bookmarkEnd w:id="56"/>
    </w:p>
    <w:p w:rsidR="0060140D" w:rsidRDefault="00E274F1">
      <w:pPr>
        <w:spacing w:before="0" w:after="0" w:line="240" w:lineRule="auto"/>
        <w:ind w:left="0" w:right="0" w:firstLine="0"/>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w:t>
      </w:r>
      <w:ins w:id="57" w:author="Michal Galdzicki" w:date="2012-02-07T16:04:00Z">
        <w:r w:rsidR="00CF23F2">
          <w:rPr>
            <w:sz w:val="22"/>
            <w:szCs w:val="22"/>
          </w:rPr>
          <w:t>Non-SBOL</w:t>
        </w:r>
        <w:r w:rsidR="00CF23F2">
          <w:rPr>
            <w:sz w:val="22"/>
            <w:szCs w:val="22"/>
          </w:rPr>
          <w:t xml:space="preserve"> </w:t>
        </w:r>
        <w:r w:rsidR="00CF23F2">
          <w:rPr>
            <w:sz w:val="22"/>
            <w:szCs w:val="22"/>
          </w:rPr>
          <w:t xml:space="preserve">term definitions such as those needed to classify </w:t>
        </w:r>
        <w:proofErr w:type="spellStart"/>
        <w:r w:rsidR="00CF23F2">
          <w:rPr>
            <w:sz w:val="22"/>
            <w:szCs w:val="22"/>
          </w:rPr>
          <w:t>DnaComponents</w:t>
        </w:r>
        <w:proofErr w:type="spellEnd"/>
        <w:r w:rsidR="00CF23F2">
          <w:rPr>
            <w:sz w:val="22"/>
            <w:szCs w:val="22"/>
          </w:rPr>
          <w:t xml:space="preserve"> by</w:t>
        </w:r>
        <w:r w:rsidR="00CF23F2">
          <w:rPr>
            <w:i/>
            <w:iCs/>
            <w:sz w:val="22"/>
            <w:szCs w:val="22"/>
          </w:rPr>
          <w:t xml:space="preserve"> </w:t>
        </w:r>
        <w:r w:rsidR="00CF23F2">
          <w:rPr>
            <w:sz w:val="22"/>
            <w:szCs w:val="22"/>
          </w:rPr>
          <w:t>type can be obtained from the Sequence Ontology (</w:t>
        </w:r>
        <w:proofErr w:type="spellStart"/>
        <w:r w:rsidR="00CF23F2">
          <w:rPr>
            <w:sz w:val="22"/>
            <w:szCs w:val="22"/>
          </w:rPr>
          <w:t>Eilbeck</w:t>
        </w:r>
        <w:proofErr w:type="spellEnd"/>
        <w:r w:rsidR="00CF23F2">
          <w:rPr>
            <w:sz w:val="22"/>
            <w:szCs w:val="22"/>
          </w:rPr>
          <w:t xml:space="preserve"> 2005, </w:t>
        </w:r>
        <w:proofErr w:type="spellStart"/>
        <w:r w:rsidR="00CF23F2">
          <w:rPr>
            <w:sz w:val="22"/>
            <w:szCs w:val="22"/>
          </w:rPr>
          <w:t>Mungall</w:t>
        </w:r>
        <w:proofErr w:type="spellEnd"/>
        <w:r w:rsidR="00CF23F2">
          <w:rPr>
            <w:sz w:val="22"/>
            <w:szCs w:val="22"/>
          </w:rPr>
          <w:t xml:space="preserve"> 2010). For example, a promoter region, coding sequence, and transcriptional terminator are all defined by the Sequence Ontology (see the Appendix for a list of examples). Terminology outside of the scope of the Sequence Ontology should be submitted as new term requests to its curators</w:t>
        </w:r>
      </w:ins>
      <w:ins w:id="58" w:author="Michal Galdzicki" w:date="2012-02-07T16:08:00Z">
        <w:r w:rsidR="00CF23F2">
          <w:rPr>
            <w:sz w:val="22"/>
            <w:szCs w:val="22"/>
          </w:rPr>
          <w:t xml:space="preserve"> (</w:t>
        </w:r>
      </w:ins>
      <w:ins w:id="59" w:author="Michal Galdzicki" w:date="2012-02-07T16:09:00Z">
        <w:r w:rsidR="00CF23F2">
          <w:rPr>
            <w:sz w:val="22"/>
            <w:szCs w:val="22"/>
          </w:rPr>
          <w:fldChar w:fldCharType="begin"/>
        </w:r>
        <w:r w:rsidR="00CF23F2">
          <w:rPr>
            <w:sz w:val="22"/>
            <w:szCs w:val="22"/>
          </w:rPr>
          <w:instrText xml:space="preserve"> HYPERLINK "</w:instrText>
        </w:r>
      </w:ins>
      <w:ins w:id="60" w:author="Michal Galdzicki" w:date="2012-02-07T16:08:00Z">
        <w:r w:rsidR="00CF23F2" w:rsidRPr="00CF23F2">
          <w:rPr>
            <w:sz w:val="22"/>
            <w:szCs w:val="22"/>
          </w:rPr>
          <w:instrText>http://www.sequenceontology.org/</w:instrText>
        </w:r>
      </w:ins>
      <w:ins w:id="61" w:author="Michal Galdzicki" w:date="2012-02-07T16:09:00Z">
        <w:r w:rsidR="00CF23F2">
          <w:rPr>
            <w:sz w:val="22"/>
            <w:szCs w:val="22"/>
          </w:rPr>
          <w:instrText xml:space="preserve">" </w:instrText>
        </w:r>
        <w:r w:rsidR="00CF23F2">
          <w:rPr>
            <w:sz w:val="22"/>
            <w:szCs w:val="22"/>
          </w:rPr>
          <w:fldChar w:fldCharType="separate"/>
        </w:r>
      </w:ins>
      <w:ins w:id="62" w:author="Michal Galdzicki" w:date="2012-02-07T16:08:00Z">
        <w:r w:rsidR="00CF23F2" w:rsidRPr="00D87D48">
          <w:rPr>
            <w:rStyle w:val="Hyperlink"/>
            <w:sz w:val="22"/>
            <w:szCs w:val="22"/>
          </w:rPr>
          <w:t>http://www.sequenceontology.org/</w:t>
        </w:r>
      </w:ins>
      <w:ins w:id="63" w:author="Michal Galdzicki" w:date="2012-02-07T16:09:00Z">
        <w:r w:rsidR="00CF23F2">
          <w:rPr>
            <w:sz w:val="22"/>
            <w:szCs w:val="22"/>
          </w:rPr>
          <w:fldChar w:fldCharType="end"/>
        </w:r>
        <w:r w:rsidR="00CF23F2">
          <w:rPr>
            <w:sz w:val="22"/>
            <w:szCs w:val="22"/>
          </w:rPr>
          <w:t>)</w:t>
        </w:r>
      </w:ins>
      <w:ins w:id="64" w:author="Michal Galdzicki" w:date="2012-02-07T16:04:00Z">
        <w:r w:rsidR="00CF23F2">
          <w:rPr>
            <w:sz w:val="22"/>
            <w:szCs w:val="22"/>
          </w:rPr>
          <w:t xml:space="preserve">. </w:t>
        </w:r>
      </w:ins>
      <w:bookmarkStart w:id="65" w:name="_GoBack"/>
      <w:bookmarkEnd w:id="65"/>
      <w:del w:id="66" w:author="Michal Galdzicki" w:date="2012-02-07T16:04:00Z">
        <w:r w:rsidDel="00CF23F2">
          <w:rPr>
            <w:sz w:val="22"/>
            <w:szCs w:val="22"/>
          </w:rPr>
          <w:delText xml:space="preserve">Additional terms, such as those </w:delText>
        </w:r>
        <w:r w:rsidR="0060140D" w:rsidDel="00CF23F2">
          <w:rPr>
            <w:sz w:val="22"/>
            <w:szCs w:val="22"/>
          </w:rPr>
          <w:delText xml:space="preserve">used as used to classify DNA Components by type (see section 8.5.1) are defined by </w:delText>
        </w:r>
        <w:r w:rsidDel="00CF23F2">
          <w:rPr>
            <w:sz w:val="22"/>
            <w:szCs w:val="22"/>
          </w:rPr>
          <w:delText>the</w:delText>
        </w:r>
        <w:r w:rsidR="0060140D" w:rsidDel="00CF23F2">
          <w:rPr>
            <w:sz w:val="22"/>
            <w:szCs w:val="22"/>
          </w:rPr>
          <w:delText xml:space="preserve"> Sequence Ontology. New terminology </w:delText>
        </w:r>
      </w:del>
      <w:del w:id="67" w:author="Michal Galdzicki" w:date="2012-02-07T16:03:00Z">
        <w:r w:rsidR="0060140D" w:rsidDel="00CF23F2">
          <w:rPr>
            <w:sz w:val="22"/>
            <w:szCs w:val="22"/>
          </w:rPr>
          <w:delText xml:space="preserve">can </w:delText>
        </w:r>
      </w:del>
      <w:del w:id="68" w:author="Michal Galdzicki" w:date="2012-02-07T16:04:00Z">
        <w:r w:rsidR="0060140D" w:rsidDel="00CF23F2">
          <w:rPr>
            <w:sz w:val="22"/>
            <w:szCs w:val="22"/>
          </w:rPr>
          <w:delText>be added in collaboration with the Sequence Ontology project</w:delText>
        </w:r>
        <w:r w:rsidDel="00CF23F2">
          <w:rPr>
            <w:sz w:val="22"/>
            <w:szCs w:val="22"/>
          </w:rPr>
          <w:delText>.</w:delText>
        </w:r>
      </w:del>
    </w:p>
    <w:p w:rsidR="00A77B3E" w:rsidRDefault="00E274F1" w:rsidP="003F42DA">
      <w:pPr>
        <w:pStyle w:val="Heading3"/>
      </w:pPr>
      <w:bookmarkStart w:id="69" w:name="h.elrf85pbz8zm"/>
      <w:bookmarkStart w:id="70" w:name="h.x598seop9g4x"/>
      <w:bookmarkStart w:id="71" w:name="h.6bsx5lce7ubx"/>
      <w:bookmarkStart w:id="72" w:name="_Toc305145364"/>
      <w:bookmarkStart w:id="73" w:name="_Toc316392764"/>
      <w:bookmarkEnd w:id="69"/>
      <w:bookmarkEnd w:id="70"/>
      <w:bookmarkEnd w:id="71"/>
      <w:r>
        <w:t>8.3.1 Core</w:t>
      </w:r>
      <w:bookmarkEnd w:id="72"/>
      <w:bookmarkEnd w:id="73"/>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w:t>
      </w:r>
      <w:r w:rsidR="003107B2">
        <w:rPr>
          <w:sz w:val="22"/>
          <w:szCs w:val="22"/>
        </w:rPr>
        <w:t xml:space="preserve"> designs</w:t>
      </w:r>
      <w:r>
        <w:rPr>
          <w:sz w:val="22"/>
          <w:szCs w:val="22"/>
        </w:rPr>
        <w:t xml:space="preserve">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3F42DA">
              <w:rPr>
                <w:i/>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lastRenderedPageBreak/>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lastRenderedPageBreak/>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E274F1">
      <w:pPr>
        <w:pStyle w:val="Heading2"/>
        <w:spacing w:before="360" w:after="80" w:line="240" w:lineRule="auto"/>
      </w:pPr>
      <w:bookmarkStart w:id="74" w:name="h.b089i350uvkt"/>
      <w:bookmarkStart w:id="75" w:name="h.3kdldjcsxaye"/>
      <w:bookmarkStart w:id="76" w:name="_Toc305145365"/>
      <w:bookmarkStart w:id="77" w:name="_Toc316392765"/>
      <w:bookmarkEnd w:id="74"/>
      <w:bookmarkEnd w:id="75"/>
      <w:r>
        <w:t>8.4 Definition of the SBOL Core Data Model</w:t>
      </w:r>
      <w:bookmarkEnd w:id="76"/>
      <w:bookmarkEnd w:id="77"/>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C02D9">
            <w:pPr>
              <w:spacing w:before="0" w:after="0" w:line="240" w:lineRule="auto"/>
              <w:ind w:left="0" w:right="0" w:firstLine="0"/>
              <w:jc w:val="center"/>
            </w:pPr>
            <w:r>
              <w:rPr>
                <w:noProof/>
              </w:rPr>
              <w:lastRenderedPageBreak/>
              <w:drawing>
                <wp:inline distT="0" distB="0" distL="0" distR="0" wp14:anchorId="0940006D" wp14:editId="775D0147">
                  <wp:extent cx="5411972" cy="424552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4">
                            <a:extLst>
                              <a:ext uri="{28A0092B-C50C-407E-A947-70E740481C1C}">
                                <a14:useLocalDpi xmlns:a14="http://schemas.microsoft.com/office/drawing/2010/main" val="0"/>
                              </a:ext>
                            </a:extLst>
                          </a:blip>
                          <a:stretch>
                            <a:fillRect/>
                          </a:stretch>
                        </pic:blipFill>
                        <pic:spPr>
                          <a:xfrm>
                            <a:off x="0" y="0"/>
                            <a:ext cx="5427106" cy="4257396"/>
                          </a:xfrm>
                          <a:prstGeom prst="rect">
                            <a:avLst/>
                          </a:prstGeom>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5" w:history="1">
              <w:r>
                <w:rPr>
                  <w:color w:val="000099"/>
                  <w:u w:val="single"/>
                </w:rPr>
                <w:t>OMG</w:t>
              </w:r>
            </w:hyperlink>
            <w:hyperlink r:id="rId156" w:history="1">
              <w:r>
                <w:rPr>
                  <w:color w:val="000099"/>
                  <w:u w:val="single"/>
                </w:rPr>
                <w:t xml:space="preserve"> 2005</w:t>
              </w:r>
            </w:hyperlink>
            <w:r>
              <w:t xml:space="preserve">). Classes (rectangles) are named at the top and connected by associations (arrows). Each association is </w:t>
            </w:r>
            <w:r w:rsidR="00EC02D9">
              <w:t>labeled</w:t>
            </w:r>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78" w:name="h.jdjwoe7czz9g"/>
      <w:bookmarkStart w:id="79" w:name="_Toc305145366"/>
      <w:bookmarkStart w:id="80" w:name="_Toc316392766"/>
      <w:bookmarkEnd w:id="78"/>
      <w:r>
        <w:t>8.5 SBOL Core Model Classes</w:t>
      </w:r>
      <w:bookmarkEnd w:id="79"/>
      <w:bookmarkEnd w:id="80"/>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81" w:name="h.3opa8mcnyhus"/>
      <w:bookmarkStart w:id="82" w:name="_Toc305145367"/>
      <w:bookmarkStart w:id="83" w:name="_Toc316392767"/>
      <w:bookmarkEnd w:id="81"/>
      <w:r>
        <w:t xml:space="preserve">8.5.1 </w:t>
      </w:r>
      <w:proofErr w:type="spellStart"/>
      <w:r>
        <w:t>DnaComponent</w:t>
      </w:r>
      <w:proofErr w:type="spellEnd"/>
      <w:r>
        <w:t>:</w:t>
      </w:r>
      <w:bookmarkEnd w:id="82"/>
      <w:bookmarkEnd w:id="83"/>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lastRenderedPageBreak/>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7" w:anchor="P0123" w:history="1">
              <w:r w:rsidRPr="006216A1">
                <w:rPr>
                  <w:rFonts w:eastAsia="Arial" w:cs="Arial"/>
                  <w:color w:val="000099"/>
                  <w:sz w:val="22"/>
                  <w:szCs w:val="22"/>
                  <w:u w:val="single"/>
                </w:rPr>
                <w:t>http</w:t>
              </w:r>
            </w:hyperlink>
            <w:hyperlink r:id="rId158"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59" w:anchor="P0123" w:history="1">
              <w:r w:rsidRPr="006216A1">
                <w:rPr>
                  <w:rFonts w:eastAsia="Arial" w:cs="Arial"/>
                  <w:color w:val="000099"/>
                  <w:sz w:val="22"/>
                  <w:szCs w:val="22"/>
                  <w:u w:val="single"/>
                </w:rPr>
                <w:t>sbols</w:t>
              </w:r>
            </w:hyperlink>
            <w:hyperlink r:id="rId160" w:anchor="P0123" w:history="1">
              <w:r w:rsidRPr="006216A1">
                <w:rPr>
                  <w:rFonts w:eastAsia="Arial" w:cs="Arial"/>
                  <w:color w:val="000099"/>
                  <w:sz w:val="22"/>
                  <w:szCs w:val="22"/>
                  <w:u w:val="single"/>
                </w:rPr>
                <w:t>.</w:t>
              </w:r>
            </w:hyperlink>
            <w:hyperlink r:id="rId161" w:anchor="P0123" w:history="1">
              <w:proofErr w:type="gramStart"/>
              <w:r w:rsidRPr="006216A1">
                <w:rPr>
                  <w:rFonts w:eastAsia="Arial" w:cs="Arial"/>
                  <w:color w:val="000099"/>
                  <w:sz w:val="22"/>
                  <w:szCs w:val="22"/>
                  <w:u w:val="single"/>
                </w:rPr>
                <w:t>org</w:t>
              </w:r>
            </w:hyperlink>
            <w:hyperlink r:id="rId162" w:anchor="P0123" w:history="1">
              <w:r w:rsidRPr="006216A1">
                <w:rPr>
                  <w:rFonts w:eastAsia="Arial" w:cs="Arial"/>
                  <w:color w:val="000099"/>
                  <w:sz w:val="22"/>
                  <w:szCs w:val="22"/>
                  <w:u w:val="single"/>
                </w:rPr>
                <w:t>/</w:t>
              </w:r>
            </w:hyperlink>
            <w:hyperlink r:id="rId163" w:anchor="P0123" w:history="1">
              <w:r w:rsidRPr="006216A1">
                <w:rPr>
                  <w:rFonts w:eastAsia="Arial" w:cs="Arial"/>
                  <w:color w:val="000099"/>
                  <w:sz w:val="22"/>
                  <w:szCs w:val="22"/>
                  <w:u w:val="single"/>
                </w:rPr>
                <w:t>data</w:t>
              </w:r>
              <w:proofErr w:type="gramEnd"/>
            </w:hyperlink>
            <w:hyperlink r:id="rId164" w:anchor="P0123" w:history="1">
              <w:r w:rsidRPr="006216A1">
                <w:rPr>
                  <w:rFonts w:eastAsia="Arial" w:cs="Arial"/>
                  <w:color w:val="000099"/>
                  <w:sz w:val="22"/>
                  <w:szCs w:val="22"/>
                  <w:u w:val="single"/>
                </w:rPr>
                <w:t>#</w:t>
              </w:r>
            </w:hyperlink>
            <w:hyperlink r:id="rId165" w:anchor="P0123" w:history="1">
              <w:r w:rsidRPr="006216A1">
                <w:rPr>
                  <w:rFonts w:eastAsia="Arial" w:cs="Arial"/>
                  <w:color w:val="000099"/>
                  <w:sz w:val="22"/>
                  <w:szCs w:val="22"/>
                  <w:u w:val="single"/>
                </w:rPr>
                <w:t>P</w:t>
              </w:r>
            </w:hyperlink>
            <w:hyperlink r:id="rId166"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lastRenderedPageBreak/>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pLac-O1) which may have more than one instantiation in terms of exact DNA sequence composition. As these names are intended for human consumption, they SHOULD be kept short and meaningful, 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lastRenderedPageBreak/>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pPr>
              <w:spacing w:before="0" w:after="0" w:line="240" w:lineRule="auto"/>
              <w:ind w:left="0" w:right="0" w:firstLine="0"/>
              <w:rPr>
                <w:sz w:val="22"/>
                <w:szCs w:val="22"/>
              </w:rPr>
            </w:pPr>
            <w:r>
              <w:rPr>
                <w:sz w:val="22"/>
                <w:szCs w:val="22"/>
              </w:rPr>
              <w:t>Zero or more values of type</w:t>
            </w:r>
            <w:r>
              <w:rPr>
                <w:i/>
                <w:iCs/>
                <w:sz w:val="22"/>
                <w:szCs w:val="22"/>
              </w:rPr>
              <w:t xml:space="preserve"> </w:t>
            </w:r>
            <w:r>
              <w:rPr>
                <w:sz w:val="22"/>
                <w:szCs w:val="22"/>
              </w:rPr>
              <w:t xml:space="preserve">URI (IETF RFC 2396) referencing the Sequence Ontology </w:t>
            </w:r>
            <w:r w:rsidR="00160E94" w:rsidRPr="00160E94">
              <w:rPr>
                <w:sz w:val="22"/>
                <w:szCs w:val="22"/>
              </w:rPr>
              <w:t>(see Appendix for commonly used terms)</w:t>
            </w:r>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r w:rsidR="00160E94" w:rsidRPr="00160E94">
              <w:rPr>
                <w:sz w:val="22"/>
                <w:szCs w:val="22"/>
              </w:rPr>
              <w:t xml:space="preserve">(use "Request a Term" </w:t>
            </w:r>
            <w:hyperlink r:id="rId167" w:history="1">
              <w:r w:rsidR="00160E94" w:rsidRPr="008465B1">
                <w:rPr>
                  <w:rStyle w:val="Hyperlink"/>
                  <w:sz w:val="22"/>
                  <w:szCs w:val="22"/>
                </w:rPr>
                <w:t>http://sequenceontology.org</w:t>
              </w:r>
            </w:hyperlink>
            <w:r w:rsidR="00160E94" w:rsidRPr="00160E94">
              <w:rPr>
                <w:sz w:val="22"/>
                <w:szCs w:val="22"/>
              </w:rPr>
              <w:t>)</w:t>
            </w:r>
            <w:r w:rsidR="00160E94">
              <w:rPr>
                <w:sz w:val="22"/>
                <w:szCs w:val="22"/>
              </w:rPr>
              <w:t>.</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84" w:name="_Toc305145368"/>
      <w:bookmarkStart w:id="85" w:name="_Toc316392768"/>
      <w:r>
        <w:t xml:space="preserve">8.5.2 </w:t>
      </w:r>
      <w:proofErr w:type="spellStart"/>
      <w:r>
        <w:t>DnaSequence</w:t>
      </w:r>
      <w:proofErr w:type="spellEnd"/>
      <w:r>
        <w:t>:</w:t>
      </w:r>
      <w:bookmarkEnd w:id="84"/>
      <w:bookmarkEnd w:id="85"/>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DE78B6" w:rsidRDefault="00E274F1">
            <w:pPr>
              <w:spacing w:before="0" w:after="0" w:line="240" w:lineRule="auto"/>
              <w:ind w:left="0" w:right="0" w:firstLine="0"/>
              <w:rPr>
                <w:sz w:val="22"/>
                <w:szCs w:val="22"/>
              </w:rPr>
            </w:pPr>
            <w:r>
              <w:rPr>
                <w:sz w:val="22"/>
                <w:szCs w:val="22"/>
              </w:rPr>
              <w:t xml:space="preserve">a. The DNA sequence </w:t>
            </w:r>
            <w:r w:rsidR="00C56E7A">
              <w:rPr>
                <w:sz w:val="22"/>
                <w:szCs w:val="22"/>
              </w:rPr>
              <w:t xml:space="preserve">MUST </w:t>
            </w:r>
            <w:r>
              <w:rPr>
                <w:sz w:val="22"/>
                <w:szCs w:val="22"/>
              </w:rPr>
              <w:t xml:space="preserve">use the </w:t>
            </w:r>
            <w:r w:rsidR="00DE78B6" w:rsidRPr="00DE78B6">
              <w:rPr>
                <w:sz w:val="22"/>
                <w:szCs w:val="22"/>
              </w:rPr>
              <w:t>Nomenclature for incompletely specified bases in nucleic acid sequences</w:t>
            </w:r>
            <w:r w:rsidR="00C56E7A">
              <w:rPr>
                <w:sz w:val="22"/>
                <w:szCs w:val="22"/>
              </w:rPr>
              <w:t xml:space="preserve"> (</w:t>
            </w:r>
            <w:r w:rsidR="00C56E7A" w:rsidRPr="00C56E7A">
              <w:rPr>
                <w:sz w:val="22"/>
                <w:szCs w:val="22"/>
              </w:rPr>
              <w:t>Co</w:t>
            </w:r>
            <w:r w:rsidR="00C56E7A">
              <w:rPr>
                <w:sz w:val="22"/>
                <w:szCs w:val="22"/>
              </w:rPr>
              <w:t>r</w:t>
            </w:r>
            <w:r w:rsidR="00C56E7A" w:rsidRPr="00C56E7A">
              <w:rPr>
                <w:sz w:val="22"/>
                <w:szCs w:val="22"/>
              </w:rPr>
              <w:t>nish-Bowden</w:t>
            </w:r>
            <w:r w:rsidR="00C56E7A">
              <w:rPr>
                <w:sz w:val="22"/>
                <w:szCs w:val="22"/>
              </w:rPr>
              <w:t xml:space="preserve"> 1985)</w:t>
            </w:r>
            <w:r w:rsidR="00DE78B6">
              <w:rPr>
                <w:sz w:val="22"/>
                <w:szCs w:val="22"/>
              </w:rPr>
              <w:t xml:space="preserve">. Rules adopted by </w:t>
            </w:r>
            <w:r>
              <w:rPr>
                <w:sz w:val="22"/>
                <w:szCs w:val="22"/>
              </w:rPr>
              <w:t>IUPA</w:t>
            </w:r>
            <w:r w:rsidR="00C56E7A">
              <w:rPr>
                <w:sz w:val="22"/>
                <w:szCs w:val="22"/>
              </w:rPr>
              <w:t>C.</w:t>
            </w:r>
          </w:p>
          <w:p w:rsidR="00DE78B6" w:rsidRDefault="00DE78B6">
            <w:pPr>
              <w:spacing w:before="0" w:after="0" w:line="240" w:lineRule="auto"/>
              <w:ind w:left="0" w:right="0" w:firstLine="0"/>
              <w:rPr>
                <w:sz w:val="22"/>
                <w:szCs w:val="22"/>
              </w:rPr>
            </w:pPr>
          </w:p>
          <w:p w:rsidR="00DE78B6" w:rsidRPr="003F42DA" w:rsidRDefault="00DE78B6">
            <w:pPr>
              <w:spacing w:before="0" w:after="0" w:line="240" w:lineRule="auto"/>
              <w:ind w:left="0" w:right="0" w:firstLine="0"/>
              <w:rPr>
                <w:rFonts w:ascii="Courier New" w:hAnsi="Courier New" w:cs="Courier New"/>
                <w:color w:val="222222"/>
                <w:sz w:val="22"/>
                <w:szCs w:val="22"/>
              </w:rPr>
            </w:pPr>
            <w:r w:rsidRPr="003F42DA">
              <w:rPr>
                <w:rStyle w:val="apple-converted-space"/>
                <w:rFonts w:ascii="Courier New" w:hAnsi="Courier New" w:cs="Courier New"/>
                <w:color w:val="222222"/>
                <w:sz w:val="22"/>
                <w:szCs w:val="22"/>
              </w:rPr>
              <w:t> </w:t>
            </w:r>
            <w:r w:rsidRPr="003F42DA">
              <w:rPr>
                <w:rFonts w:ascii="Courier New" w:hAnsi="Courier New" w:cs="Courier New"/>
                <w:color w:val="222222"/>
                <w:sz w:val="22"/>
                <w:szCs w:val="22"/>
              </w:rPr>
              <w:t>Symbol  Meaning</w:t>
            </w:r>
            <w:r w:rsidRPr="003F42DA">
              <w:rPr>
                <w:rFonts w:ascii="Courier New" w:hAnsi="Courier New" w:cs="Courier New"/>
                <w:color w:val="222222"/>
                <w:sz w:val="22"/>
                <w:szCs w:val="22"/>
              </w:rPr>
              <w:br/>
              <w:t> ------  -------</w:t>
            </w:r>
            <w:r w:rsidRPr="003F42DA">
              <w:rPr>
                <w:rFonts w:ascii="Courier New" w:hAnsi="Courier New" w:cs="Courier New"/>
                <w:color w:val="222222"/>
                <w:sz w:val="22"/>
                <w:szCs w:val="22"/>
              </w:rPr>
              <w:br/>
              <w:t xml:space="preserve"> a       </w:t>
            </w:r>
            <w:proofErr w:type="spellStart"/>
            <w:r w:rsidRPr="003F42DA">
              <w:rPr>
                <w:rFonts w:ascii="Courier New" w:hAnsi="Courier New" w:cs="Courier New"/>
                <w:color w:val="222222"/>
                <w:sz w:val="22"/>
                <w:szCs w:val="22"/>
              </w:rPr>
              <w:t>a</w:t>
            </w:r>
            <w:proofErr w:type="spellEnd"/>
            <w:r w:rsidRPr="003F42DA">
              <w:rPr>
                <w:rFonts w:ascii="Courier New" w:hAnsi="Courier New" w:cs="Courier New"/>
                <w:color w:val="222222"/>
                <w:sz w:val="22"/>
                <w:szCs w:val="22"/>
              </w:rPr>
              <w:t>; adenine</w:t>
            </w:r>
            <w:r w:rsidRPr="003F42DA">
              <w:rPr>
                <w:rFonts w:ascii="Courier New" w:hAnsi="Courier New" w:cs="Courier New"/>
                <w:color w:val="222222"/>
                <w:sz w:val="22"/>
                <w:szCs w:val="22"/>
              </w:rPr>
              <w:br/>
              <w:t xml:space="preserve"> c       </w:t>
            </w:r>
            <w:proofErr w:type="spellStart"/>
            <w:r w:rsidRPr="003F42DA">
              <w:rPr>
                <w:rFonts w:ascii="Courier New" w:hAnsi="Courier New" w:cs="Courier New"/>
                <w:color w:val="222222"/>
                <w:sz w:val="22"/>
                <w:szCs w:val="22"/>
              </w:rPr>
              <w:t>c</w:t>
            </w:r>
            <w:proofErr w:type="spellEnd"/>
            <w:r w:rsidRPr="003F42DA">
              <w:rPr>
                <w:rFonts w:ascii="Courier New" w:hAnsi="Courier New" w:cs="Courier New"/>
                <w:color w:val="222222"/>
                <w:sz w:val="22"/>
                <w:szCs w:val="22"/>
              </w:rPr>
              <w:t>; cytosine</w:t>
            </w:r>
            <w:r w:rsidRPr="003F42DA">
              <w:rPr>
                <w:rFonts w:ascii="Courier New" w:hAnsi="Courier New" w:cs="Courier New"/>
                <w:color w:val="222222"/>
                <w:sz w:val="22"/>
                <w:szCs w:val="22"/>
              </w:rPr>
              <w:br/>
              <w:t xml:space="preserve"> g       </w:t>
            </w:r>
            <w:proofErr w:type="spellStart"/>
            <w:r w:rsidRPr="003F42DA">
              <w:rPr>
                <w:rFonts w:ascii="Courier New" w:hAnsi="Courier New" w:cs="Courier New"/>
                <w:color w:val="222222"/>
                <w:sz w:val="22"/>
                <w:szCs w:val="22"/>
              </w:rPr>
              <w:t>g</w:t>
            </w:r>
            <w:proofErr w:type="spellEnd"/>
            <w:r w:rsidRPr="003F42DA">
              <w:rPr>
                <w:rFonts w:ascii="Courier New" w:hAnsi="Courier New" w:cs="Courier New"/>
                <w:color w:val="222222"/>
                <w:sz w:val="22"/>
                <w:szCs w:val="22"/>
              </w:rPr>
              <w:t>; guanine</w:t>
            </w:r>
            <w:r w:rsidRPr="003F42DA">
              <w:rPr>
                <w:rFonts w:ascii="Courier New" w:hAnsi="Courier New" w:cs="Courier New"/>
                <w:color w:val="222222"/>
                <w:sz w:val="22"/>
                <w:szCs w:val="22"/>
              </w:rPr>
              <w:br/>
              <w:t xml:space="preserve"> t       </w:t>
            </w:r>
            <w:proofErr w:type="spellStart"/>
            <w:r w:rsidRPr="003F42DA">
              <w:rPr>
                <w:rFonts w:ascii="Courier New" w:hAnsi="Courier New" w:cs="Courier New"/>
                <w:color w:val="222222"/>
                <w:sz w:val="22"/>
                <w:szCs w:val="22"/>
              </w:rPr>
              <w:t>t</w:t>
            </w:r>
            <w:proofErr w:type="spellEnd"/>
            <w:r w:rsidRPr="003F42DA">
              <w:rPr>
                <w:rFonts w:ascii="Courier New" w:hAnsi="Courier New" w:cs="Courier New"/>
                <w:color w:val="222222"/>
                <w:sz w:val="22"/>
                <w:szCs w:val="22"/>
              </w:rPr>
              <w:t>; thymine</w:t>
            </w:r>
            <w:r w:rsidRPr="003F42DA">
              <w:rPr>
                <w:rFonts w:ascii="Courier New" w:hAnsi="Courier New" w:cs="Courier New"/>
                <w:color w:val="222222"/>
                <w:sz w:val="22"/>
                <w:szCs w:val="22"/>
              </w:rPr>
              <w:br/>
              <w:t> m       a or c</w:t>
            </w:r>
            <w:r w:rsidRPr="003F42DA">
              <w:rPr>
                <w:rFonts w:ascii="Courier New" w:hAnsi="Courier New" w:cs="Courier New"/>
                <w:color w:val="222222"/>
                <w:sz w:val="22"/>
                <w:szCs w:val="22"/>
              </w:rPr>
              <w:br/>
              <w:t> r       a or g</w:t>
            </w:r>
            <w:r w:rsidRPr="003F42DA">
              <w:rPr>
                <w:rFonts w:ascii="Courier New" w:hAnsi="Courier New" w:cs="Courier New"/>
                <w:color w:val="222222"/>
                <w:sz w:val="22"/>
                <w:szCs w:val="22"/>
              </w:rPr>
              <w:br/>
            </w:r>
            <w:r w:rsidRPr="003F42DA">
              <w:rPr>
                <w:rFonts w:ascii="Courier New" w:hAnsi="Courier New" w:cs="Courier New"/>
                <w:color w:val="222222"/>
                <w:sz w:val="22"/>
                <w:szCs w:val="22"/>
              </w:rPr>
              <w:lastRenderedPageBreak/>
              <w:t> w       a or t</w:t>
            </w:r>
            <w:r w:rsidRPr="003F42DA">
              <w:rPr>
                <w:rFonts w:ascii="Courier New" w:hAnsi="Courier New" w:cs="Courier New"/>
                <w:color w:val="222222"/>
                <w:sz w:val="22"/>
                <w:szCs w:val="22"/>
              </w:rPr>
              <w:br/>
              <w:t> s       c or g</w:t>
            </w:r>
            <w:r w:rsidRPr="003F42DA">
              <w:rPr>
                <w:rFonts w:ascii="Courier New" w:hAnsi="Courier New" w:cs="Courier New"/>
                <w:color w:val="222222"/>
                <w:sz w:val="22"/>
                <w:szCs w:val="22"/>
              </w:rPr>
              <w:br/>
              <w:t> y       c or t</w:t>
            </w:r>
            <w:r w:rsidRPr="003F42DA">
              <w:rPr>
                <w:rFonts w:ascii="Courier New" w:hAnsi="Courier New" w:cs="Courier New"/>
                <w:color w:val="222222"/>
                <w:sz w:val="22"/>
                <w:szCs w:val="22"/>
              </w:rPr>
              <w:br/>
              <w:t> k       g or t</w:t>
            </w:r>
            <w:r w:rsidRPr="003F42DA">
              <w:rPr>
                <w:rFonts w:ascii="Courier New" w:hAnsi="Courier New" w:cs="Courier New"/>
                <w:color w:val="222222"/>
                <w:sz w:val="22"/>
                <w:szCs w:val="22"/>
              </w:rPr>
              <w:br/>
              <w:t> v       a or c or g; not t</w:t>
            </w:r>
            <w:r w:rsidRPr="003F42DA">
              <w:rPr>
                <w:rFonts w:ascii="Courier New" w:hAnsi="Courier New" w:cs="Courier New"/>
                <w:color w:val="222222"/>
                <w:sz w:val="22"/>
                <w:szCs w:val="22"/>
              </w:rPr>
              <w:br/>
              <w:t> h       a or c or t; not g</w:t>
            </w:r>
            <w:r w:rsidRPr="003F42DA">
              <w:rPr>
                <w:rFonts w:ascii="Courier New" w:hAnsi="Courier New" w:cs="Courier New"/>
                <w:color w:val="222222"/>
                <w:sz w:val="22"/>
                <w:szCs w:val="22"/>
              </w:rPr>
              <w:br/>
              <w:t> d       a or g or t; not c</w:t>
            </w:r>
            <w:r w:rsidRPr="003F42DA">
              <w:rPr>
                <w:rFonts w:ascii="Courier New" w:hAnsi="Courier New" w:cs="Courier New"/>
                <w:color w:val="222222"/>
                <w:sz w:val="22"/>
                <w:szCs w:val="22"/>
              </w:rPr>
              <w:br/>
              <w:t> b       c or g or t; not a</w:t>
            </w:r>
            <w:r w:rsidRPr="003F42DA">
              <w:rPr>
                <w:rFonts w:ascii="Courier New" w:hAnsi="Courier New" w:cs="Courier New"/>
                <w:color w:val="222222"/>
                <w:sz w:val="22"/>
                <w:szCs w:val="22"/>
              </w:rPr>
              <w:br/>
              <w:t> n       a or c or g or t</w:t>
            </w:r>
          </w:p>
          <w:p w:rsidR="00C56E7A" w:rsidRDefault="00C56E7A">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86" w:name="h.dopys0olo4uw"/>
      <w:bookmarkStart w:id="87" w:name="_Toc305145369"/>
      <w:bookmarkStart w:id="88" w:name="_Toc316392769"/>
      <w:bookmarkEnd w:id="86"/>
      <w:r>
        <w:t xml:space="preserve">8.5.3 </w:t>
      </w:r>
      <w:proofErr w:type="spellStart"/>
      <w:r>
        <w:t>SequenceAnnotation</w:t>
      </w:r>
      <w:proofErr w:type="spellEnd"/>
      <w:r>
        <w:t>:</w:t>
      </w:r>
      <w:bookmarkEnd w:id="87"/>
      <w:bookmarkEnd w:id="88"/>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BC4669" w:rsidRDefault="00BC4669">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r w:rsidR="00160E94">
              <w:rPr>
                <w:sz w:val="22"/>
                <w:szCs w:val="22"/>
              </w:rPr>
              <w:t>positiveI</w:t>
            </w:r>
            <w:r>
              <w:rPr>
                <w:sz w:val="22"/>
                <w:szCs w:val="22"/>
              </w:rPr>
              <w:t>nteger</w:t>
            </w:r>
            <w:proofErr w:type="spellEnd"/>
            <w:proofErr w:type="gram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01600A" w:rsidRDefault="00E274F1">
            <w:pPr>
              <w:spacing w:before="0" w:after="0" w:line="240" w:lineRule="auto"/>
              <w:ind w:left="0" w:right="0" w:firstLine="0"/>
              <w:rPr>
                <w:sz w:val="22"/>
                <w:szCs w:val="22"/>
              </w:rPr>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3F42DA">
              <w:rPr>
                <w:i/>
                <w:sz w:val="22"/>
                <w:szCs w:val="22"/>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lastRenderedPageBreak/>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r w:rsidR="00160E94">
        <w:rPr>
          <w:sz w:val="22"/>
          <w:szCs w:val="22"/>
        </w:rPr>
        <w:t xml:space="preserve">greater </w:t>
      </w:r>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89" w:name="_Toc305145370"/>
    </w:p>
    <w:p w:rsidR="00A77B3E" w:rsidRDefault="00E274F1">
      <w:pPr>
        <w:pStyle w:val="Heading3"/>
        <w:spacing w:before="0" w:line="240" w:lineRule="auto"/>
      </w:pPr>
      <w:bookmarkStart w:id="90" w:name="_Toc316392770"/>
      <w:r>
        <w:t>8.5.4 Collection:</w:t>
      </w:r>
      <w:bookmarkEnd w:id="89"/>
      <w:bookmarkEnd w:id="90"/>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lastRenderedPageBreak/>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91" w:name="h.2suiw21j4er2"/>
      <w:bookmarkStart w:id="92" w:name="h.vdpbarbm6kg7"/>
      <w:bookmarkStart w:id="93" w:name="h.y6z3yr417ap7"/>
      <w:bookmarkStart w:id="94" w:name="_Toc305145371"/>
      <w:bookmarkStart w:id="95" w:name="_Toc316392771"/>
      <w:bookmarkEnd w:id="91"/>
      <w:bookmarkEnd w:id="92"/>
      <w:bookmarkEnd w:id="93"/>
      <w:r>
        <w:lastRenderedPageBreak/>
        <w:t>9. Examples</w:t>
      </w:r>
      <w:bookmarkEnd w:id="94"/>
      <w:bookmarkEnd w:id="95"/>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96" w:name="h.onkh97rabbbm"/>
      <w:bookmarkStart w:id="97" w:name="_Toc305145372"/>
      <w:bookmarkStart w:id="98" w:name="_Toc316392772"/>
      <w:bookmarkEnd w:id="96"/>
      <w:r>
        <w:t xml:space="preserve">9.1 Annotated Composite </w:t>
      </w:r>
      <w:proofErr w:type="spellStart"/>
      <w:r>
        <w:rPr>
          <w:i/>
          <w:iCs/>
        </w:rPr>
        <w:t>DnaComponent</w:t>
      </w:r>
      <w:bookmarkEnd w:id="97"/>
      <w:bookmarkEnd w:id="98"/>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68" w:history="1">
        <w:r>
          <w:rPr>
            <w:color w:val="000099"/>
            <w:sz w:val="22"/>
            <w:szCs w:val="22"/>
            <w:u w:val="single"/>
          </w:rPr>
          <w:t>http</w:t>
        </w:r>
      </w:hyperlink>
      <w:hyperlink r:id="rId169" w:history="1">
        <w:proofErr w:type="gramStart"/>
        <w:r>
          <w:rPr>
            <w:color w:val="000099"/>
            <w:sz w:val="22"/>
            <w:szCs w:val="22"/>
            <w:u w:val="single"/>
          </w:rPr>
          <w:t>:/</w:t>
        </w:r>
        <w:proofErr w:type="gramEnd"/>
        <w:r>
          <w:rPr>
            <w:color w:val="000099"/>
            <w:sz w:val="22"/>
            <w:szCs w:val="22"/>
            <w:u w:val="single"/>
          </w:rPr>
          <w:t>/</w:t>
        </w:r>
      </w:hyperlink>
      <w:hyperlink r:id="rId170" w:history="1">
        <w:r>
          <w:rPr>
            <w:color w:val="000099"/>
            <w:sz w:val="22"/>
            <w:szCs w:val="22"/>
            <w:u w:val="single"/>
          </w:rPr>
          <w:t>partsregistry</w:t>
        </w:r>
      </w:hyperlink>
      <w:hyperlink r:id="rId171" w:history="1">
        <w:r>
          <w:rPr>
            <w:color w:val="000099"/>
            <w:sz w:val="22"/>
            <w:szCs w:val="22"/>
            <w:u w:val="single"/>
          </w:rPr>
          <w:t>.</w:t>
        </w:r>
      </w:hyperlink>
      <w:hyperlink r:id="rId172"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7F5BDB1B" wp14:editId="01F194DF">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74" w:history="1">
              <w:r>
                <w:rPr>
                  <w:color w:val="000099"/>
                  <w:u w:val="single"/>
                </w:rPr>
                <w:t>http</w:t>
              </w:r>
            </w:hyperlink>
            <w:hyperlink r:id="rId175" w:history="1">
              <w:proofErr w:type="gramStart"/>
              <w:r>
                <w:rPr>
                  <w:color w:val="000099"/>
                  <w:u w:val="single"/>
                </w:rPr>
                <w:t>:/</w:t>
              </w:r>
              <w:proofErr w:type="gramEnd"/>
              <w:r>
                <w:rPr>
                  <w:color w:val="000099"/>
                  <w:u w:val="single"/>
                </w:rPr>
                <w:t>/</w:t>
              </w:r>
            </w:hyperlink>
            <w:hyperlink r:id="rId176" w:history="1">
              <w:r>
                <w:rPr>
                  <w:color w:val="000099"/>
                  <w:u w:val="single"/>
                </w:rPr>
                <w:t>partsregistry</w:t>
              </w:r>
            </w:hyperlink>
            <w:hyperlink r:id="rId177" w:history="1">
              <w:r>
                <w:rPr>
                  <w:color w:val="000099"/>
                  <w:u w:val="single"/>
                </w:rPr>
                <w:t>.</w:t>
              </w:r>
            </w:hyperlink>
            <w:hyperlink r:id="rId178"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2BE8DE71" wp14:editId="1FAA6E12">
                  <wp:extent cx="4316819" cy="1385340"/>
                  <wp:effectExtent l="0" t="0" r="762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4332835" cy="13904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r>
              <w:rPr>
                <w:rFonts w:ascii="Courier New" w:eastAsia="Courier New" w:hAnsi="Courier New" w:cs="Courier New"/>
                <w:sz w:val="18"/>
                <w:szCs w:val="18"/>
              </w:rPr>
              <w:t xml:space="preserve">       strand</w:t>
            </w:r>
            <w:r w:rsidR="002A4E8C">
              <w:rPr>
                <w:rFonts w:ascii="Courier New" w:eastAsia="Courier New" w:hAnsi="Courier New" w:cs="Courier New"/>
                <w:sz w:val="18"/>
                <w:szCs w:val="18"/>
              </w:rPr>
              <w:t>:</w:t>
            </w:r>
            <w:r>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99" w:name="h.nb2uwj5vow15"/>
      <w:bookmarkStart w:id="100" w:name="_Toc305145373"/>
      <w:bookmarkStart w:id="101" w:name="_Toc316392773"/>
      <w:bookmarkEnd w:id="99"/>
      <w:r>
        <w:lastRenderedPageBreak/>
        <w:t xml:space="preserve">9.2 Multi-Tiered Annotated </w:t>
      </w:r>
      <w:proofErr w:type="spellStart"/>
      <w:r>
        <w:rPr>
          <w:i/>
          <w:iCs/>
        </w:rPr>
        <w:t>DnaComponent</w:t>
      </w:r>
      <w:bookmarkEnd w:id="100"/>
      <w:bookmarkEnd w:id="101"/>
      <w:proofErr w:type="spellEnd"/>
    </w:p>
    <w:p w:rsidR="00A77B3E" w:rsidRDefault="00E274F1">
      <w:pPr>
        <w:spacing w:before="0" w:after="0" w:line="240" w:lineRule="auto"/>
        <w:ind w:left="0" w:right="0" w:firstLine="0"/>
        <w:rPr>
          <w:sz w:val="22"/>
          <w:szCs w:val="22"/>
        </w:rPr>
      </w:pPr>
      <w:r>
        <w:rPr>
          <w:sz w:val="22"/>
          <w:szCs w:val="22"/>
        </w:rPr>
        <w:t xml:space="preserve">The next example depicts the 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102" w:name="h.1wzxn6rqn12o"/>
            <w:bookmarkEnd w:id="102"/>
            <w:r>
              <w:rPr>
                <w:noProof/>
              </w:rPr>
              <w:drawing>
                <wp:inline distT="0" distB="0" distL="0" distR="0" wp14:anchorId="4A085F57" wp14:editId="3E3E7B80">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73C4C"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top </w:t>
            </w:r>
            <w:proofErr w:type="spellStart"/>
            <w:r>
              <w:rPr>
                <w:i/>
                <w:iCs/>
              </w:rPr>
              <w:t>DnaComponents</w:t>
            </w:r>
            <w:proofErr w:type="spellEnd"/>
            <w:r>
              <w:rPr>
                <w:i/>
                <w:iCs/>
              </w:rPr>
              <w:t xml:space="preserve"> </w:t>
            </w:r>
            <w:r>
              <w:t>is omitted, so only the sequence corresponding to BBa_B0012 is shown.</w:t>
            </w:r>
          </w:p>
        </w:tc>
      </w:tr>
    </w:tbl>
    <w:p w:rsidR="006B67A3" w:rsidRPr="006B67A3" w:rsidRDefault="006B67A3" w:rsidP="006B67A3">
      <w:pPr>
        <w:pStyle w:val="Heading2"/>
      </w:pPr>
      <w:bookmarkStart w:id="103" w:name="_Toc316392774"/>
      <w:r w:rsidRPr="006B67A3">
        <w:t>9.3 Partially Realized Design Template</w:t>
      </w:r>
      <w:bookmarkEnd w:id="103"/>
    </w:p>
    <w:p w:rsidR="00A77B3E" w:rsidRDefault="00E274F1">
      <w:pPr>
        <w:spacing w:line="240" w:lineRule="auto"/>
        <w:ind w:left="0" w:firstLine="0"/>
        <w:rPr>
          <w:sz w:val="22"/>
          <w:szCs w:val="22"/>
        </w:rPr>
      </w:pPr>
      <w:bookmarkStart w:id="104" w:name="h.vr1iab4rnxb0"/>
      <w:bookmarkEnd w:id="104"/>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26CEF16" wp14:editId="381CF02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105" w:name="h.jzibnkzgeqmh"/>
            <w:bookmarkEnd w:id="105"/>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106" w:name="h.bc65hlklvgae"/>
      <w:bookmarkStart w:id="107" w:name="_Toc305145375"/>
      <w:bookmarkStart w:id="108" w:name="_Toc316392775"/>
      <w:bookmarkEnd w:id="106"/>
      <w:r>
        <w:lastRenderedPageBreak/>
        <w:t>9.4 Collection</w:t>
      </w:r>
      <w:bookmarkEnd w:id="107"/>
      <w:bookmarkEnd w:id="108"/>
    </w:p>
    <w:p w:rsidR="00A77B3E" w:rsidRDefault="00E274F1" w:rsidP="00944EAE">
      <w:pPr>
        <w:spacing w:line="240" w:lineRule="auto"/>
        <w:ind w:left="0" w:firstLine="0"/>
        <w:rPr>
          <w:sz w:val="22"/>
          <w:szCs w:val="22"/>
        </w:rPr>
      </w:pPr>
      <w:bookmarkStart w:id="109" w:name="h.lytap3rma00w"/>
      <w:bookmarkEnd w:id="109"/>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110" w:name="h.ndei7c3hm2qw"/>
            <w:bookmarkEnd w:id="110"/>
            <w:r>
              <w:rPr>
                <w:noProof/>
              </w:rPr>
              <w:drawing>
                <wp:inline distT="0" distB="0" distL="0" distR="0" wp14:anchorId="4935640D" wp14:editId="204C31CC">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11" w:name="h.ct04sho9h7ok"/>
            <w:bookmarkEnd w:id="111"/>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112" w:name="h.qlftx9j5whor"/>
      <w:bookmarkStart w:id="113" w:name="_Toc305145376"/>
      <w:bookmarkStart w:id="114" w:name="_Toc316392776"/>
      <w:bookmarkEnd w:id="112"/>
      <w:r>
        <w:t>10. Serialization</w:t>
      </w:r>
      <w:bookmarkEnd w:id="113"/>
      <w:bookmarkEnd w:id="114"/>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183"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184"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115" w:name="_Toc305145377"/>
      <w:bookmarkStart w:id="116" w:name="_Toc316392777"/>
      <w:r>
        <w:t>11</w:t>
      </w:r>
      <w:r w:rsidR="00E274F1">
        <w:t>. Best Practices</w:t>
      </w:r>
      <w:bookmarkEnd w:id="115"/>
      <w:bookmarkEnd w:id="116"/>
    </w:p>
    <w:p w:rsidR="00A77B3E" w:rsidRDefault="00E274F1">
      <w:pPr>
        <w:spacing w:before="0" w:after="240" w:line="240" w:lineRule="auto"/>
        <w:ind w:left="0" w:right="0" w:firstLine="0"/>
        <w:rPr>
          <w:sz w:val="22"/>
          <w:szCs w:val="22"/>
        </w:rPr>
      </w:pPr>
      <w:r>
        <w:rPr>
          <w:sz w:val="22"/>
          <w:szCs w:val="22"/>
        </w:rPr>
        <w:t>For SBOL version 1.</w:t>
      </w:r>
      <w:r w:rsidR="00F836B0">
        <w:rPr>
          <w:sz w:val="22"/>
          <w:szCs w:val="22"/>
        </w:rPr>
        <w:t>1</w:t>
      </w:r>
      <w:r>
        <w:rPr>
          <w:sz w:val="22"/>
          <w:szCs w:val="22"/>
        </w:rPr>
        <w:t>.0, best practices are being maintained in a dynamic document on the web, and will be updated as the use of SBOL increases (</w:t>
      </w:r>
      <w:hyperlink r:id="rId185" w:history="1">
        <w:r w:rsidR="00352E9D" w:rsidRPr="00D45CAC">
          <w:rPr>
            <w:rStyle w:val="Hyperlink"/>
            <w:sz w:val="22"/>
            <w:szCs w:val="22"/>
          </w:rPr>
          <w:t>http://www.sbolstandard.org/initiatives/best-practices</w:t>
        </w:r>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BC4669" w:rsidRDefault="00BC4669">
      <w:pPr>
        <w:spacing w:before="0" w:after="0" w:line="240" w:lineRule="auto"/>
        <w:ind w:left="0" w:right="0" w:firstLine="0"/>
        <w:rPr>
          <w:b/>
          <w:bCs/>
          <w:sz w:val="36"/>
          <w:szCs w:val="36"/>
        </w:rPr>
      </w:pPr>
      <w:bookmarkStart w:id="117" w:name="h.d40cb13828eb"/>
      <w:bookmarkStart w:id="118" w:name="_Toc305145378"/>
      <w:bookmarkEnd w:id="117"/>
      <w:r>
        <w:br w:type="page"/>
      </w:r>
    </w:p>
    <w:p w:rsidR="00A77B3E" w:rsidRDefault="00E274F1">
      <w:pPr>
        <w:pStyle w:val="Heading1"/>
        <w:spacing w:before="0" w:line="240" w:lineRule="auto"/>
      </w:pPr>
      <w:bookmarkStart w:id="119" w:name="_Toc316392778"/>
      <w:r>
        <w:lastRenderedPageBreak/>
        <w:t>1</w:t>
      </w:r>
      <w:r w:rsidR="002910FF">
        <w:t>2</w:t>
      </w:r>
      <w:r>
        <w:t>. Authors’ Contact Information</w:t>
      </w:r>
      <w:bookmarkEnd w:id="118"/>
      <w:bookmarkEnd w:id="119"/>
    </w:p>
    <w:p w:rsidR="00352E9D" w:rsidRPr="00352E9D" w:rsidRDefault="00352E9D" w:rsidP="003F42DA">
      <w:pPr>
        <w:pStyle w:val="NoSpacing"/>
      </w:pPr>
      <w:r w:rsidRPr="00352E9D">
        <w:t xml:space="preserve">Michal Galdzicki </w:t>
      </w:r>
      <w:hyperlink r:id="rId186" w:history="1">
        <w:r w:rsidRPr="00D45CAC">
          <w:rPr>
            <w:rStyle w:val="Hyperlink"/>
            <w:sz w:val="22"/>
            <w:szCs w:val="22"/>
          </w:rPr>
          <w:t>mgaldzic@uw.edu</w:t>
        </w:r>
      </w:hyperlink>
      <w:r>
        <w:t xml:space="preserve"> </w:t>
      </w:r>
      <w:r w:rsidRPr="00352E9D">
        <w:t>(SBOL Editor)</w:t>
      </w:r>
    </w:p>
    <w:p w:rsidR="00352E9D" w:rsidRPr="00352E9D" w:rsidRDefault="00352E9D" w:rsidP="003F42DA">
      <w:pPr>
        <w:pStyle w:val="NoSpacing"/>
      </w:pPr>
      <w:r w:rsidRPr="00352E9D">
        <w:t xml:space="preserve">Mandy L. Wilson </w:t>
      </w:r>
      <w:hyperlink r:id="rId187" w:history="1">
        <w:r w:rsidRPr="00D45CAC">
          <w:rPr>
            <w:rStyle w:val="Hyperlink"/>
            <w:sz w:val="22"/>
            <w:szCs w:val="22"/>
          </w:rPr>
          <w:t>mandywil@vbi.vt.edu</w:t>
        </w:r>
      </w:hyperlink>
      <w:r>
        <w:t xml:space="preserve"> </w:t>
      </w:r>
      <w:r w:rsidRPr="00352E9D">
        <w:t>(SBOL Editor)</w:t>
      </w:r>
    </w:p>
    <w:p w:rsidR="00352E9D" w:rsidRPr="00352E9D" w:rsidRDefault="00352E9D" w:rsidP="003F42DA">
      <w:pPr>
        <w:pStyle w:val="NoSpacing"/>
      </w:pPr>
      <w:r w:rsidRPr="00352E9D">
        <w:t xml:space="preserve">Cesar A. Rodriguez </w:t>
      </w:r>
      <w:hyperlink r:id="rId188" w:history="1">
        <w:r w:rsidR="002A4E8C" w:rsidRPr="00D87D48">
          <w:rPr>
            <w:rStyle w:val="Hyperlink"/>
            <w:sz w:val="22"/>
            <w:szCs w:val="22"/>
          </w:rPr>
          <w:t>cesarr@me.com</w:t>
        </w:r>
      </w:hyperlink>
      <w:r w:rsidR="002A4E8C">
        <w:rPr>
          <w:sz w:val="22"/>
          <w:szCs w:val="22"/>
        </w:rPr>
        <w:t xml:space="preserve"> </w:t>
      </w:r>
      <w:r w:rsidRPr="00352E9D">
        <w:t>(SBOL Editor)</w:t>
      </w:r>
    </w:p>
    <w:p w:rsidR="00352E9D" w:rsidRPr="00352E9D" w:rsidRDefault="00352E9D" w:rsidP="003F42DA">
      <w:pPr>
        <w:pStyle w:val="NoSpacing"/>
      </w:pPr>
      <w:r w:rsidRPr="00352E9D">
        <w:t>Laura Adam</w:t>
      </w:r>
      <w:r w:rsidRPr="00352E9D">
        <w:tab/>
      </w:r>
      <w:hyperlink r:id="rId189" w:history="1">
        <w:r w:rsidRPr="00D45CAC">
          <w:rPr>
            <w:rStyle w:val="Hyperlink"/>
            <w:sz w:val="22"/>
            <w:szCs w:val="22"/>
          </w:rPr>
          <w:t>ladam@vbi.vt.edu</w:t>
        </w:r>
      </w:hyperlink>
      <w:r>
        <w:t xml:space="preserve"> </w:t>
      </w:r>
    </w:p>
    <w:p w:rsidR="00352E9D" w:rsidRPr="00352E9D" w:rsidRDefault="00352E9D" w:rsidP="003F42DA">
      <w:pPr>
        <w:pStyle w:val="NoSpacing"/>
      </w:pPr>
      <w:r w:rsidRPr="00352E9D">
        <w:t xml:space="preserve">Aaron Adler </w:t>
      </w:r>
      <w:hyperlink r:id="rId190" w:history="1">
        <w:r w:rsidRPr="00D45CAC">
          <w:rPr>
            <w:rStyle w:val="Hyperlink"/>
            <w:sz w:val="22"/>
            <w:szCs w:val="22"/>
          </w:rPr>
          <w:t>aadler@gmail.com</w:t>
        </w:r>
      </w:hyperlink>
      <w:r>
        <w:t xml:space="preserve"> </w:t>
      </w:r>
      <w:r w:rsidRPr="00352E9D">
        <w:t xml:space="preserve"> </w:t>
      </w:r>
    </w:p>
    <w:p w:rsidR="00352E9D" w:rsidRPr="00352E9D" w:rsidRDefault="00352E9D" w:rsidP="003F42DA">
      <w:pPr>
        <w:pStyle w:val="NoSpacing"/>
      </w:pPr>
      <w:r w:rsidRPr="00352E9D">
        <w:t xml:space="preserve">J. Christopher Anderson </w:t>
      </w:r>
      <w:hyperlink r:id="rId191" w:history="1">
        <w:r w:rsidRPr="00D45CAC">
          <w:rPr>
            <w:rStyle w:val="Hyperlink"/>
            <w:sz w:val="22"/>
            <w:szCs w:val="22"/>
          </w:rPr>
          <w:t>jcanderson@berkeley.edu</w:t>
        </w:r>
      </w:hyperlink>
      <w:r>
        <w:t xml:space="preserve"> </w:t>
      </w:r>
    </w:p>
    <w:p w:rsidR="00352E9D" w:rsidRPr="00352E9D" w:rsidRDefault="00352E9D" w:rsidP="003F42DA">
      <w:pPr>
        <w:pStyle w:val="NoSpacing"/>
      </w:pPr>
      <w:r w:rsidRPr="00352E9D">
        <w:t xml:space="preserve">Jacob Beal </w:t>
      </w:r>
      <w:hyperlink r:id="rId192" w:history="1">
        <w:r w:rsidRPr="00D45CAC">
          <w:rPr>
            <w:rStyle w:val="Hyperlink"/>
            <w:sz w:val="22"/>
            <w:szCs w:val="22"/>
          </w:rPr>
          <w:t>jakebeal@bbn.com</w:t>
        </w:r>
      </w:hyperlink>
      <w:r>
        <w:t xml:space="preserve"> </w:t>
      </w:r>
    </w:p>
    <w:p w:rsidR="00352E9D" w:rsidRPr="00352E9D" w:rsidRDefault="00352E9D" w:rsidP="003F42DA">
      <w:pPr>
        <w:pStyle w:val="NoSpacing"/>
      </w:pPr>
      <w:r w:rsidRPr="00352E9D">
        <w:t xml:space="preserve">Deepak </w:t>
      </w:r>
      <w:proofErr w:type="spellStart"/>
      <w:r w:rsidRPr="00352E9D">
        <w:t>Chandran</w:t>
      </w:r>
      <w:proofErr w:type="spellEnd"/>
      <w:r w:rsidRPr="00352E9D">
        <w:t xml:space="preserve"> </w:t>
      </w:r>
      <w:hyperlink r:id="rId193" w:history="1">
        <w:r w:rsidRPr="00D45CAC">
          <w:rPr>
            <w:rStyle w:val="Hyperlink"/>
            <w:sz w:val="22"/>
            <w:szCs w:val="22"/>
          </w:rPr>
          <w:t>deepakc@uw.edu</w:t>
        </w:r>
      </w:hyperlink>
      <w:r>
        <w:t xml:space="preserve"> </w:t>
      </w:r>
    </w:p>
    <w:p w:rsidR="00352E9D" w:rsidRPr="00352E9D" w:rsidRDefault="00352E9D" w:rsidP="003F42DA">
      <w:pPr>
        <w:pStyle w:val="NoSpacing"/>
      </w:pPr>
      <w:r w:rsidRPr="00352E9D">
        <w:t xml:space="preserve">Douglas </w:t>
      </w:r>
      <w:proofErr w:type="spellStart"/>
      <w:r w:rsidRPr="00352E9D">
        <w:t>Densmore</w:t>
      </w:r>
      <w:proofErr w:type="spellEnd"/>
      <w:r w:rsidRPr="00352E9D">
        <w:t xml:space="preserve"> </w:t>
      </w:r>
      <w:hyperlink r:id="rId194" w:history="1">
        <w:r w:rsidRPr="00D45CAC">
          <w:rPr>
            <w:rStyle w:val="Hyperlink"/>
            <w:sz w:val="22"/>
            <w:szCs w:val="22"/>
          </w:rPr>
          <w:t>dougd@bu.edu</w:t>
        </w:r>
      </w:hyperlink>
      <w:r>
        <w:t xml:space="preserve"> </w:t>
      </w:r>
    </w:p>
    <w:p w:rsidR="00352E9D" w:rsidRPr="00352E9D" w:rsidRDefault="00352E9D" w:rsidP="003F42DA">
      <w:pPr>
        <w:pStyle w:val="NoSpacing"/>
      </w:pPr>
      <w:proofErr w:type="spellStart"/>
      <w:r w:rsidRPr="00352E9D">
        <w:t>Omri</w:t>
      </w:r>
      <w:proofErr w:type="spellEnd"/>
      <w:r w:rsidRPr="00352E9D">
        <w:t xml:space="preserve"> A. </w:t>
      </w:r>
      <w:proofErr w:type="spellStart"/>
      <w:r w:rsidRPr="00352E9D">
        <w:t>Drory</w:t>
      </w:r>
      <w:proofErr w:type="spellEnd"/>
      <w:r w:rsidRPr="00352E9D">
        <w:t xml:space="preserve"> </w:t>
      </w:r>
      <w:hyperlink r:id="rId195" w:history="1">
        <w:r w:rsidRPr="00D45CAC">
          <w:rPr>
            <w:rStyle w:val="Hyperlink"/>
            <w:sz w:val="22"/>
            <w:szCs w:val="22"/>
          </w:rPr>
          <w:t>omri@genomecompiler.com</w:t>
        </w:r>
      </w:hyperlink>
      <w:r>
        <w:t xml:space="preserve"> </w:t>
      </w:r>
    </w:p>
    <w:p w:rsidR="00352E9D" w:rsidRPr="00352E9D" w:rsidRDefault="00352E9D" w:rsidP="003F42DA">
      <w:pPr>
        <w:pStyle w:val="NoSpacing"/>
      </w:pPr>
      <w:r w:rsidRPr="00352E9D">
        <w:t xml:space="preserve">Drew </w:t>
      </w:r>
      <w:proofErr w:type="spellStart"/>
      <w:r w:rsidRPr="00352E9D">
        <w:t>Endy</w:t>
      </w:r>
      <w:proofErr w:type="spellEnd"/>
      <w:r w:rsidRPr="00352E9D">
        <w:t xml:space="preserve"> </w:t>
      </w:r>
      <w:hyperlink r:id="rId196" w:history="1">
        <w:r w:rsidRPr="00D45CAC">
          <w:rPr>
            <w:rStyle w:val="Hyperlink"/>
            <w:sz w:val="22"/>
            <w:szCs w:val="22"/>
          </w:rPr>
          <w:t>endy@stanford.edu</w:t>
        </w:r>
      </w:hyperlink>
      <w:r>
        <w:t xml:space="preserve"> </w:t>
      </w:r>
    </w:p>
    <w:p w:rsidR="00352E9D" w:rsidRPr="00352E9D" w:rsidRDefault="00352E9D" w:rsidP="003F42DA">
      <w:pPr>
        <w:pStyle w:val="NoSpacing"/>
      </w:pPr>
      <w:r w:rsidRPr="00352E9D">
        <w:t xml:space="preserve">John H. </w:t>
      </w:r>
      <w:proofErr w:type="spellStart"/>
      <w:r w:rsidRPr="00352E9D">
        <w:t>Gennari</w:t>
      </w:r>
      <w:proofErr w:type="spellEnd"/>
      <w:r w:rsidRPr="00352E9D">
        <w:t xml:space="preserve"> </w:t>
      </w:r>
      <w:hyperlink r:id="rId197" w:history="1">
        <w:r w:rsidRPr="00D45CAC">
          <w:rPr>
            <w:rStyle w:val="Hyperlink"/>
            <w:sz w:val="22"/>
            <w:szCs w:val="22"/>
          </w:rPr>
          <w:t>gennari@uw.edu</w:t>
        </w:r>
      </w:hyperlink>
      <w:r>
        <w:t xml:space="preserve"> </w:t>
      </w:r>
    </w:p>
    <w:p w:rsidR="00352E9D" w:rsidRPr="00352E9D" w:rsidRDefault="00352E9D" w:rsidP="003F42DA">
      <w:pPr>
        <w:pStyle w:val="NoSpacing"/>
      </w:pPr>
      <w:proofErr w:type="spellStart"/>
      <w:proofErr w:type="gramStart"/>
      <w:r w:rsidRPr="00352E9D">
        <w:t>Raik</w:t>
      </w:r>
      <w:proofErr w:type="spellEnd"/>
      <w:r w:rsidRPr="00352E9D">
        <w:t xml:space="preserve">  </w:t>
      </w:r>
      <w:proofErr w:type="spellStart"/>
      <w:r w:rsidRPr="00352E9D">
        <w:t>Grünberg</w:t>
      </w:r>
      <w:proofErr w:type="spellEnd"/>
      <w:proofErr w:type="gramEnd"/>
      <w:r w:rsidRPr="00352E9D">
        <w:t xml:space="preserve"> </w:t>
      </w:r>
      <w:hyperlink r:id="rId198" w:history="1">
        <w:r w:rsidRPr="00D45CAC">
          <w:rPr>
            <w:rStyle w:val="Hyperlink"/>
            <w:sz w:val="22"/>
            <w:szCs w:val="22"/>
          </w:rPr>
          <w:t>raik.gruenberg@crg.es</w:t>
        </w:r>
      </w:hyperlink>
      <w:r>
        <w:t xml:space="preserve"> </w:t>
      </w:r>
    </w:p>
    <w:p w:rsidR="00352E9D" w:rsidRPr="00352E9D" w:rsidRDefault="00352E9D" w:rsidP="003F42DA">
      <w:pPr>
        <w:pStyle w:val="NoSpacing"/>
      </w:pPr>
      <w:r w:rsidRPr="00352E9D">
        <w:t xml:space="preserve">Timothy S. Ham </w:t>
      </w:r>
      <w:hyperlink r:id="rId199" w:history="1">
        <w:r w:rsidRPr="00D45CAC">
          <w:rPr>
            <w:rStyle w:val="Hyperlink"/>
            <w:sz w:val="22"/>
            <w:szCs w:val="22"/>
          </w:rPr>
          <w:t>tsham@lbl.gov</w:t>
        </w:r>
      </w:hyperlink>
      <w:r>
        <w:t xml:space="preserve"> </w:t>
      </w:r>
    </w:p>
    <w:p w:rsidR="00352E9D" w:rsidRPr="00352E9D" w:rsidRDefault="00352E9D" w:rsidP="003F42DA">
      <w:pPr>
        <w:pStyle w:val="NoSpacing"/>
      </w:pPr>
      <w:r w:rsidRPr="00352E9D">
        <w:t xml:space="preserve">Allan </w:t>
      </w:r>
      <w:proofErr w:type="spellStart"/>
      <w:r w:rsidRPr="00352E9D">
        <w:t>Kuchinsky</w:t>
      </w:r>
      <w:proofErr w:type="spellEnd"/>
      <w:r w:rsidRPr="00352E9D">
        <w:t xml:space="preserve"> </w:t>
      </w:r>
      <w:hyperlink r:id="rId200" w:history="1">
        <w:r w:rsidRPr="00D45CAC">
          <w:rPr>
            <w:rStyle w:val="Hyperlink"/>
            <w:sz w:val="22"/>
            <w:szCs w:val="22"/>
          </w:rPr>
          <w:t>allan_kuchinsky@agilent.com</w:t>
        </w:r>
      </w:hyperlink>
      <w:r>
        <w:t xml:space="preserve"> </w:t>
      </w:r>
    </w:p>
    <w:p w:rsidR="00352E9D" w:rsidRDefault="00352E9D" w:rsidP="003F42DA">
      <w:pPr>
        <w:pStyle w:val="NoSpacing"/>
      </w:pPr>
      <w:r w:rsidRPr="00352E9D">
        <w:t xml:space="preserve">Matthew W. Lux </w:t>
      </w:r>
      <w:hyperlink r:id="rId201" w:history="1">
        <w:r w:rsidRPr="00D45CAC">
          <w:rPr>
            <w:rStyle w:val="Hyperlink"/>
            <w:sz w:val="22"/>
            <w:szCs w:val="22"/>
          </w:rPr>
          <w:t>mlux@vbi.vt.edu</w:t>
        </w:r>
      </w:hyperlink>
    </w:p>
    <w:p w:rsidR="00352E9D" w:rsidRPr="00352E9D" w:rsidRDefault="00352E9D" w:rsidP="003F42DA">
      <w:pPr>
        <w:pStyle w:val="NoSpacing"/>
      </w:pPr>
      <w:r w:rsidRPr="00352E9D">
        <w:t xml:space="preserve">Curtis Madsen </w:t>
      </w:r>
      <w:hyperlink r:id="rId202" w:history="1">
        <w:r w:rsidRPr="00D45CAC">
          <w:rPr>
            <w:rStyle w:val="Hyperlink"/>
            <w:sz w:val="22"/>
            <w:szCs w:val="22"/>
          </w:rPr>
          <w:t>curtis.madsen@utah.edu</w:t>
        </w:r>
      </w:hyperlink>
      <w:r>
        <w:t xml:space="preserve"> </w:t>
      </w:r>
    </w:p>
    <w:p w:rsidR="00352E9D" w:rsidRPr="00352E9D" w:rsidRDefault="00352E9D" w:rsidP="003F42DA">
      <w:pPr>
        <w:pStyle w:val="NoSpacing"/>
      </w:pPr>
      <w:proofErr w:type="spellStart"/>
      <w:r w:rsidRPr="00352E9D">
        <w:t>Goksel</w:t>
      </w:r>
      <w:proofErr w:type="spellEnd"/>
      <w:r w:rsidRPr="00352E9D">
        <w:t xml:space="preserve"> </w:t>
      </w:r>
      <w:proofErr w:type="spellStart"/>
      <w:r w:rsidRPr="00352E9D">
        <w:t>Misirli</w:t>
      </w:r>
      <w:proofErr w:type="spellEnd"/>
      <w:r w:rsidRPr="00352E9D">
        <w:t xml:space="preserve"> </w:t>
      </w:r>
      <w:hyperlink r:id="rId203" w:history="1">
        <w:r w:rsidRPr="00D45CAC">
          <w:rPr>
            <w:rStyle w:val="Hyperlink"/>
            <w:sz w:val="22"/>
            <w:szCs w:val="22"/>
          </w:rPr>
          <w:t>goksel.misirli@ncl.ac.uk</w:t>
        </w:r>
      </w:hyperlink>
      <w:r>
        <w:t xml:space="preserve"> </w:t>
      </w:r>
    </w:p>
    <w:p w:rsidR="00352E9D" w:rsidRPr="00352E9D" w:rsidRDefault="00352E9D" w:rsidP="003F42DA">
      <w:pPr>
        <w:pStyle w:val="NoSpacing"/>
      </w:pPr>
      <w:r w:rsidRPr="00352E9D">
        <w:t xml:space="preserve">Chris J. Myers </w:t>
      </w:r>
      <w:hyperlink r:id="rId204" w:history="1">
        <w:r w:rsidRPr="00D45CAC">
          <w:rPr>
            <w:rStyle w:val="Hyperlink"/>
            <w:sz w:val="22"/>
            <w:szCs w:val="22"/>
          </w:rPr>
          <w:t>myers@ece.utah.edu</w:t>
        </w:r>
      </w:hyperlink>
      <w:r>
        <w:t xml:space="preserve"> </w:t>
      </w:r>
    </w:p>
    <w:p w:rsidR="00352E9D" w:rsidRPr="00352E9D" w:rsidRDefault="00352E9D" w:rsidP="003F42DA">
      <w:pPr>
        <w:pStyle w:val="NoSpacing"/>
      </w:pPr>
      <w:r w:rsidRPr="00352E9D">
        <w:t xml:space="preserve">Jean </w:t>
      </w:r>
      <w:proofErr w:type="spellStart"/>
      <w:r w:rsidRPr="00352E9D">
        <w:t>Peccoud</w:t>
      </w:r>
      <w:proofErr w:type="spellEnd"/>
      <w:r w:rsidRPr="00352E9D">
        <w:t xml:space="preserve"> </w:t>
      </w:r>
      <w:hyperlink r:id="rId205" w:history="1">
        <w:r w:rsidRPr="00D45CAC">
          <w:rPr>
            <w:rStyle w:val="Hyperlink"/>
            <w:sz w:val="22"/>
            <w:szCs w:val="22"/>
          </w:rPr>
          <w:t>jpeccoud@vbi.vt.edu</w:t>
        </w:r>
      </w:hyperlink>
      <w:r>
        <w:t xml:space="preserve"> </w:t>
      </w:r>
    </w:p>
    <w:p w:rsidR="00352E9D" w:rsidRPr="00352E9D" w:rsidRDefault="00352E9D" w:rsidP="003F42DA">
      <w:pPr>
        <w:pStyle w:val="NoSpacing"/>
      </w:pPr>
      <w:r w:rsidRPr="00352E9D">
        <w:t xml:space="preserve">Hector </w:t>
      </w:r>
      <w:proofErr w:type="spellStart"/>
      <w:r w:rsidRPr="00352E9D">
        <w:t>Plahar</w:t>
      </w:r>
      <w:proofErr w:type="spellEnd"/>
      <w:r w:rsidRPr="00352E9D">
        <w:t xml:space="preserve"> </w:t>
      </w:r>
      <w:hyperlink r:id="rId206" w:history="1">
        <w:r w:rsidRPr="00D45CAC">
          <w:rPr>
            <w:rStyle w:val="Hyperlink"/>
            <w:sz w:val="22"/>
            <w:szCs w:val="22"/>
          </w:rPr>
          <w:t>hplahar.jbei@gmail.com</w:t>
        </w:r>
      </w:hyperlink>
      <w:r>
        <w:t xml:space="preserve"> </w:t>
      </w:r>
    </w:p>
    <w:p w:rsidR="00352E9D" w:rsidRPr="00352E9D" w:rsidRDefault="00352E9D" w:rsidP="003F42DA">
      <w:pPr>
        <w:pStyle w:val="NoSpacing"/>
      </w:pPr>
      <w:r w:rsidRPr="00352E9D">
        <w:t xml:space="preserve">Matthew R. </w:t>
      </w:r>
      <w:proofErr w:type="spellStart"/>
      <w:r w:rsidRPr="00352E9D">
        <w:t>Pocock</w:t>
      </w:r>
      <w:proofErr w:type="spellEnd"/>
      <w:r w:rsidRPr="00352E9D">
        <w:t xml:space="preserve"> </w:t>
      </w:r>
      <w:hyperlink r:id="rId207" w:history="1">
        <w:r w:rsidRPr="00D45CAC">
          <w:rPr>
            <w:rStyle w:val="Hyperlink"/>
            <w:sz w:val="22"/>
            <w:szCs w:val="22"/>
          </w:rPr>
          <w:t>matthew.pocock@ncl.ac.uk</w:t>
        </w:r>
      </w:hyperlink>
      <w:r>
        <w:t xml:space="preserve"> </w:t>
      </w:r>
    </w:p>
    <w:p w:rsidR="00352E9D" w:rsidRPr="00352E9D" w:rsidRDefault="00352E9D" w:rsidP="003F42DA">
      <w:pPr>
        <w:pStyle w:val="NoSpacing"/>
      </w:pPr>
      <w:r w:rsidRPr="00352E9D">
        <w:t xml:space="preserve">Nicholas </w:t>
      </w:r>
      <w:proofErr w:type="spellStart"/>
      <w:r w:rsidRPr="00352E9D">
        <w:t>Roehner</w:t>
      </w:r>
      <w:proofErr w:type="spellEnd"/>
      <w:r w:rsidRPr="00352E9D">
        <w:t xml:space="preserve"> </w:t>
      </w:r>
      <w:hyperlink r:id="rId208" w:history="1">
        <w:r w:rsidRPr="00D45CAC">
          <w:rPr>
            <w:rStyle w:val="Hyperlink"/>
            <w:sz w:val="22"/>
            <w:szCs w:val="22"/>
          </w:rPr>
          <w:t>n.roehner@utah.edu</w:t>
        </w:r>
      </w:hyperlink>
      <w:r>
        <w:t xml:space="preserve"> </w:t>
      </w:r>
    </w:p>
    <w:p w:rsidR="00352E9D" w:rsidRPr="00352E9D" w:rsidRDefault="00352E9D" w:rsidP="003F42DA">
      <w:pPr>
        <w:pStyle w:val="NoSpacing"/>
      </w:pPr>
      <w:r w:rsidRPr="00352E9D">
        <w:t xml:space="preserve">Trevor F. Smith </w:t>
      </w:r>
      <w:hyperlink r:id="rId209" w:history="1">
        <w:r w:rsidRPr="00D45CAC">
          <w:rPr>
            <w:rStyle w:val="Hyperlink"/>
            <w:sz w:val="22"/>
            <w:szCs w:val="22"/>
          </w:rPr>
          <w:t>trevorfsmith@gmail.com</w:t>
        </w:r>
      </w:hyperlink>
      <w:r>
        <w:t xml:space="preserve"> </w:t>
      </w:r>
    </w:p>
    <w:p w:rsidR="00352E9D" w:rsidRPr="00352E9D" w:rsidRDefault="00352E9D" w:rsidP="003F42DA">
      <w:pPr>
        <w:pStyle w:val="NoSpacing"/>
      </w:pPr>
      <w:r w:rsidRPr="00352E9D">
        <w:t xml:space="preserve">Guy-Bart Stan </w:t>
      </w:r>
      <w:hyperlink r:id="rId210" w:history="1">
        <w:r w:rsidRPr="00D45CAC">
          <w:rPr>
            <w:rStyle w:val="Hyperlink"/>
            <w:sz w:val="22"/>
            <w:szCs w:val="22"/>
          </w:rPr>
          <w:t>g.stan@imperial.ac.uk</w:t>
        </w:r>
      </w:hyperlink>
      <w:r>
        <w:t xml:space="preserve"> </w:t>
      </w:r>
    </w:p>
    <w:p w:rsidR="00352E9D" w:rsidRPr="00352E9D" w:rsidRDefault="00352E9D" w:rsidP="003F42DA">
      <w:pPr>
        <w:pStyle w:val="NoSpacing"/>
      </w:pPr>
      <w:r w:rsidRPr="00352E9D">
        <w:t xml:space="preserve">Alan Villalobos </w:t>
      </w:r>
      <w:hyperlink r:id="rId211" w:history="1">
        <w:r w:rsidRPr="00D45CAC">
          <w:rPr>
            <w:rStyle w:val="Hyperlink"/>
            <w:sz w:val="22"/>
            <w:szCs w:val="22"/>
          </w:rPr>
          <w:t>avillalobos@dna20.com</w:t>
        </w:r>
      </w:hyperlink>
      <w:r>
        <w:t xml:space="preserve"> </w:t>
      </w:r>
    </w:p>
    <w:p w:rsidR="00352E9D" w:rsidRPr="00352E9D" w:rsidRDefault="00352E9D" w:rsidP="003F42DA">
      <w:pPr>
        <w:pStyle w:val="NoSpacing"/>
      </w:pPr>
      <w:r w:rsidRPr="00352E9D">
        <w:t xml:space="preserve">Anil </w:t>
      </w:r>
      <w:proofErr w:type="spellStart"/>
      <w:r w:rsidRPr="00352E9D">
        <w:t>Wipat</w:t>
      </w:r>
      <w:proofErr w:type="spellEnd"/>
      <w:r w:rsidRPr="00352E9D">
        <w:t xml:space="preserve"> </w:t>
      </w:r>
      <w:hyperlink r:id="rId212" w:history="1">
        <w:r w:rsidRPr="00D45CAC">
          <w:rPr>
            <w:rStyle w:val="Hyperlink"/>
            <w:sz w:val="22"/>
            <w:szCs w:val="22"/>
          </w:rPr>
          <w:t>neilwipat@googlemail.com</w:t>
        </w:r>
      </w:hyperlink>
      <w:r>
        <w:t xml:space="preserve"> </w:t>
      </w:r>
    </w:p>
    <w:p w:rsidR="00A77B3E" w:rsidRDefault="00352E9D" w:rsidP="003F42DA">
      <w:pPr>
        <w:pStyle w:val="NoSpacing"/>
      </w:pPr>
      <w:r w:rsidRPr="00352E9D">
        <w:t xml:space="preserve">Herbert M. </w:t>
      </w:r>
      <w:proofErr w:type="spellStart"/>
      <w:r w:rsidRPr="00352E9D">
        <w:t>Sauro</w:t>
      </w:r>
      <w:proofErr w:type="spellEnd"/>
      <w:r w:rsidRPr="00352E9D">
        <w:t xml:space="preserve"> </w:t>
      </w:r>
      <w:hyperlink r:id="rId213" w:history="1">
        <w:r w:rsidRPr="00D45CAC">
          <w:rPr>
            <w:rStyle w:val="Hyperlink"/>
            <w:sz w:val="22"/>
            <w:szCs w:val="22"/>
          </w:rPr>
          <w:t>hsauro@uw.edu</w:t>
        </w:r>
      </w:hyperlink>
      <w:r>
        <w:t xml:space="preserve"> </w:t>
      </w:r>
      <w:r w:rsidR="00A20CBA">
        <w:t>(SBOL Chair)</w:t>
      </w:r>
    </w:p>
    <w:p w:rsidR="00A77B3E" w:rsidRDefault="00A77B3E">
      <w:pPr>
        <w:spacing w:before="0" w:after="0" w:line="240" w:lineRule="auto"/>
        <w:ind w:left="0" w:right="0" w:firstLine="0"/>
      </w:pPr>
    </w:p>
    <w:p w:rsidR="00A77B3E" w:rsidRDefault="00A77B3E">
      <w:pPr>
        <w:pStyle w:val="Heading1"/>
        <w:spacing w:before="0" w:line="240" w:lineRule="auto"/>
      </w:pPr>
      <w:bookmarkStart w:id="120" w:name="h.9ikqibcrzep8"/>
      <w:bookmarkEnd w:id="120"/>
    </w:p>
    <w:p w:rsidR="00A77B3E" w:rsidRDefault="00E274F1">
      <w:pPr>
        <w:pStyle w:val="Heading1"/>
        <w:pageBreakBefore/>
        <w:spacing w:before="0" w:line="240" w:lineRule="auto"/>
      </w:pPr>
      <w:bookmarkStart w:id="121" w:name="h.51e4185d9d4e"/>
      <w:bookmarkStart w:id="122" w:name="h.yv02tgqsdy6t"/>
      <w:bookmarkStart w:id="123" w:name="_Toc305145379"/>
      <w:bookmarkStart w:id="124" w:name="_Toc316392779"/>
      <w:bookmarkEnd w:id="121"/>
      <w:bookmarkEnd w:id="122"/>
      <w:r>
        <w:lastRenderedPageBreak/>
        <w:t>1</w:t>
      </w:r>
      <w:r w:rsidR="002910FF">
        <w:t>3</w:t>
      </w:r>
      <w:r>
        <w:t>. References</w:t>
      </w:r>
      <w:bookmarkEnd w:id="123"/>
      <w:bookmarkEnd w:id="124"/>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w:t>
      </w:r>
    </w:p>
    <w:p w:rsidR="00A77B3E" w:rsidRDefault="00A77B3E">
      <w:pPr>
        <w:spacing w:before="0" w:after="0" w:line="240" w:lineRule="auto"/>
        <w:ind w:left="0" w:firstLine="0"/>
        <w:rPr>
          <w:sz w:val="22"/>
          <w:szCs w:val="22"/>
        </w:rPr>
      </w:pPr>
    </w:p>
    <w:p w:rsidR="00DE78B6" w:rsidRPr="003F42DA"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r>
        <w:rPr>
          <w:sz w:val="22"/>
          <w:szCs w:val="22"/>
        </w:rPr>
        <w:t>PloS</w:t>
      </w:r>
      <w:proofErr w:type="spellEnd"/>
      <w:r>
        <w:rPr>
          <w:sz w:val="22"/>
          <w:szCs w:val="22"/>
        </w:rPr>
        <w:t xml:space="preserve"> </w:t>
      </w:r>
      <w:r w:rsidR="00B60029">
        <w:rPr>
          <w:sz w:val="22"/>
          <w:szCs w:val="22"/>
        </w:rPr>
        <w:t>ONE</w:t>
      </w:r>
      <w:r>
        <w:rPr>
          <w:sz w:val="22"/>
          <w:szCs w:val="22"/>
        </w:rPr>
        <w:t xml:space="preserve">, 6(4), e18882. </w:t>
      </w:r>
    </w:p>
    <w:p w:rsidR="00C56E7A" w:rsidRDefault="00C56E7A">
      <w:pPr>
        <w:spacing w:before="0" w:after="0" w:line="240" w:lineRule="auto"/>
        <w:ind w:left="0" w:firstLine="0"/>
        <w:rPr>
          <w:sz w:val="22"/>
          <w:szCs w:val="22"/>
        </w:rPr>
      </w:pPr>
    </w:p>
    <w:p w:rsidR="00DE78B6" w:rsidRPr="00DE78B6" w:rsidRDefault="00DE78B6">
      <w:pPr>
        <w:spacing w:before="0" w:after="0" w:line="240" w:lineRule="auto"/>
        <w:ind w:left="0" w:firstLine="0"/>
        <w:rPr>
          <w:sz w:val="22"/>
          <w:szCs w:val="22"/>
        </w:rPr>
      </w:pPr>
      <w:r w:rsidRPr="003F42DA">
        <w:rPr>
          <w:sz w:val="22"/>
          <w:szCs w:val="22"/>
        </w:rPr>
        <w:t>Cornish-Bowden, A. Nomenclature for incompletely specified bases in nucleic acid sequences: recommendations 1984. Nucl</w:t>
      </w:r>
      <w:r w:rsidR="00C56E7A">
        <w:rPr>
          <w:sz w:val="22"/>
          <w:szCs w:val="22"/>
        </w:rPr>
        <w:t>eic</w:t>
      </w:r>
      <w:r w:rsidRPr="003F42DA">
        <w:rPr>
          <w:sz w:val="22"/>
          <w:szCs w:val="22"/>
        </w:rPr>
        <w:t xml:space="preserve"> Acid</w:t>
      </w:r>
      <w:r w:rsidR="00C56E7A">
        <w:rPr>
          <w:sz w:val="22"/>
          <w:szCs w:val="22"/>
        </w:rPr>
        <w:t>s</w:t>
      </w:r>
      <w:r w:rsidRPr="003F42DA">
        <w:rPr>
          <w:sz w:val="22"/>
          <w:szCs w:val="22"/>
        </w:rPr>
        <w:t xml:space="preserve"> Res</w:t>
      </w:r>
      <w:r w:rsidR="00C56E7A">
        <w:rPr>
          <w:sz w:val="22"/>
          <w:szCs w:val="22"/>
        </w:rPr>
        <w:t>earch</w:t>
      </w:r>
      <w:r w:rsidRPr="003F42DA">
        <w:rPr>
          <w:sz w:val="22"/>
          <w:szCs w:val="22"/>
        </w:rPr>
        <w:t xml:space="preserve"> 13, 3021-3030 (1985).</w:t>
      </w:r>
    </w:p>
    <w:p w:rsidR="00A77B3E" w:rsidRDefault="00A77B3E">
      <w:pPr>
        <w:spacing w:before="0" w:after="0" w:line="240" w:lineRule="auto"/>
        <w:ind w:left="0" w:firstLine="0"/>
        <w:rPr>
          <w:sz w:val="22"/>
          <w:szCs w:val="22"/>
        </w:rPr>
      </w:pPr>
    </w:p>
    <w:p w:rsidR="00C56E7A"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w:t>
      </w:r>
      <w:proofErr w:type="spellStart"/>
      <w:r>
        <w:rPr>
          <w:sz w:val="22"/>
          <w:szCs w:val="22"/>
        </w:rPr>
        <w:t>PLoS</w:t>
      </w:r>
      <w:proofErr w:type="spellEnd"/>
      <w:r>
        <w:rPr>
          <w:sz w:val="22"/>
          <w:szCs w:val="22"/>
        </w:rPr>
        <w:t xml:space="preserve"> ONE, 6(2), e17005.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w:t>
      </w:r>
    </w:p>
    <w:p w:rsidR="00A77B3E" w:rsidRDefault="00A77B3E">
      <w:pPr>
        <w:spacing w:before="0" w:after="0" w:line="240" w:lineRule="auto"/>
        <w:ind w:left="0" w:firstLine="0"/>
        <w:rPr>
          <w:sz w:val="22"/>
          <w:szCs w:val="22"/>
        </w:rPr>
      </w:pPr>
    </w:p>
    <w:p w:rsidR="00B60029"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w:t>
      </w:r>
      <w:r w:rsidR="00B60029">
        <w:rPr>
          <w:sz w:val="22"/>
          <w:szCs w:val="22"/>
        </w:rPr>
        <w:t>.</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p>
    <w:p w:rsidR="00A77B3E" w:rsidRDefault="00A77B3E">
      <w:pPr>
        <w:spacing w:before="0" w:after="0" w:line="240" w:lineRule="auto"/>
        <w:ind w:left="0" w:right="0" w:firstLine="0"/>
      </w:pPr>
    </w:p>
    <w:p w:rsidR="00A77B3E" w:rsidRDefault="00A77B3E">
      <w:pPr>
        <w:pStyle w:val="Heading1"/>
        <w:spacing w:before="0" w:line="240" w:lineRule="auto"/>
      </w:pPr>
      <w:bookmarkStart w:id="125" w:name="h.n5ulfg5yx8xq"/>
      <w:bookmarkEnd w:id="125"/>
    </w:p>
    <w:p w:rsidR="00A77B3E" w:rsidRDefault="00E274F1">
      <w:pPr>
        <w:pStyle w:val="Heading1"/>
        <w:pageBreakBefore/>
        <w:spacing w:before="0" w:line="240" w:lineRule="auto"/>
      </w:pPr>
      <w:bookmarkStart w:id="126" w:name="h.vu7m8wc1jxci"/>
      <w:bookmarkStart w:id="127" w:name="_Toc305145380"/>
      <w:bookmarkStart w:id="128" w:name="_Toc316392780"/>
      <w:bookmarkEnd w:id="126"/>
      <w:r>
        <w:lastRenderedPageBreak/>
        <w:t>1</w:t>
      </w:r>
      <w:r w:rsidR="002910FF">
        <w:t>4</w:t>
      </w:r>
      <w:r>
        <w:t>. Appendix</w:t>
      </w:r>
      <w:bookmarkEnd w:id="127"/>
      <w:bookmarkEnd w:id="128"/>
    </w:p>
    <w:p w:rsidR="004B2051" w:rsidRPr="00CF23F2" w:rsidRDefault="00925D78" w:rsidP="003F42DA">
      <w:pPr>
        <w:ind w:left="0" w:firstLine="0"/>
        <w:rPr>
          <w:color w:val="auto"/>
          <w:sz w:val="22"/>
          <w:szCs w:val="22"/>
          <w:rPrChange w:id="129" w:author="Michal Galdzicki" w:date="2012-02-07T16:06:00Z">
            <w:rPr>
              <w:color w:val="auto"/>
            </w:rPr>
          </w:rPrChange>
        </w:rPr>
      </w:pPr>
      <w:r w:rsidRPr="00CF23F2">
        <w:rPr>
          <w:rStyle w:val="apple-style-span"/>
          <w:rFonts w:cs="Arial"/>
          <w:color w:val="auto"/>
          <w:sz w:val="22"/>
          <w:szCs w:val="22"/>
          <w:shd w:val="clear" w:color="auto" w:fill="FFFFFF"/>
          <w:rPrChange w:id="130" w:author="Michal Galdzicki" w:date="2012-02-07T16:06:00Z">
            <w:rPr>
              <w:rStyle w:val="apple-style-span"/>
              <w:rFonts w:ascii="Arial" w:hAnsi="Arial" w:cs="Arial"/>
              <w:color w:val="auto"/>
              <w:shd w:val="clear" w:color="auto" w:fill="FFFFFF"/>
            </w:rPr>
          </w:rPrChange>
        </w:rPr>
        <w:t xml:space="preserve">The Sequence Ontology is used in SBOL to specify the types of </w:t>
      </w:r>
      <w:proofErr w:type="spellStart"/>
      <w:r w:rsidRPr="00CF23F2">
        <w:rPr>
          <w:rStyle w:val="apple-style-span"/>
          <w:rFonts w:cs="Arial"/>
          <w:i/>
          <w:color w:val="auto"/>
          <w:sz w:val="22"/>
          <w:szCs w:val="22"/>
          <w:shd w:val="clear" w:color="auto" w:fill="FFFFFF"/>
          <w:rPrChange w:id="131" w:author="Michal Galdzicki" w:date="2012-02-07T16:06:00Z">
            <w:rPr>
              <w:rStyle w:val="apple-style-span"/>
              <w:rFonts w:ascii="Arial" w:hAnsi="Arial" w:cs="Arial"/>
              <w:i/>
              <w:color w:val="auto"/>
              <w:shd w:val="clear" w:color="auto" w:fill="FFFFFF"/>
            </w:rPr>
          </w:rPrChange>
        </w:rPr>
        <w:t>DnaComponents</w:t>
      </w:r>
      <w:proofErr w:type="spellEnd"/>
      <w:r w:rsidRPr="00CF23F2">
        <w:rPr>
          <w:rStyle w:val="apple-style-span"/>
          <w:rFonts w:cs="Arial"/>
          <w:color w:val="auto"/>
          <w:sz w:val="22"/>
          <w:szCs w:val="22"/>
          <w:shd w:val="clear" w:color="auto" w:fill="FFFFFF"/>
          <w:rPrChange w:id="132" w:author="Michal Galdzicki" w:date="2012-02-07T16:06:00Z">
            <w:rPr>
              <w:rStyle w:val="apple-style-span"/>
              <w:rFonts w:ascii="Arial" w:hAnsi="Arial" w:cs="Arial"/>
              <w:color w:val="auto"/>
              <w:shd w:val="clear" w:color="auto" w:fill="FFFFFF"/>
            </w:rPr>
          </w:rPrChange>
        </w:rPr>
        <w:t xml:space="preserve">. Below are some samples of these types which are commonly used in synthetic biology designs. For example, the value of </w:t>
      </w:r>
      <w:proofErr w:type="spellStart"/>
      <w:ins w:id="133" w:author="Michal Galdzicki" w:date="2012-02-07T16:06:00Z">
        <w:r w:rsidR="00CF23F2">
          <w:rPr>
            <w:rStyle w:val="apple-style-span"/>
            <w:rFonts w:cs="Arial"/>
            <w:color w:val="auto"/>
            <w:sz w:val="22"/>
            <w:szCs w:val="22"/>
            <w:shd w:val="clear" w:color="auto" w:fill="FFFFFF"/>
          </w:rPr>
          <w:t>DC</w:t>
        </w:r>
      </w:ins>
      <w:del w:id="134" w:author="Michal Galdzicki" w:date="2012-02-07T16:06:00Z">
        <w:r w:rsidRPr="00CF23F2" w:rsidDel="00CF23F2">
          <w:rPr>
            <w:rStyle w:val="apple-style-span"/>
            <w:rFonts w:cs="Arial"/>
            <w:color w:val="auto"/>
            <w:sz w:val="22"/>
            <w:szCs w:val="22"/>
            <w:shd w:val="clear" w:color="auto" w:fill="FFFFFF"/>
            <w:rPrChange w:id="135" w:author="Michal Galdzicki" w:date="2012-02-07T16:06:00Z">
              <w:rPr>
                <w:rStyle w:val="apple-style-span"/>
                <w:rFonts w:ascii="Arial" w:hAnsi="Arial" w:cs="Arial"/>
                <w:color w:val="auto"/>
                <w:shd w:val="clear" w:color="auto" w:fill="FFFFFF"/>
              </w:rPr>
            </w:rPrChange>
          </w:rPr>
          <w:delText>dc</w:delText>
        </w:r>
      </w:del>
      <w:r w:rsidRPr="00CF23F2">
        <w:rPr>
          <w:rStyle w:val="apple-style-span"/>
          <w:rFonts w:cs="Arial"/>
          <w:color w:val="auto"/>
          <w:sz w:val="22"/>
          <w:szCs w:val="22"/>
          <w:shd w:val="clear" w:color="auto" w:fill="FFFFFF"/>
          <w:rPrChange w:id="136" w:author="Michal Galdzicki" w:date="2012-02-07T16:06:00Z">
            <w:rPr>
              <w:rStyle w:val="apple-style-span"/>
              <w:rFonts w:ascii="Arial" w:hAnsi="Arial" w:cs="Arial"/>
              <w:color w:val="auto"/>
              <w:shd w:val="clear" w:color="auto" w:fill="FFFFFF"/>
            </w:rPr>
          </w:rPrChange>
        </w:rPr>
        <w:t>.type</w:t>
      </w:r>
      <w:proofErr w:type="spellEnd"/>
      <w:r w:rsidRPr="00CF23F2">
        <w:rPr>
          <w:rStyle w:val="apple-style-span"/>
          <w:rFonts w:cs="Arial"/>
          <w:color w:val="auto"/>
          <w:sz w:val="22"/>
          <w:szCs w:val="22"/>
          <w:shd w:val="clear" w:color="auto" w:fill="FFFFFF"/>
          <w:rPrChange w:id="137" w:author="Michal Galdzicki" w:date="2012-02-07T16:06:00Z">
            <w:rPr>
              <w:rStyle w:val="apple-style-span"/>
              <w:rFonts w:ascii="Arial" w:hAnsi="Arial" w:cs="Arial"/>
              <w:color w:val="auto"/>
              <w:shd w:val="clear" w:color="auto" w:fill="FFFFFF"/>
            </w:rPr>
          </w:rPrChange>
        </w:rPr>
        <w:t xml:space="preserve"> MUST be a valid SO URI such as those listed below. Additional Sequence Ontology types can be found at the website (</w:t>
      </w:r>
      <w:r w:rsidRPr="00CF23F2">
        <w:rPr>
          <w:sz w:val="22"/>
          <w:szCs w:val="22"/>
          <w:rPrChange w:id="138" w:author="Michal Galdzicki" w:date="2012-02-07T16:06:00Z">
            <w:rPr/>
          </w:rPrChange>
        </w:rPr>
        <w:fldChar w:fldCharType="begin"/>
      </w:r>
      <w:r w:rsidRPr="00CF23F2">
        <w:rPr>
          <w:sz w:val="22"/>
          <w:szCs w:val="22"/>
          <w:rPrChange w:id="139" w:author="Michal Galdzicki" w:date="2012-02-07T16:06:00Z">
            <w:rPr/>
          </w:rPrChange>
        </w:rPr>
        <w:instrText xml:space="preserve"> HYPERLINK "http://www.sequenceontology.org/" </w:instrText>
      </w:r>
      <w:r w:rsidRPr="00CF23F2">
        <w:rPr>
          <w:sz w:val="22"/>
          <w:szCs w:val="22"/>
          <w:rPrChange w:id="140" w:author="Michal Galdzicki" w:date="2012-02-07T16:06:00Z">
            <w:rPr/>
          </w:rPrChange>
        </w:rPr>
        <w:fldChar w:fldCharType="separate"/>
      </w:r>
      <w:r w:rsidRPr="00CF23F2">
        <w:rPr>
          <w:rStyle w:val="Hyperlink"/>
          <w:sz w:val="22"/>
          <w:szCs w:val="22"/>
          <w:rPrChange w:id="141" w:author="Michal Galdzicki" w:date="2012-02-07T16:06:00Z">
            <w:rPr>
              <w:rStyle w:val="Hyperlink"/>
            </w:rPr>
          </w:rPrChange>
        </w:rPr>
        <w:t>http://www.sequenceontology.org/</w:t>
      </w:r>
      <w:r w:rsidRPr="00CF23F2">
        <w:rPr>
          <w:sz w:val="22"/>
          <w:szCs w:val="22"/>
          <w:rPrChange w:id="142" w:author="Michal Galdzicki" w:date="2012-02-07T16:06:00Z">
            <w:rPr/>
          </w:rPrChange>
        </w:rPr>
        <w:fldChar w:fldCharType="end"/>
      </w:r>
      <w:r w:rsidRPr="00CF23F2">
        <w:rPr>
          <w:sz w:val="22"/>
          <w:szCs w:val="22"/>
          <w:rPrChange w:id="143" w:author="Michal Galdzicki" w:date="2012-02-07T16:06:00Z">
            <w:rPr/>
          </w:rPrChange>
        </w:rPr>
        <w:t xml:space="preserve">) the namespace used for SO URIs is </w:t>
      </w:r>
      <w:r w:rsidRPr="00CF23F2">
        <w:rPr>
          <w:rFonts w:cs="Courier New"/>
          <w:sz w:val="22"/>
          <w:szCs w:val="22"/>
          <w:rPrChange w:id="144" w:author="Michal Galdzicki" w:date="2012-02-07T16:06:00Z">
            <w:rPr>
              <w:rFonts w:ascii="Courier New" w:hAnsi="Courier New" w:cs="Courier New"/>
            </w:rPr>
          </w:rPrChange>
        </w:rPr>
        <w:t>“</w:t>
      </w:r>
      <w:r w:rsidRPr="00CF23F2">
        <w:rPr>
          <w:rFonts w:ascii="Courier New" w:hAnsi="Courier New" w:cs="Courier New"/>
          <w:sz w:val="22"/>
          <w:szCs w:val="22"/>
          <w:rPrChange w:id="145" w:author="Michal Galdzicki" w:date="2012-02-07T16:06:00Z">
            <w:rPr>
              <w:rFonts w:ascii="Courier New" w:hAnsi="Courier New" w:cs="Courier New"/>
            </w:rPr>
          </w:rPrChange>
        </w:rPr>
        <w:t>http://purl.obolibrary.org/obo/</w:t>
      </w:r>
      <w:r w:rsidRPr="00CF23F2">
        <w:rPr>
          <w:rFonts w:cs="Courier New"/>
          <w:sz w:val="22"/>
          <w:szCs w:val="22"/>
          <w:rPrChange w:id="146" w:author="Michal Galdzicki" w:date="2012-02-07T16:06:00Z">
            <w:rPr>
              <w:rFonts w:ascii="Courier New" w:hAnsi="Courier New" w:cs="Courier New"/>
            </w:rPr>
          </w:rPrChange>
        </w:rPr>
        <w:t xml:space="preserve">” </w:t>
      </w:r>
      <w:r w:rsidRPr="00CF23F2">
        <w:rPr>
          <w:rStyle w:val="apple-style-span"/>
          <w:rFonts w:cs="Arial"/>
          <w:color w:val="auto"/>
          <w:sz w:val="22"/>
          <w:szCs w:val="22"/>
          <w:shd w:val="clear" w:color="auto" w:fill="FFFFFF"/>
          <w:rPrChange w:id="147" w:author="Michal Galdzicki" w:date="2012-02-07T16:06:00Z">
            <w:rPr>
              <w:rStyle w:val="apple-style-span"/>
              <w:rFonts w:ascii="Arial" w:hAnsi="Arial" w:cs="Arial"/>
              <w:color w:val="auto"/>
              <w:shd w:val="clear" w:color="auto" w:fill="FFFFFF"/>
            </w:rPr>
          </w:rPrChange>
        </w:rPr>
        <w:t xml:space="preserve">these URIs are maintained as Persistent Uniform Resource Locators (PURLs) by the </w:t>
      </w:r>
      <w:r w:rsidRPr="00CF23F2">
        <w:rPr>
          <w:sz w:val="22"/>
          <w:szCs w:val="22"/>
          <w:rPrChange w:id="148" w:author="Michal Galdzicki" w:date="2012-02-07T16:06:00Z">
            <w:rPr/>
          </w:rPrChange>
        </w:rPr>
        <w:t xml:space="preserve">OBO Foundry </w:t>
      </w:r>
      <w:r w:rsidRPr="00CF23F2">
        <w:rPr>
          <w:rStyle w:val="apple-style-span"/>
          <w:rFonts w:cs="Arial"/>
          <w:color w:val="auto"/>
          <w:sz w:val="22"/>
          <w:szCs w:val="22"/>
          <w:shd w:val="clear" w:color="auto" w:fill="FFFFFF"/>
          <w:rPrChange w:id="149" w:author="Michal Galdzicki" w:date="2012-02-07T16:06:00Z">
            <w:rPr>
              <w:rStyle w:val="apple-style-span"/>
              <w:rFonts w:ascii="Arial" w:hAnsi="Arial" w:cs="Arial"/>
              <w:color w:val="auto"/>
              <w:shd w:val="clear" w:color="auto" w:fill="FFFFFF"/>
            </w:rPr>
          </w:rPrChange>
        </w:rPr>
        <w:t>(</w:t>
      </w:r>
      <w:r w:rsidRPr="00CF23F2">
        <w:rPr>
          <w:sz w:val="22"/>
          <w:szCs w:val="22"/>
          <w:rPrChange w:id="150" w:author="Michal Galdzicki" w:date="2012-02-07T16:06:00Z">
            <w:rPr/>
          </w:rPrChange>
        </w:rPr>
        <w:fldChar w:fldCharType="begin"/>
      </w:r>
      <w:r w:rsidRPr="00CF23F2">
        <w:rPr>
          <w:sz w:val="22"/>
          <w:szCs w:val="22"/>
          <w:rPrChange w:id="151" w:author="Michal Galdzicki" w:date="2012-02-07T16:06:00Z">
            <w:rPr/>
          </w:rPrChange>
        </w:rPr>
        <w:instrText xml:space="preserve"> HYPERLINK "http://obolibrary.org/about.shtml" </w:instrText>
      </w:r>
      <w:r w:rsidRPr="00CF23F2">
        <w:rPr>
          <w:sz w:val="22"/>
          <w:szCs w:val="22"/>
          <w:rPrChange w:id="152" w:author="Michal Galdzicki" w:date="2012-02-07T16:06:00Z">
            <w:rPr/>
          </w:rPrChange>
        </w:rPr>
        <w:fldChar w:fldCharType="separate"/>
      </w:r>
      <w:r w:rsidRPr="00CF23F2">
        <w:rPr>
          <w:rStyle w:val="Hyperlink"/>
          <w:sz w:val="22"/>
          <w:szCs w:val="22"/>
          <w:rPrChange w:id="153" w:author="Michal Galdzicki" w:date="2012-02-07T16:06:00Z">
            <w:rPr>
              <w:rStyle w:val="Hyperlink"/>
            </w:rPr>
          </w:rPrChange>
        </w:rPr>
        <w:t>http://obolibrary.org/about.shtml</w:t>
      </w:r>
      <w:r w:rsidRPr="00CF23F2">
        <w:rPr>
          <w:sz w:val="22"/>
          <w:szCs w:val="22"/>
          <w:rPrChange w:id="154" w:author="Michal Galdzicki" w:date="2012-02-07T16:06:00Z">
            <w:rPr/>
          </w:rPrChange>
        </w:rPr>
        <w:fldChar w:fldCharType="end"/>
      </w:r>
      <w:r w:rsidRPr="00CF23F2">
        <w:rPr>
          <w:rStyle w:val="apple-style-span"/>
          <w:rFonts w:cs="Arial"/>
          <w:color w:val="auto"/>
          <w:sz w:val="22"/>
          <w:szCs w:val="22"/>
          <w:shd w:val="clear" w:color="auto" w:fill="FFFFFF"/>
          <w:rPrChange w:id="155" w:author="Michal Galdzicki" w:date="2012-02-07T16:06:00Z">
            <w:rPr>
              <w:rStyle w:val="apple-style-span"/>
              <w:rFonts w:ascii="Arial" w:hAnsi="Arial" w:cs="Arial"/>
              <w:color w:val="auto"/>
              <w:shd w:val="clear" w:color="auto" w:fill="FFFFFF"/>
            </w:rPr>
          </w:rPrChange>
        </w:rPr>
        <w:t>)</w:t>
      </w:r>
      <w:r w:rsidR="007A7E49" w:rsidRPr="00CF23F2">
        <w:rPr>
          <w:rStyle w:val="apple-style-span"/>
          <w:rFonts w:cs="Arial"/>
          <w:color w:val="auto"/>
          <w:sz w:val="22"/>
          <w:szCs w:val="22"/>
          <w:shd w:val="clear" w:color="auto" w:fill="FFFFFF"/>
          <w:rPrChange w:id="156" w:author="Michal Galdzicki" w:date="2012-02-07T16:06:00Z">
            <w:rPr>
              <w:rStyle w:val="apple-style-span"/>
              <w:rFonts w:ascii="Arial" w:hAnsi="Arial" w:cs="Arial"/>
              <w:color w:val="auto"/>
              <w:shd w:val="clear" w:color="auto" w:fill="FFFFFF"/>
            </w:rPr>
          </w:rPrChange>
        </w:rPr>
        <w:t xml:space="preserve"> and can be used to retrieve additional information about the term</w:t>
      </w:r>
      <w:r w:rsidRPr="00CF23F2">
        <w:rPr>
          <w:rStyle w:val="apple-style-span"/>
          <w:rFonts w:cs="Arial"/>
          <w:color w:val="auto"/>
          <w:sz w:val="22"/>
          <w:szCs w:val="22"/>
          <w:shd w:val="clear" w:color="auto" w:fill="FFFFFF"/>
          <w:rPrChange w:id="157" w:author="Michal Galdzicki" w:date="2012-02-07T16:06:00Z">
            <w:rPr>
              <w:rStyle w:val="apple-style-span"/>
              <w:rFonts w:ascii="Arial" w:hAnsi="Arial" w:cs="Arial"/>
              <w:color w:val="auto"/>
              <w:shd w:val="clear" w:color="auto" w:fill="FFFFFF"/>
            </w:rPr>
          </w:rPrChange>
        </w:rPr>
        <w:t>.</w:t>
      </w:r>
    </w:p>
    <w:p w:rsidR="00A77B3E" w:rsidRDefault="00A77B3E">
      <w:pPr>
        <w:spacing w:before="0" w:after="0" w:line="240" w:lineRule="auto"/>
        <w:ind w:left="0" w:firstLine="0"/>
        <w:rPr>
          <w:sz w:val="22"/>
          <w:szCs w:val="22"/>
        </w:rPr>
      </w:pPr>
      <w:bookmarkStart w:id="158" w:name="h.l4xyh9dznncp"/>
      <w:bookmarkEnd w:id="158"/>
    </w:p>
    <w:tbl>
      <w:tblPr>
        <w:tblW w:w="0" w:type="auto"/>
        <w:tblInd w:w="105"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rPr>
                <w:rFonts w:ascii="Arial" w:eastAsia="Arial" w:hAnsi="Arial" w:cs="Arial"/>
                <w:color w:val="000099"/>
                <w:u w:val="single"/>
              </w:rPr>
            </w:pPr>
            <w:r>
              <w:t>SO</w:t>
            </w:r>
            <w:r w:rsidR="008A177F">
              <w:t xml:space="preserve"> URI</w:t>
            </w:r>
            <w:r>
              <w:t xml:space="preserve">: </w:t>
            </w:r>
            <w:hyperlink r:id="rId214" w:history="1">
              <w:r w:rsidR="008A177F" w:rsidRPr="00D45CAC">
                <w:rPr>
                  <w:rStyle w:val="Hyperlink"/>
                </w:rPr>
                <w:t>http://purl.obolibrary.org/obo/SO_0000167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SO Name: promoter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215" w:history="1">
              <w:r w:rsidR="008A177F" w:rsidRPr="00D45CAC">
                <w:rPr>
                  <w:rStyle w:val="Hyperlink"/>
                </w:rPr>
                <w:t>http://purl.obolibrary.org/obo/SO_0000057</w:t>
              </w:r>
            </w:hyperlink>
          </w:p>
          <w:p w:rsidR="00A77B3E" w:rsidRDefault="00A77B3E">
            <w:pPr>
              <w:spacing w:before="0" w:after="0" w:line="240" w:lineRule="auto"/>
              <w:ind w:left="0" w:right="0" w:firstLine="0"/>
            </w:pPr>
          </w:p>
          <w:p w:rsidR="00A77B3E" w:rsidRDefault="00E274F1" w:rsidP="003F42DA">
            <w:pPr>
              <w:spacing w:before="0" w:after="0" w:line="240" w:lineRule="auto"/>
              <w:ind w:left="0" w:right="0" w:firstLine="0"/>
            </w:pPr>
            <w:r>
              <w:t>S</w:t>
            </w:r>
            <w:r w:rsidR="001B46E7">
              <w:t>O</w:t>
            </w:r>
            <w:r>
              <w:t xml:space="preserve"> Name: operator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rPr>
                <w:color w:val="000099"/>
                <w:sz w:val="18"/>
                <w:szCs w:val="18"/>
                <w:u w:val="single"/>
              </w:rPr>
            </w:pPr>
            <w:r>
              <w:t>SO</w:t>
            </w:r>
            <w:r w:rsidR="007B764C">
              <w:t xml:space="preserve"> URI</w:t>
            </w:r>
            <w:r>
              <w:t xml:space="preserve">: </w:t>
            </w:r>
            <w:hyperlink r:id="rId216" w:history="1">
              <w:r w:rsidR="00C1056B" w:rsidRPr="00D45CAC">
                <w:rPr>
                  <w:rStyle w:val="Hyperlink"/>
                </w:rPr>
                <w:t>http://purl.obolibrary.org/obo/SO_0000316</w:t>
              </w:r>
            </w:hyperlink>
          </w:p>
          <w:p w:rsidR="00A77B3E" w:rsidRDefault="00A77B3E">
            <w:pPr>
              <w:spacing w:before="0" w:after="0" w:line="240" w:lineRule="auto"/>
              <w:ind w:left="0" w:right="0" w:firstLine="0"/>
              <w:rPr>
                <w:sz w:val="18"/>
                <w:szCs w:val="18"/>
              </w:rPr>
            </w:pPr>
          </w:p>
          <w:p w:rsidR="00A77B3E" w:rsidRDefault="00E274F1">
            <w:pPr>
              <w:spacing w:before="0" w:after="0" w:line="240" w:lineRule="auto"/>
              <w:ind w:left="0" w:right="0" w:firstLine="0"/>
              <w:jc w:val="both"/>
            </w:pPr>
            <w:r>
              <w:t>S</w:t>
            </w:r>
            <w:r w:rsidR="001B46E7">
              <w:t>O</w:t>
            </w:r>
            <w:r>
              <w:t xml:space="preserve"> Name: </w:t>
            </w:r>
            <w:proofErr w:type="spellStart"/>
            <w:r>
              <w:t>cds</w:t>
            </w:r>
            <w:proofErr w:type="spellEnd"/>
          </w:p>
        </w:tc>
      </w:tr>
      <w:tr w:rsidR="00A77B3E" w:rsidTr="003F42DA">
        <w:trPr>
          <w:trHeight w:val="1336"/>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Pr="001B46E7" w:rsidRDefault="00E274F1">
            <w:pPr>
              <w:spacing w:before="0" w:after="0" w:line="240" w:lineRule="auto"/>
              <w:ind w:left="0" w:right="0" w:firstLine="0"/>
              <w:jc w:val="both"/>
            </w:pPr>
            <w:r w:rsidRPr="003F42DA">
              <w:t>A region at the 5' end of a mature transcript (preceding the initiation codon) that is not translated into a protein.</w:t>
            </w:r>
          </w:p>
          <w:p w:rsidR="00A77B3E" w:rsidRDefault="00C1056B">
            <w:pPr>
              <w:spacing w:before="0" w:after="0" w:line="240" w:lineRule="auto"/>
              <w:ind w:left="0" w:right="0" w:firstLine="0"/>
              <w:rPr>
                <w:rFonts w:ascii="Arial" w:eastAsia="Arial" w:hAnsi="Arial" w:cs="Arial"/>
                <w:color w:val="000099"/>
                <w:u w:val="single"/>
              </w:rPr>
            </w:pPr>
            <w:r>
              <w:t>SO URI</w:t>
            </w:r>
            <w:r w:rsidR="00E274F1">
              <w:t xml:space="preserve">: </w:t>
            </w:r>
            <w:hyperlink r:id="rId217" w:history="1">
              <w:r w:rsidRPr="00D45CAC">
                <w:rPr>
                  <w:rStyle w:val="Hyperlink"/>
                </w:rPr>
                <w:t>http://purl.obolibrary.org/obo/SO_0000204</w:t>
              </w:r>
            </w:hyperlink>
          </w:p>
          <w:p w:rsidR="00A77B3E" w:rsidRDefault="00A77B3E">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t>five_prime_</w:t>
            </w:r>
            <w:r w:rsidR="0078116D">
              <w:t>utr</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C1056B" w:rsidRDefault="00C1056B">
            <w:pPr>
              <w:spacing w:before="0" w:after="0" w:line="240" w:lineRule="auto"/>
              <w:ind w:left="0" w:right="0" w:firstLine="0"/>
            </w:pPr>
            <w:r>
              <w:t>SO URI</w:t>
            </w:r>
            <w:r w:rsidR="00E274F1">
              <w:t xml:space="preserve">: </w:t>
            </w:r>
            <w:hyperlink r:id="rId218" w:history="1">
              <w:r w:rsidRPr="00D45CAC">
                <w:rPr>
                  <w:rStyle w:val="Hyperlink"/>
                </w:rPr>
                <w:t>http://purl.obolibrary.org/obo/SO_0000141</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S</w:t>
            </w:r>
            <w:r w:rsidR="001B46E7">
              <w:t>O</w:t>
            </w:r>
            <w:r>
              <w:t xml:space="preserve"> Name: terminator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C1056B" w:rsidRDefault="00C1056B">
            <w:pPr>
              <w:spacing w:before="0" w:after="0" w:line="240" w:lineRule="auto"/>
              <w:ind w:left="0" w:right="0" w:firstLine="0"/>
              <w:jc w:val="both"/>
            </w:pPr>
            <w:r>
              <w:t>SO URI</w:t>
            </w:r>
            <w:r w:rsidR="00E274F1">
              <w:t xml:space="preserve">: </w:t>
            </w:r>
            <w:hyperlink r:id="rId219" w:history="1">
              <w:r w:rsidRPr="00D45CAC">
                <w:rPr>
                  <w:rStyle w:val="Hyperlink"/>
                </w:rPr>
                <w:t>http://purl.obolibrary.org/obo/SO_0000627</w:t>
              </w:r>
            </w:hyperlink>
          </w:p>
          <w:p w:rsidR="00A77B3E" w:rsidRDefault="00A77B3E">
            <w:pPr>
              <w:spacing w:before="0" w:after="0" w:line="240" w:lineRule="auto"/>
              <w:ind w:left="0" w:right="0" w:firstLine="0"/>
              <w:jc w:val="both"/>
            </w:pPr>
          </w:p>
          <w:p w:rsidR="00A77B3E" w:rsidRDefault="001B46E7">
            <w:pPr>
              <w:spacing w:before="0" w:after="0" w:line="240" w:lineRule="auto"/>
              <w:ind w:left="0" w:right="0" w:firstLine="0"/>
              <w:jc w:val="both"/>
            </w:pPr>
            <w:r>
              <w:t xml:space="preserve">SO </w:t>
            </w:r>
            <w:r w:rsidR="00E274F1">
              <w:t>Name: insulator</w:t>
            </w:r>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159" w:name="h.u4glx8qc6vxo"/>
            <w:bookmarkEnd w:id="159"/>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C1056B">
            <w:pPr>
              <w:spacing w:before="0" w:after="0" w:line="240" w:lineRule="auto"/>
              <w:ind w:left="0" w:right="0" w:firstLine="0"/>
              <w:rPr>
                <w:rFonts w:ascii="Arial" w:eastAsia="Arial" w:hAnsi="Arial" w:cs="Arial"/>
              </w:rPr>
            </w:pPr>
            <w:r>
              <w:lastRenderedPageBreak/>
              <w:t>SO URI</w:t>
            </w:r>
            <w:r w:rsidR="00E274F1">
              <w:t xml:space="preserve">: </w:t>
            </w:r>
            <w:hyperlink r:id="rId220" w:history="1">
              <w:r w:rsidRPr="00D45CAC">
                <w:rPr>
                  <w:rStyle w:val="Hyperlink"/>
                </w:rPr>
                <w:t>http://purl.obolibrary.org/obo/SO_0000296</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ori</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lastRenderedPageBreak/>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C1056B">
            <w:pPr>
              <w:spacing w:before="0" w:after="0" w:line="240" w:lineRule="auto"/>
              <w:ind w:left="0" w:right="0" w:firstLine="0"/>
              <w:rPr>
                <w:rFonts w:ascii="Arial" w:eastAsia="Arial" w:hAnsi="Arial" w:cs="Arial"/>
              </w:rPr>
            </w:pPr>
            <w:r>
              <w:t>SO URI</w:t>
            </w:r>
            <w:r w:rsidR="00E274F1">
              <w:t xml:space="preserve">: </w:t>
            </w:r>
            <w:hyperlink r:id="rId221" w:history="1">
              <w:r w:rsidRPr="00D45CAC">
                <w:rPr>
                  <w:rStyle w:val="Hyperlink"/>
                </w:rPr>
                <w:t>http://purl.obolibrary.org/obo/SO_0005850</w:t>
              </w:r>
            </w:hyperlink>
          </w:p>
          <w:p w:rsidR="00C1056B" w:rsidRDefault="00C1056B">
            <w:pPr>
              <w:spacing w:before="0" w:after="0" w:line="240" w:lineRule="auto"/>
              <w:ind w:left="0" w:right="0" w:firstLine="0"/>
              <w:rPr>
                <w:rFonts w:ascii="Arial" w:eastAsia="Arial" w:hAnsi="Arial" w:cs="Arial"/>
              </w:rPr>
            </w:pPr>
          </w:p>
          <w:p w:rsidR="00A77B3E" w:rsidRDefault="00E274F1">
            <w:pPr>
              <w:spacing w:before="0" w:after="0" w:line="240" w:lineRule="auto"/>
              <w:ind w:left="0" w:right="0" w:firstLine="0"/>
              <w:jc w:val="both"/>
            </w:pPr>
            <w:r>
              <w:t>S</w:t>
            </w:r>
            <w:r w:rsidR="001B46E7">
              <w:t>O</w:t>
            </w:r>
            <w:r>
              <w:t xml:space="preserve"> Name: </w:t>
            </w:r>
            <w:proofErr w:type="spellStart"/>
            <w:r>
              <w:rPr>
                <w:rFonts w:ascii="Arial" w:eastAsia="Arial" w:hAnsi="Arial" w:cs="Arial"/>
              </w:rPr>
              <w:t>primer_binding_site</w:t>
            </w:r>
            <w:proofErr w:type="spellEnd"/>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C1056B">
            <w:pPr>
              <w:spacing w:before="0" w:after="0" w:line="240" w:lineRule="auto"/>
              <w:ind w:left="0" w:right="0" w:firstLine="0"/>
              <w:rPr>
                <w:color w:val="000099"/>
                <w:sz w:val="18"/>
                <w:szCs w:val="18"/>
                <w:u w:val="single"/>
              </w:rPr>
            </w:pPr>
            <w:r>
              <w:t>SO URI</w:t>
            </w:r>
            <w:r w:rsidR="00E274F1">
              <w:t xml:space="preserve">: </w:t>
            </w:r>
            <w:hyperlink r:id="rId222" w:history="1">
              <w:r w:rsidRPr="00D45CAC">
                <w:rPr>
                  <w:rStyle w:val="Hyperlink"/>
                </w:rPr>
                <w:t>http://purl.obolibrary.org/obo/SO_0001687</w:t>
              </w:r>
            </w:hyperlink>
          </w:p>
          <w:p w:rsidR="00A77B3E" w:rsidRDefault="00A77B3E">
            <w:pPr>
              <w:spacing w:before="0" w:after="0" w:line="240" w:lineRule="auto"/>
              <w:ind w:left="0" w:right="0" w:firstLine="0"/>
              <w:jc w:val="both"/>
              <w:rPr>
                <w:sz w:val="22"/>
                <w:szCs w:val="22"/>
              </w:rPr>
            </w:pPr>
          </w:p>
          <w:p w:rsidR="00A77B3E" w:rsidRDefault="00E274F1">
            <w:pPr>
              <w:spacing w:before="0" w:after="0" w:line="240" w:lineRule="auto"/>
              <w:ind w:left="0" w:right="0" w:firstLine="0"/>
            </w:pPr>
            <w:r>
              <w:t>S</w:t>
            </w:r>
            <w:r w:rsidR="001B46E7">
              <w:t>O Name</w:t>
            </w:r>
            <w:r>
              <w:t xml:space="preserve">: </w:t>
            </w:r>
            <w:proofErr w:type="spellStart"/>
            <w:r>
              <w:t>restriction_enzyme_recognition_site</w:t>
            </w:r>
            <w:proofErr w:type="spellEnd"/>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223"/>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5C01" w:rsidRDefault="00CD5C01">
      <w:pPr>
        <w:spacing w:before="0" w:after="0" w:line="240" w:lineRule="auto"/>
      </w:pPr>
      <w:r>
        <w:separator/>
      </w:r>
    </w:p>
  </w:endnote>
  <w:endnote w:type="continuationSeparator" w:id="0">
    <w:p w:rsidR="00CD5C01" w:rsidRDefault="00CD5C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60140D" w:rsidRDefault="0060140D">
        <w:pPr>
          <w:pStyle w:val="Footer"/>
          <w:jc w:val="right"/>
        </w:pPr>
        <w:r>
          <w:fldChar w:fldCharType="begin"/>
        </w:r>
        <w:r>
          <w:instrText xml:space="preserve"> PAGE   \* MERGEFORMAT </w:instrText>
        </w:r>
        <w:r>
          <w:fldChar w:fldCharType="separate"/>
        </w:r>
        <w:r w:rsidR="00AA0255">
          <w:rPr>
            <w:noProof/>
          </w:rPr>
          <w:t>25</w:t>
        </w:r>
        <w:r>
          <w:rPr>
            <w:noProof/>
          </w:rPr>
          <w:fldChar w:fldCharType="end"/>
        </w:r>
      </w:p>
    </w:sdtContent>
  </w:sdt>
  <w:p w:rsidR="0060140D" w:rsidRDefault="0060140D">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5C01" w:rsidRDefault="00CD5C01">
      <w:pPr>
        <w:spacing w:before="0" w:after="0" w:line="240" w:lineRule="auto"/>
      </w:pPr>
      <w:r>
        <w:separator/>
      </w:r>
    </w:p>
  </w:footnote>
  <w:footnote w:type="continuationSeparator" w:id="0">
    <w:p w:rsidR="00CD5C01" w:rsidRDefault="00CD5C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60E94"/>
    <w:rsid w:val="00167337"/>
    <w:rsid w:val="001A366D"/>
    <w:rsid w:val="001B46E7"/>
    <w:rsid w:val="001D6821"/>
    <w:rsid w:val="00200A38"/>
    <w:rsid w:val="00203BAA"/>
    <w:rsid w:val="00250363"/>
    <w:rsid w:val="002562C0"/>
    <w:rsid w:val="002639D7"/>
    <w:rsid w:val="00266991"/>
    <w:rsid w:val="00283D47"/>
    <w:rsid w:val="002910FF"/>
    <w:rsid w:val="002A0FAB"/>
    <w:rsid w:val="002A4E8C"/>
    <w:rsid w:val="002C0959"/>
    <w:rsid w:val="002D5610"/>
    <w:rsid w:val="0030569B"/>
    <w:rsid w:val="003107B2"/>
    <w:rsid w:val="00352E9D"/>
    <w:rsid w:val="003625A2"/>
    <w:rsid w:val="003947A6"/>
    <w:rsid w:val="003B2647"/>
    <w:rsid w:val="003C0C49"/>
    <w:rsid w:val="003D722A"/>
    <w:rsid w:val="003D7689"/>
    <w:rsid w:val="003F42DA"/>
    <w:rsid w:val="00450ABC"/>
    <w:rsid w:val="004A0B0D"/>
    <w:rsid w:val="004B2051"/>
    <w:rsid w:val="004B4309"/>
    <w:rsid w:val="004C2286"/>
    <w:rsid w:val="004D6ADF"/>
    <w:rsid w:val="00534D8B"/>
    <w:rsid w:val="0054461B"/>
    <w:rsid w:val="005F7F80"/>
    <w:rsid w:val="0060140D"/>
    <w:rsid w:val="0061711F"/>
    <w:rsid w:val="006216A1"/>
    <w:rsid w:val="00681514"/>
    <w:rsid w:val="00697D00"/>
    <w:rsid w:val="006B67A3"/>
    <w:rsid w:val="006E275A"/>
    <w:rsid w:val="006F56A3"/>
    <w:rsid w:val="00713E0E"/>
    <w:rsid w:val="00736104"/>
    <w:rsid w:val="0073647D"/>
    <w:rsid w:val="00752CCA"/>
    <w:rsid w:val="00767609"/>
    <w:rsid w:val="00775A54"/>
    <w:rsid w:val="00780A37"/>
    <w:rsid w:val="0078116D"/>
    <w:rsid w:val="007A7E49"/>
    <w:rsid w:val="007B764C"/>
    <w:rsid w:val="00803EA0"/>
    <w:rsid w:val="00806DD9"/>
    <w:rsid w:val="008230EF"/>
    <w:rsid w:val="00831A51"/>
    <w:rsid w:val="008A177F"/>
    <w:rsid w:val="008C3377"/>
    <w:rsid w:val="00906DAB"/>
    <w:rsid w:val="00915252"/>
    <w:rsid w:val="00921F6F"/>
    <w:rsid w:val="00925D78"/>
    <w:rsid w:val="00944EAE"/>
    <w:rsid w:val="00964778"/>
    <w:rsid w:val="009771BD"/>
    <w:rsid w:val="009844A5"/>
    <w:rsid w:val="009966A2"/>
    <w:rsid w:val="009D06E0"/>
    <w:rsid w:val="009D4D3F"/>
    <w:rsid w:val="009D742D"/>
    <w:rsid w:val="009E0D56"/>
    <w:rsid w:val="00A05160"/>
    <w:rsid w:val="00A162DC"/>
    <w:rsid w:val="00A20CBA"/>
    <w:rsid w:val="00A23368"/>
    <w:rsid w:val="00A3049A"/>
    <w:rsid w:val="00A33285"/>
    <w:rsid w:val="00A56CA1"/>
    <w:rsid w:val="00A61E72"/>
    <w:rsid w:val="00A7434A"/>
    <w:rsid w:val="00A77B3E"/>
    <w:rsid w:val="00AA0255"/>
    <w:rsid w:val="00AA6B86"/>
    <w:rsid w:val="00AC63DA"/>
    <w:rsid w:val="00AD510A"/>
    <w:rsid w:val="00AE0E09"/>
    <w:rsid w:val="00B60029"/>
    <w:rsid w:val="00B73C4C"/>
    <w:rsid w:val="00B75825"/>
    <w:rsid w:val="00BB678A"/>
    <w:rsid w:val="00BC4669"/>
    <w:rsid w:val="00BF0090"/>
    <w:rsid w:val="00C101FB"/>
    <w:rsid w:val="00C1056B"/>
    <w:rsid w:val="00C40572"/>
    <w:rsid w:val="00C56E7A"/>
    <w:rsid w:val="00C5709D"/>
    <w:rsid w:val="00C72965"/>
    <w:rsid w:val="00C87976"/>
    <w:rsid w:val="00CA0871"/>
    <w:rsid w:val="00CC7E6E"/>
    <w:rsid w:val="00CD5C01"/>
    <w:rsid w:val="00CF23F2"/>
    <w:rsid w:val="00D65347"/>
    <w:rsid w:val="00DC247B"/>
    <w:rsid w:val="00DC4A72"/>
    <w:rsid w:val="00DD7B82"/>
    <w:rsid w:val="00DE78B6"/>
    <w:rsid w:val="00E1284B"/>
    <w:rsid w:val="00E274F1"/>
    <w:rsid w:val="00E27900"/>
    <w:rsid w:val="00E4651A"/>
    <w:rsid w:val="00EB63C8"/>
    <w:rsid w:val="00EB684D"/>
    <w:rsid w:val="00EC02D9"/>
    <w:rsid w:val="00F836B0"/>
    <w:rsid w:val="00F92BC7"/>
    <w:rsid w:val="00F95F85"/>
    <w:rsid w:val="00FA50A4"/>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 w:type="paragraph" w:styleId="NoSpacing">
    <w:name w:val="No Spacing"/>
    <w:uiPriority w:val="1"/>
    <w:qFormat/>
    <w:rsid w:val="008C3377"/>
    <w:pPr>
      <w:ind w:left="90" w:right="90" w:hanging="90"/>
    </w:pPr>
    <w:rPr>
      <w:rFonts w:ascii="Verdana" w:eastAsia="Verdana" w:hAnsi="Verdana" w:cs="Verdana"/>
      <w:color w:val="000000"/>
      <w:shd w:val="solid" w:color="FFFFFF" w:fill="FFFFFF"/>
    </w:rPr>
  </w:style>
  <w:style w:type="character" w:customStyle="1" w:styleId="apple-converted-space">
    <w:name w:val="apple-converted-space"/>
    <w:basedOn w:val="DefaultParagraphFont"/>
    <w:rsid w:val="00DE7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1" Type="http://schemas.openxmlformats.org/officeDocument/2006/relationships/hyperlink" Target="http://www.tinkercell.com/" TargetMode="External"/><Relationship Id="rId42" Type="http://schemas.openxmlformats.org/officeDocument/2006/relationships/hyperlink" Target="http://code.google.com/p/gd-ice" TargetMode="External"/><Relationship Id="rId63" Type="http://schemas.openxmlformats.org/officeDocument/2006/relationships/hyperlink" Target="http://www.genocad.org"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159" Type="http://schemas.openxmlformats.org/officeDocument/2006/relationships/hyperlink" Target="http://sbols.org/data" TargetMode="External"/><Relationship Id="rId170" Type="http://schemas.openxmlformats.org/officeDocument/2006/relationships/hyperlink" Target="http://partsregistry.org" TargetMode="External"/><Relationship Id="rId191" Type="http://schemas.openxmlformats.org/officeDocument/2006/relationships/hyperlink" Target="mailto:jcanderson@berkeley.edu" TargetMode="External"/><Relationship Id="rId205" Type="http://schemas.openxmlformats.org/officeDocument/2006/relationships/hyperlink" Target="mailto:jpeccoud@vbi.vt.edu" TargetMode="External"/><Relationship Id="rId107" Type="http://schemas.openxmlformats.org/officeDocument/2006/relationships/hyperlink" Target="http://www.sbolstandard.org/sbol-governance" TargetMode="External"/><Relationship Id="rId11" Type="http://schemas.openxmlformats.org/officeDocument/2006/relationships/hyperlink" Target="http://partsregistry.org" TargetMode="External"/><Relationship Id="rId32" Type="http://schemas.openxmlformats.org/officeDocument/2006/relationships/hyperlink" Target="http://www.async.ece.utah.edu/iBioSim/" TargetMode="External"/><Relationship Id="rId53" Type="http://schemas.openxmlformats.org/officeDocument/2006/relationships/hyperlink" Target="http://clothocad.org"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149" Type="http://schemas.openxmlformats.org/officeDocument/2006/relationships/hyperlink" Target="http://sbols.org/v1" TargetMode="External"/><Relationship Id="rId5" Type="http://schemas.openxmlformats.org/officeDocument/2006/relationships/settings" Target="settings.xm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181" Type="http://schemas.openxmlformats.org/officeDocument/2006/relationships/image" Target="media/image10.png"/><Relationship Id="rId216" Type="http://schemas.openxmlformats.org/officeDocument/2006/relationships/hyperlink" Target="http://purl.obolibrary.org/obo/SO_0000316" TargetMode="External"/><Relationship Id="rId211" Type="http://schemas.openxmlformats.org/officeDocument/2006/relationships/hyperlink" Target="mailto:avillalobos@dna20.com" TargetMode="External"/><Relationship Id="rId22" Type="http://schemas.openxmlformats.org/officeDocument/2006/relationships/hyperlink" Target="http://www.tinkercell.com/" TargetMode="External"/><Relationship Id="rId27" Type="http://schemas.openxmlformats.org/officeDocument/2006/relationships/hyperlink" Target="http://www.async.ece.utah.edu/iBioSim/" TargetMode="External"/><Relationship Id="rId43" Type="http://schemas.openxmlformats.org/officeDocument/2006/relationships/hyperlink" Target="http://code.google.com/p/gd-ice" TargetMode="External"/><Relationship Id="rId48" Type="http://schemas.openxmlformats.org/officeDocument/2006/relationships/hyperlink" Target="http://code.google.com/p/gd-ice" TargetMode="External"/><Relationship Id="rId64" Type="http://schemas.openxmlformats.org/officeDocument/2006/relationships/hyperlink" Target="http://www.genocad.org" TargetMode="External"/><Relationship Id="rId69" Type="http://schemas.openxmlformats.org/officeDocument/2006/relationships/hyperlink" Target="https://www.dna20.com/tools/genedesigner.php" TargetMode="External"/><Relationship Id="rId113" Type="http://schemas.openxmlformats.org/officeDocument/2006/relationships/hyperlink" Target="http://www.sbolstandard.org/sbol-governance" TargetMode="External"/><Relationship Id="rId118" Type="http://schemas.openxmlformats.org/officeDocument/2006/relationships/hyperlink" Target="http://sbols.org/v1" TargetMode="External"/><Relationship Id="rId134" Type="http://schemas.openxmlformats.org/officeDocument/2006/relationships/hyperlink" Target="http://sbols.org/v1" TargetMode="External"/><Relationship Id="rId139" Type="http://schemas.openxmlformats.org/officeDocument/2006/relationships/hyperlink" Target="http://sbols.org/v1" TargetMode="External"/><Relationship Id="rId80" Type="http://schemas.openxmlformats.org/officeDocument/2006/relationships/hyperlink" Target="http://www.sbolstandard.org/"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55" Type="http://schemas.openxmlformats.org/officeDocument/2006/relationships/hyperlink" Target="http://www.omg.org/spec/UML/2.0/" TargetMode="External"/><Relationship Id="rId171" Type="http://schemas.openxmlformats.org/officeDocument/2006/relationships/hyperlink" Target="http://partsregistry.org" TargetMode="External"/><Relationship Id="rId176" Type="http://schemas.openxmlformats.org/officeDocument/2006/relationships/hyperlink" Target="http://partsregistry.org" TargetMode="External"/><Relationship Id="rId192" Type="http://schemas.openxmlformats.org/officeDocument/2006/relationships/hyperlink" Target="mailto:jakebeal@bbn.com" TargetMode="External"/><Relationship Id="rId197" Type="http://schemas.openxmlformats.org/officeDocument/2006/relationships/hyperlink" Target="mailto:gennari@uw.edu" TargetMode="External"/><Relationship Id="rId206" Type="http://schemas.openxmlformats.org/officeDocument/2006/relationships/hyperlink" Target="mailto:hplahar.jbei@gmail.com" TargetMode="External"/><Relationship Id="rId201" Type="http://schemas.openxmlformats.org/officeDocument/2006/relationships/hyperlink" Target="mailto:mlux@vbi.vt.edu" TargetMode="External"/><Relationship Id="rId222" Type="http://schemas.openxmlformats.org/officeDocument/2006/relationships/hyperlink" Target="http://purl.obolibrary.org/obo/SO_0001687" TargetMode="External"/><Relationship Id="rId12" Type="http://schemas.openxmlformats.org/officeDocument/2006/relationships/hyperlink" Target="http://partsregistry.org" TargetMode="External"/><Relationship Id="rId17" Type="http://schemas.openxmlformats.org/officeDocument/2006/relationships/hyperlink" Target="http://biofab.org" TargetMode="External"/><Relationship Id="rId33" Type="http://schemas.openxmlformats.org/officeDocument/2006/relationships/hyperlink" Target="http://www.async.ece.utah.edu/iBioSim/" TargetMode="External"/><Relationship Id="rId38" Type="http://schemas.openxmlformats.org/officeDocument/2006/relationships/hyperlink" Target="http://www.async.ece.utah.edu/iBioSim/" TargetMode="External"/><Relationship Id="rId59" Type="http://schemas.openxmlformats.org/officeDocument/2006/relationships/hyperlink" Target="http://www.genocad.org" TargetMode="External"/><Relationship Id="rId103" Type="http://schemas.openxmlformats.org/officeDocument/2006/relationships/hyperlink" Target="http://dspace.mit.edu/bitstream/handle/1721.1/44960/BBFRFC0.pdf?sequence=1" TargetMode="External"/><Relationship Id="rId108" Type="http://schemas.openxmlformats.org/officeDocument/2006/relationships/hyperlink" Target="http://www.sbolstandard.org/sbol-governance" TargetMode="External"/><Relationship Id="rId124" Type="http://schemas.openxmlformats.org/officeDocument/2006/relationships/hyperlink" Target="http://sbols.org/v1" TargetMode="External"/><Relationship Id="rId129" Type="http://schemas.openxmlformats.org/officeDocument/2006/relationships/hyperlink" Target="http://sbols.org/v1" TargetMode="External"/><Relationship Id="rId54" Type="http://schemas.openxmlformats.org/officeDocument/2006/relationships/hyperlink" Target="http://clothocad.org" TargetMode="External"/><Relationship Id="rId70" Type="http://schemas.openxmlformats.org/officeDocument/2006/relationships/hyperlink" Target="https://www.dna20.com/tools/genedesigner.php" TargetMode="External"/><Relationship Id="rId75" Type="http://schemas.openxmlformats.org/officeDocument/2006/relationships/hyperlink" Target="https://www.dna20.com/tools/genedesigner.php" TargetMode="External"/><Relationship Id="rId91" Type="http://schemas.openxmlformats.org/officeDocument/2006/relationships/hyperlink" Target="http://www.sbolstandard.org/initiatives/sbol-visual" TargetMode="External"/><Relationship Id="rId96" Type="http://schemas.openxmlformats.org/officeDocument/2006/relationships/hyperlink" Target="http://www.sbolstandard.org/initiatives/sbol-visual" TargetMode="External"/><Relationship Id="rId140" Type="http://schemas.openxmlformats.org/officeDocument/2006/relationships/hyperlink" Target="http://sbols.org/v1" TargetMode="External"/><Relationship Id="rId145" Type="http://schemas.openxmlformats.org/officeDocument/2006/relationships/hyperlink" Target="http://sbols.org/v1" TargetMode="External"/><Relationship Id="rId161" Type="http://schemas.openxmlformats.org/officeDocument/2006/relationships/hyperlink" Target="http://sbols.org/data" TargetMode="External"/><Relationship Id="rId166" Type="http://schemas.openxmlformats.org/officeDocument/2006/relationships/hyperlink" Target="http://sbols.org/data" TargetMode="External"/><Relationship Id="rId182" Type="http://schemas.openxmlformats.org/officeDocument/2006/relationships/image" Target="media/image11.png"/><Relationship Id="rId187" Type="http://schemas.openxmlformats.org/officeDocument/2006/relationships/hyperlink" Target="mailto:mandywil@vbi.vt.edu" TargetMode="External"/><Relationship Id="rId217" Type="http://schemas.openxmlformats.org/officeDocument/2006/relationships/hyperlink" Target="http://purl.obolibrary.org/obo/SO_0000204"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mailto:neilwipat@googlemail.com" TargetMode="External"/><Relationship Id="rId23" Type="http://schemas.openxmlformats.org/officeDocument/2006/relationships/hyperlink" Target="http://www.tinkercell.com/" TargetMode="External"/><Relationship Id="rId28" Type="http://schemas.openxmlformats.org/officeDocument/2006/relationships/hyperlink" Target="http://www.async.ece.utah.edu/iBioSim/"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119" Type="http://schemas.openxmlformats.org/officeDocument/2006/relationships/hyperlink" Target="http://sbols.org/v1" TargetMode="External"/><Relationship Id="rId44" Type="http://schemas.openxmlformats.org/officeDocument/2006/relationships/hyperlink" Target="http://code.google.com/p/gd-ice" TargetMode="External"/><Relationship Id="rId60" Type="http://schemas.openxmlformats.org/officeDocument/2006/relationships/hyperlink" Target="http://www.genocad.org" TargetMode="External"/><Relationship Id="rId65" Type="http://schemas.openxmlformats.org/officeDocument/2006/relationships/hyperlink" Target="https://www.dna20.com/tools/genedesigner.php" TargetMode="External"/><Relationship Id="rId81" Type="http://schemas.openxmlformats.org/officeDocument/2006/relationships/hyperlink" Target="http://www.sbolstandard.org/" TargetMode="External"/><Relationship Id="rId86" Type="http://schemas.openxmlformats.org/officeDocument/2006/relationships/hyperlink" Target="http://www.sbolstandard.org/initiatives/sbol-visual" TargetMode="External"/><Relationship Id="rId130" Type="http://schemas.openxmlformats.org/officeDocument/2006/relationships/hyperlink" Target="http://sbols.org/v1" TargetMode="External"/><Relationship Id="rId135" Type="http://schemas.openxmlformats.org/officeDocument/2006/relationships/hyperlink" Target="http://sbols.org/v1" TargetMode="External"/><Relationship Id="rId151" Type="http://schemas.openxmlformats.org/officeDocument/2006/relationships/hyperlink" Target="http://sbols.org/v1" TargetMode="External"/><Relationship Id="rId156" Type="http://schemas.openxmlformats.org/officeDocument/2006/relationships/hyperlink" Target="http://www.omg.org/spec/UML/2.0/" TargetMode="External"/><Relationship Id="rId177" Type="http://schemas.openxmlformats.org/officeDocument/2006/relationships/hyperlink" Target="http://partsregistry.org" TargetMode="External"/><Relationship Id="rId198" Type="http://schemas.openxmlformats.org/officeDocument/2006/relationships/hyperlink" Target="mailto:raik.gruenberg@crg.es" TargetMode="External"/><Relationship Id="rId172" Type="http://schemas.openxmlformats.org/officeDocument/2006/relationships/hyperlink" Target="http://partsregistry.org" TargetMode="External"/><Relationship Id="rId193" Type="http://schemas.openxmlformats.org/officeDocument/2006/relationships/hyperlink" Target="mailto:deepakc@uw.edu" TargetMode="External"/><Relationship Id="rId202" Type="http://schemas.openxmlformats.org/officeDocument/2006/relationships/hyperlink" Target="mailto:curtis.madsen@utah.edu" TargetMode="External"/><Relationship Id="rId207" Type="http://schemas.openxmlformats.org/officeDocument/2006/relationships/hyperlink" Target="mailto:matthew.pocock@ncl.ac.uk" TargetMode="External"/><Relationship Id="rId223" Type="http://schemas.openxmlformats.org/officeDocument/2006/relationships/footer" Target="footer1.xml"/><Relationship Id="rId13" Type="http://schemas.openxmlformats.org/officeDocument/2006/relationships/hyperlink" Target="http://partsregistry.org" TargetMode="External"/><Relationship Id="rId18" Type="http://schemas.openxmlformats.org/officeDocument/2006/relationships/hyperlink" Target="http://biofab.org" TargetMode="External"/><Relationship Id="rId39" Type="http://schemas.openxmlformats.org/officeDocument/2006/relationships/hyperlink" Target="http://code.google.com/p/gd-ice" TargetMode="External"/><Relationship Id="rId109" Type="http://schemas.openxmlformats.org/officeDocument/2006/relationships/hyperlink" Target="http://www.sbolstandard.org/sbol-governance" TargetMode="External"/><Relationship Id="rId34" Type="http://schemas.openxmlformats.org/officeDocument/2006/relationships/hyperlink" Target="http://www.async.ece.utah.edu/iBioSim/" TargetMode="External"/><Relationship Id="rId50" Type="http://schemas.openxmlformats.org/officeDocument/2006/relationships/hyperlink" Target="http://code.google.com/p/gd-ice" TargetMode="External"/><Relationship Id="rId55" Type="http://schemas.openxmlformats.org/officeDocument/2006/relationships/hyperlink" Target="http://clothocad.org" TargetMode="External"/><Relationship Id="rId76" Type="http://schemas.openxmlformats.org/officeDocument/2006/relationships/hyperlink" Target="https://www.dna20.com/tools/genedesigner.php" TargetMode="External"/><Relationship Id="rId97" Type="http://schemas.openxmlformats.org/officeDocument/2006/relationships/hyperlink" Target="http://www.sbolstandard.org/initiatives/sbol-visual" TargetMode="External"/><Relationship Id="rId104" Type="http://schemas.openxmlformats.org/officeDocument/2006/relationships/hyperlink" Target="http://dspace.mit.edu/bitstream/handle/1721.1/44960/BBFRFC0.pdf?sequence=1" TargetMode="External"/><Relationship Id="rId120" Type="http://schemas.openxmlformats.org/officeDocument/2006/relationships/hyperlink" Target="http://sbols.org/v1" TargetMode="External"/><Relationship Id="rId125" Type="http://schemas.openxmlformats.org/officeDocument/2006/relationships/hyperlink" Target="http://sbols.org/v1" TargetMode="External"/><Relationship Id="rId141" Type="http://schemas.openxmlformats.org/officeDocument/2006/relationships/hyperlink" Target="http://sbols.org/v1" TargetMode="External"/><Relationship Id="rId146" Type="http://schemas.openxmlformats.org/officeDocument/2006/relationships/hyperlink" Target="http://sbols.org/v1" TargetMode="External"/><Relationship Id="rId167" Type="http://schemas.openxmlformats.org/officeDocument/2006/relationships/hyperlink" Target="http://sequenceontology.org" TargetMode="External"/><Relationship Id="rId188" Type="http://schemas.openxmlformats.org/officeDocument/2006/relationships/hyperlink" Target="mailto:cesarr@me.com" TargetMode="External"/><Relationship Id="rId7" Type="http://schemas.openxmlformats.org/officeDocument/2006/relationships/footnotes" Target="footnotes.xml"/><Relationship Id="rId71" Type="http://schemas.openxmlformats.org/officeDocument/2006/relationships/hyperlink" Target="https://www.dna20.com/tools/genedesigner.php" TargetMode="External"/><Relationship Id="rId92" Type="http://schemas.openxmlformats.org/officeDocument/2006/relationships/hyperlink" Target="http://www.sbolstandard.org/initiatives/sbol-visual" TargetMode="External"/><Relationship Id="rId162" Type="http://schemas.openxmlformats.org/officeDocument/2006/relationships/hyperlink" Target="http://sbols.org/data" TargetMode="External"/><Relationship Id="rId183" Type="http://schemas.openxmlformats.org/officeDocument/2006/relationships/hyperlink" Target="http://github.com/synbiodex" TargetMode="External"/><Relationship Id="rId213" Type="http://schemas.openxmlformats.org/officeDocument/2006/relationships/hyperlink" Target="mailto:hsauro@uw.edu" TargetMode="External"/><Relationship Id="rId218" Type="http://schemas.openxmlformats.org/officeDocument/2006/relationships/hyperlink" Target="http://purl.obolibrary.org/obo/SO_0000141"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4" Type="http://schemas.openxmlformats.org/officeDocument/2006/relationships/hyperlink" Target="http://www.tinkercell.com/" TargetMode="External"/><Relationship Id="rId40" Type="http://schemas.openxmlformats.org/officeDocument/2006/relationships/hyperlink" Target="http://code.google.com/p/gd-ice" TargetMode="External"/><Relationship Id="rId45" Type="http://schemas.openxmlformats.org/officeDocument/2006/relationships/hyperlink" Target="http://code.google.com/p/gd-ice" TargetMode="External"/><Relationship Id="rId66" Type="http://schemas.openxmlformats.org/officeDocument/2006/relationships/hyperlink" Target="https://www.dna20.com/tools/genedesigner.php"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115" Type="http://schemas.openxmlformats.org/officeDocument/2006/relationships/hyperlink" Target="http://www.sbolstandard.org/sbol-governance" TargetMode="External"/><Relationship Id="rId131" Type="http://schemas.openxmlformats.org/officeDocument/2006/relationships/hyperlink" Target="http://sbols.org/v1" TargetMode="External"/><Relationship Id="rId136" Type="http://schemas.openxmlformats.org/officeDocument/2006/relationships/hyperlink" Target="http://sbols.org/v1" TargetMode="External"/><Relationship Id="rId157" Type="http://schemas.openxmlformats.org/officeDocument/2006/relationships/hyperlink" Target="http://sbols.org/data" TargetMode="External"/><Relationship Id="rId178" Type="http://schemas.openxmlformats.org/officeDocument/2006/relationships/hyperlink" Target="http://partsregistry.org"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52" Type="http://schemas.openxmlformats.org/officeDocument/2006/relationships/hyperlink" Target="http://sbols.org/v1" TargetMode="External"/><Relationship Id="rId173" Type="http://schemas.openxmlformats.org/officeDocument/2006/relationships/image" Target="media/image7.png"/><Relationship Id="rId194" Type="http://schemas.openxmlformats.org/officeDocument/2006/relationships/hyperlink" Target="mailto:dougd@bu.edu" TargetMode="External"/><Relationship Id="rId199" Type="http://schemas.openxmlformats.org/officeDocument/2006/relationships/hyperlink" Target="mailto:tsham@lbl.gov" TargetMode="External"/><Relationship Id="rId203" Type="http://schemas.openxmlformats.org/officeDocument/2006/relationships/hyperlink" Target="mailto:goksel.misirli@ncl.ac.uk" TargetMode="External"/><Relationship Id="rId208" Type="http://schemas.openxmlformats.org/officeDocument/2006/relationships/hyperlink" Target="mailto:n.roehner@utah.edu" TargetMode="External"/><Relationship Id="rId19" Type="http://schemas.openxmlformats.org/officeDocument/2006/relationships/hyperlink" Target="http://www.tinkercell.com/" TargetMode="External"/><Relationship Id="rId224" Type="http://schemas.openxmlformats.org/officeDocument/2006/relationships/fontTable" Target="fontTable.xml"/><Relationship Id="rId14" Type="http://schemas.openxmlformats.org/officeDocument/2006/relationships/hyperlink" Target="http://biofab.org" TargetMode="External"/><Relationship Id="rId30" Type="http://schemas.openxmlformats.org/officeDocument/2006/relationships/hyperlink" Target="http://www.async.ece.utah.edu/iBioSim/" TargetMode="External"/><Relationship Id="rId35" Type="http://schemas.openxmlformats.org/officeDocument/2006/relationships/hyperlink" Target="http://www.async.ece.utah.edu/iBioSim/" TargetMode="External"/><Relationship Id="rId56" Type="http://schemas.openxmlformats.org/officeDocument/2006/relationships/hyperlink" Target="http://clothocad.org"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partsregistry.org" TargetMode="External"/><Relationship Id="rId8" Type="http://schemas.openxmlformats.org/officeDocument/2006/relationships/endnotes" Target="endnotes.xm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42" Type="http://schemas.openxmlformats.org/officeDocument/2006/relationships/hyperlink" Target="http://sbols.org/v1" TargetMode="External"/><Relationship Id="rId163" Type="http://schemas.openxmlformats.org/officeDocument/2006/relationships/hyperlink" Target="http://sbols.org/data" TargetMode="External"/><Relationship Id="rId184" Type="http://schemas.openxmlformats.org/officeDocument/2006/relationships/hyperlink" Target="http://www.sbolstandard.org/initiatives/serialization" TargetMode="External"/><Relationship Id="rId189" Type="http://schemas.openxmlformats.org/officeDocument/2006/relationships/hyperlink" Target="mailto:ladam@vbi.vt.edu" TargetMode="External"/><Relationship Id="rId219" Type="http://schemas.openxmlformats.org/officeDocument/2006/relationships/hyperlink" Target="http://purl.obolibrary.org/obo/SO_0000627" TargetMode="External"/><Relationship Id="rId3" Type="http://schemas.openxmlformats.org/officeDocument/2006/relationships/styles" Target="styles.xml"/><Relationship Id="rId214" Type="http://schemas.openxmlformats.org/officeDocument/2006/relationships/hyperlink" Target="http://purl.obolibrary.org/obo/SO_0000167" TargetMode="External"/><Relationship Id="rId25" Type="http://schemas.openxmlformats.org/officeDocument/2006/relationships/hyperlink" Target="http://www.async.ece.utah.edu/iBioSim/" TargetMode="External"/><Relationship Id="rId46" Type="http://schemas.openxmlformats.org/officeDocument/2006/relationships/hyperlink" Target="http://code.google.com/p/gd-ice" TargetMode="External"/><Relationship Id="rId67" Type="http://schemas.openxmlformats.org/officeDocument/2006/relationships/hyperlink" Target="https://www.dna20.com/tools/genedesigner.php"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32" Type="http://schemas.openxmlformats.org/officeDocument/2006/relationships/hyperlink" Target="http://sbols.org/v1" TargetMode="External"/><Relationship Id="rId153" Type="http://schemas.openxmlformats.org/officeDocument/2006/relationships/hyperlink" Target="http://sbols.org/v1" TargetMode="External"/><Relationship Id="rId174" Type="http://schemas.openxmlformats.org/officeDocument/2006/relationships/hyperlink" Target="http://partsregistry.org" TargetMode="External"/><Relationship Id="rId179" Type="http://schemas.openxmlformats.org/officeDocument/2006/relationships/image" Target="media/image8.png"/><Relationship Id="rId195" Type="http://schemas.openxmlformats.org/officeDocument/2006/relationships/hyperlink" Target="mailto:omri@genomecompiler.com" TargetMode="External"/><Relationship Id="rId209" Type="http://schemas.openxmlformats.org/officeDocument/2006/relationships/hyperlink" Target="mailto:trevorfsmith@gmail.com" TargetMode="External"/><Relationship Id="rId190" Type="http://schemas.openxmlformats.org/officeDocument/2006/relationships/hyperlink" Target="mailto:aadler@gmail.com" TargetMode="External"/><Relationship Id="rId204" Type="http://schemas.openxmlformats.org/officeDocument/2006/relationships/hyperlink" Target="mailto:myers@ece.utah.edu" TargetMode="External"/><Relationship Id="rId220" Type="http://schemas.openxmlformats.org/officeDocument/2006/relationships/hyperlink" Target="http://purl.obolibrary.org/obo/SO_0000296" TargetMode="External"/><Relationship Id="rId225" Type="http://schemas.openxmlformats.org/officeDocument/2006/relationships/theme" Target="theme/theme1.xml"/><Relationship Id="rId15" Type="http://schemas.openxmlformats.org/officeDocument/2006/relationships/hyperlink" Target="http://biofab.org" TargetMode="External"/><Relationship Id="rId36" Type="http://schemas.openxmlformats.org/officeDocument/2006/relationships/hyperlink" Target="http://www.async.ece.utah.edu/iBioSim/" TargetMode="External"/><Relationship Id="rId57" Type="http://schemas.openxmlformats.org/officeDocument/2006/relationships/hyperlink" Target="http://www.genocad.org"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78" Type="http://schemas.openxmlformats.org/officeDocument/2006/relationships/hyperlink" Target="http://www.sbolstandard.org/" TargetMode="External"/><Relationship Id="rId94" Type="http://schemas.openxmlformats.org/officeDocument/2006/relationships/hyperlink" Target="http://www.sbolstandard.org/initiatives/sbol-visual" TargetMode="External"/><Relationship Id="rId99" Type="http://schemas.openxmlformats.org/officeDocument/2006/relationships/image" Target="media/image3.png"/><Relationship Id="rId101" Type="http://schemas.openxmlformats.org/officeDocument/2006/relationships/image" Target="media/image5.png"/><Relationship Id="rId122" Type="http://schemas.openxmlformats.org/officeDocument/2006/relationships/hyperlink" Target="http://sbols.org/v1" TargetMode="External"/><Relationship Id="rId143" Type="http://schemas.openxmlformats.org/officeDocument/2006/relationships/hyperlink" Target="http://sbols.org/v1" TargetMode="External"/><Relationship Id="rId148" Type="http://schemas.openxmlformats.org/officeDocument/2006/relationships/hyperlink" Target="http://sbols.org/v1" TargetMode="External"/><Relationship Id="rId164" Type="http://schemas.openxmlformats.org/officeDocument/2006/relationships/hyperlink" Target="http://sbols.org/data" TargetMode="External"/><Relationship Id="rId169" Type="http://schemas.openxmlformats.org/officeDocument/2006/relationships/hyperlink" Target="http://partsregistry.org" TargetMode="External"/><Relationship Id="rId185" Type="http://schemas.openxmlformats.org/officeDocument/2006/relationships/hyperlink" Target="http://www.sbolstandard.org/initiatives/best-practices" TargetMode="External"/><Relationship Id="rId4" Type="http://schemas.microsoft.com/office/2007/relationships/stylesWithEffects" Target="stylesWithEffects.xml"/><Relationship Id="rId9" Type="http://schemas.openxmlformats.org/officeDocument/2006/relationships/hyperlink" Target="http://partsregistry.org" TargetMode="External"/><Relationship Id="rId180" Type="http://schemas.openxmlformats.org/officeDocument/2006/relationships/image" Target="media/image9.png"/><Relationship Id="rId210" Type="http://schemas.openxmlformats.org/officeDocument/2006/relationships/hyperlink" Target="mailto:g.stan@imperial.ac.uk" TargetMode="External"/><Relationship Id="rId215" Type="http://schemas.openxmlformats.org/officeDocument/2006/relationships/hyperlink" Target="http://purl.obolibrary.org/obo/SO_0000057" TargetMode="External"/><Relationship Id="rId26" Type="http://schemas.openxmlformats.org/officeDocument/2006/relationships/hyperlink" Target="http://www.async.ece.utah.edu/iBioSim/" TargetMode="External"/><Relationship Id="rId47" Type="http://schemas.openxmlformats.org/officeDocument/2006/relationships/hyperlink" Target="http://code.google.com/p/gd-ice" TargetMode="External"/><Relationship Id="rId68" Type="http://schemas.openxmlformats.org/officeDocument/2006/relationships/hyperlink" Target="https://www.dna20.com/tools/genedesigner.php"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33" Type="http://schemas.openxmlformats.org/officeDocument/2006/relationships/hyperlink" Target="http://sbols.org/v1" TargetMode="External"/><Relationship Id="rId154" Type="http://schemas.openxmlformats.org/officeDocument/2006/relationships/image" Target="media/image6.gif"/><Relationship Id="rId175" Type="http://schemas.openxmlformats.org/officeDocument/2006/relationships/hyperlink" Target="http://partsregistry.org" TargetMode="External"/><Relationship Id="rId196" Type="http://schemas.openxmlformats.org/officeDocument/2006/relationships/hyperlink" Target="mailto:endy@stanford.edu" TargetMode="External"/><Relationship Id="rId200" Type="http://schemas.openxmlformats.org/officeDocument/2006/relationships/hyperlink" Target="mailto:allan_kuchinsky@agilent.com" TargetMode="External"/><Relationship Id="rId16" Type="http://schemas.openxmlformats.org/officeDocument/2006/relationships/hyperlink" Target="http://biofab.org" TargetMode="External"/><Relationship Id="rId221" Type="http://schemas.openxmlformats.org/officeDocument/2006/relationships/hyperlink" Target="http://purl.obolibrary.org/obo/SO_0005850" TargetMode="External"/><Relationship Id="rId37" Type="http://schemas.openxmlformats.org/officeDocument/2006/relationships/hyperlink" Target="http://www.async.ece.utah.edu/iBioSim/" TargetMode="External"/><Relationship Id="rId58" Type="http://schemas.openxmlformats.org/officeDocument/2006/relationships/hyperlink" Target="http://www.genocad.org"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23" Type="http://schemas.openxmlformats.org/officeDocument/2006/relationships/hyperlink" Target="http://sbols.org/v1" TargetMode="External"/><Relationship Id="rId144" Type="http://schemas.openxmlformats.org/officeDocument/2006/relationships/hyperlink" Target="http://sbols.org/v1" TargetMode="External"/><Relationship Id="rId90" Type="http://schemas.openxmlformats.org/officeDocument/2006/relationships/hyperlink" Target="http://www.sbolstandard.org/initiatives/sbol-visual" TargetMode="External"/><Relationship Id="rId165" Type="http://schemas.openxmlformats.org/officeDocument/2006/relationships/hyperlink" Target="http://sbols.org/data" TargetMode="External"/><Relationship Id="rId186" Type="http://schemas.openxmlformats.org/officeDocument/2006/relationships/hyperlink" Target="mailto:mgaldzic@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79609-234A-40E5-BEFA-E5041B713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26</Pages>
  <Words>6774</Words>
  <Characters>40950</Characters>
  <Application>Microsoft Office Word</Application>
  <DocSecurity>0</DocSecurity>
  <Lines>989</Lines>
  <Paragraphs>396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9</cp:revision>
  <cp:lastPrinted>2012-01-15T01:39:00Z</cp:lastPrinted>
  <dcterms:created xsi:type="dcterms:W3CDTF">2012-02-07T23:41:00Z</dcterms:created>
  <dcterms:modified xsi:type="dcterms:W3CDTF">2012-02-08T00:28:00Z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1-SukKbF-_-LVb_usAThD6qIb-ClMQxbCoDTslYDAs6w</vt:lpwstr>
  </property>
  <property fmtid="{D5CDD505-2E9C-101B-9397-08002B2CF9AE}" pid="4" name="Google.Documents.RevisionId">
    <vt:lpwstr>00512933072464549194</vt:lpwstr>
  </property>
  <property fmtid="{D5CDD505-2E9C-101B-9397-08002B2CF9AE}" pid="5" name="Google.Documents.PluginVersion">
    <vt:lpwstr>2.0.2662.553</vt:lpwstr>
  </property>
  <property fmtid="{D5CDD505-2E9C-101B-9397-08002B2CF9AE}" pid="6" name="Google.Documents.MergeIncapabilityFlags">
    <vt:i4>0</vt:i4>
  </property>
</Properties>
</file>